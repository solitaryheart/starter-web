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61CF0" w14:textId="77777777" w:rsidR="00083BA3" w:rsidRPr="002E546D" w:rsidRDefault="005F60B6" w:rsidP="001C6FCA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IPS005.20.01</w:t>
      </w:r>
      <w:r w:rsidR="00801B87" w:rsidRPr="002E546D">
        <w:rPr>
          <w:rFonts w:ascii="Arial" w:hAnsi="Arial" w:cs="Arial"/>
        </w:rPr>
        <w:t xml:space="preserve">_Geschäftspartnerstammdaten an </w:t>
      </w:r>
      <w:r w:rsidR="00CB4F13">
        <w:rPr>
          <w:rFonts w:ascii="Arial" w:hAnsi="Arial" w:cs="Arial"/>
        </w:rPr>
        <w:t>Inconso SCE</w:t>
      </w:r>
      <w:r w:rsidR="00801B87" w:rsidRPr="002E546D">
        <w:rPr>
          <w:rFonts w:ascii="Arial" w:hAnsi="Arial" w:cs="Arial"/>
        </w:rPr>
        <w:t xml:space="preserve"> verteilen</w:t>
      </w:r>
      <w:r w:rsidR="00083BA3" w:rsidRPr="002E546D">
        <w:rPr>
          <w:rFonts w:ascii="Arial" w:hAnsi="Arial" w:cs="Arial"/>
        </w:rPr>
        <w:t xml:space="preserve"> </w:t>
      </w:r>
    </w:p>
    <w:p w14:paraId="4160FAA1" w14:textId="77777777" w:rsidR="00CB2DE4" w:rsidRPr="002E546D" w:rsidRDefault="00CB2DE4" w:rsidP="00CB2DE4">
      <w:pPr>
        <w:pStyle w:val="berschrift2"/>
        <w:ind w:left="567" w:hanging="567"/>
        <w:rPr>
          <w:rFonts w:ascii="Arial" w:hAnsi="Arial" w:cs="Arial"/>
        </w:rPr>
      </w:pPr>
      <w:commentRangeStart w:id="0"/>
      <w:r w:rsidRPr="002E546D">
        <w:rPr>
          <w:rFonts w:ascii="Arial" w:hAnsi="Arial" w:cs="Arial"/>
        </w:rPr>
        <w:t>Dokumentation</w:t>
      </w:r>
      <w:commentRangeEnd w:id="0"/>
      <w:r w:rsidR="00BF72EF">
        <w:rPr>
          <w:rStyle w:val="Kommentarzeichen"/>
          <w:rFonts w:ascii="Segoe UI" w:hAnsi="Segoe UI" w:cs="Segoe UI"/>
          <w:color w:val="auto"/>
        </w:rPr>
        <w:commentReference w:id="0"/>
      </w:r>
    </w:p>
    <w:p w14:paraId="407BCB5B" w14:textId="77777777" w:rsidR="00CB2DE4" w:rsidRPr="002E546D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CB2DE4" w:rsidRPr="002E546D" w14:paraId="01EC6924" w14:textId="77777777" w:rsidTr="0011206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683525DE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59FA9E3F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7E95C69A" w14:textId="77777777" w:rsidR="00CB2DE4" w:rsidRPr="002E546D" w:rsidRDefault="00CB2DE4" w:rsidP="00CB2DE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52F0FB7A" w14:textId="77777777" w:rsidR="00CB2DE4" w:rsidRPr="002E546D" w:rsidRDefault="00206335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proofErr w:type="spellStart"/>
            <w:ins w:id="1" w:author="Meier, Matthias" w:date="2019-03-04T10:16:00Z">
              <w:r>
                <w:rPr>
                  <w:rFonts w:ascii="Arial" w:hAnsi="Arial" w:cs="Arial"/>
                  <w:szCs w:val="22"/>
                </w:rPr>
                <w:t>tbd</w:t>
              </w:r>
            </w:ins>
            <w:proofErr w:type="spellEnd"/>
          </w:p>
        </w:tc>
      </w:tr>
      <w:tr w:rsidR="00CB2DE4" w:rsidRPr="002E546D" w14:paraId="01DFE98A" w14:textId="77777777" w:rsidTr="0011206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658A3A2E" w14:textId="77777777" w:rsidR="00CB2DE4" w:rsidRPr="002E546D" w:rsidRDefault="00CB2DE4" w:rsidP="0011206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02E6E815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6F623149" w14:textId="77777777" w:rsidR="00CB2DE4" w:rsidRPr="002E546D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2509BE8D" w14:textId="77777777" w:rsidR="00CB2DE4" w:rsidRPr="002E546D" w:rsidRDefault="00125B3B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Silviu Bocaneala</w:t>
            </w:r>
          </w:p>
        </w:tc>
      </w:tr>
      <w:tr w:rsidR="00CB2DE4" w:rsidRPr="002E546D" w14:paraId="469ECF7A" w14:textId="77777777" w:rsidTr="001120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060EFD19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081050C6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2" w:name="Version"/>
            <w:r w:rsidRPr="002E546D">
              <w:rPr>
                <w:rFonts w:ascii="Arial" w:hAnsi="Arial" w:cs="Arial"/>
                <w:szCs w:val="22"/>
              </w:rPr>
              <w:t>1.0</w:t>
            </w:r>
            <w:bookmarkEnd w:id="2"/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74F7783C" w14:textId="77777777" w:rsidR="00CB2DE4" w:rsidRPr="002E546D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54CC8F35" w14:textId="5DBE4F48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fldChar w:fldCharType="begin"/>
            </w:r>
            <w:r w:rsidRPr="002E546D">
              <w:rPr>
                <w:rFonts w:ascii="Arial" w:hAnsi="Arial" w:cs="Arial"/>
                <w:szCs w:val="22"/>
              </w:rPr>
              <w:instrText xml:space="preserve"> SAVEDATE   \* MERGEFORMAT </w:instrText>
            </w:r>
            <w:r w:rsidRPr="002E546D">
              <w:rPr>
                <w:rFonts w:ascii="Arial" w:hAnsi="Arial" w:cs="Arial"/>
                <w:szCs w:val="22"/>
              </w:rPr>
              <w:fldChar w:fldCharType="separate"/>
            </w:r>
            <w:ins w:id="3" w:author="Meier, Matthias" w:date="2019-03-06T11:28:00Z">
              <w:r w:rsidR="00BF72EF">
                <w:rPr>
                  <w:rFonts w:ascii="Arial" w:hAnsi="Arial" w:cs="Arial"/>
                  <w:noProof/>
                  <w:szCs w:val="22"/>
                </w:rPr>
                <w:t>06.03.2019 10:45:00</w:t>
              </w:r>
            </w:ins>
            <w:del w:id="4" w:author="Meier, Matthias" w:date="2019-03-06T10:45:00Z">
              <w:r w:rsidR="00206335" w:rsidDel="00CB0F1F">
                <w:rPr>
                  <w:rFonts w:ascii="Arial" w:hAnsi="Arial" w:cs="Arial"/>
                  <w:noProof/>
                  <w:szCs w:val="22"/>
                </w:rPr>
                <w:delText>27.02.2019 13:02:00</w:delText>
              </w:r>
            </w:del>
            <w:r w:rsidRPr="002E546D">
              <w:rPr>
                <w:rFonts w:ascii="Arial" w:hAnsi="Arial" w:cs="Arial"/>
                <w:szCs w:val="22"/>
              </w:rPr>
              <w:fldChar w:fldCharType="end"/>
            </w:r>
          </w:p>
        </w:tc>
      </w:tr>
    </w:tbl>
    <w:p w14:paraId="558A5263" w14:textId="77777777" w:rsidR="00CB2DE4" w:rsidRPr="002E546D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CB2DE4" w:rsidRPr="002E546D" w14:paraId="0BD3E38A" w14:textId="77777777" w:rsidTr="0011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877C5A" w14:textId="77777777" w:rsidR="00CB2DE4" w:rsidRPr="002E546D" w:rsidRDefault="00CB2DE4" w:rsidP="0011206A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06BA611D" w14:textId="77777777" w:rsidR="00CB2DE4" w:rsidRPr="002E546D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372C55E6" w14:textId="77777777" w:rsidR="00CB2DE4" w:rsidRPr="002E546D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3AE83385" w14:textId="77777777" w:rsidR="00CB2DE4" w:rsidRPr="002E546D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790D3C6C" w14:textId="77777777" w:rsidR="00CB2DE4" w:rsidRPr="002E546D" w:rsidRDefault="00CB2DE4" w:rsidP="00CB2DE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Signum</w:t>
            </w:r>
          </w:p>
        </w:tc>
      </w:tr>
      <w:tr w:rsidR="00CB2DE4" w:rsidRPr="002E546D" w14:paraId="006C8ECE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ACCD29D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7EB8B4B0" w14:textId="77777777" w:rsidR="00CB2DE4" w:rsidRPr="002E546D" w:rsidRDefault="00125B3B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Silviu Bocaneala</w:t>
            </w:r>
          </w:p>
        </w:tc>
        <w:tc>
          <w:tcPr>
            <w:tcW w:w="1634" w:type="dxa"/>
            <w:vAlign w:val="center"/>
          </w:tcPr>
          <w:p w14:paraId="0EF8B41C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7622467F" w14:textId="77777777" w:rsidR="00CB2DE4" w:rsidRPr="002E546D" w:rsidRDefault="00125B3B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  <w:r w:rsidR="00EB032E" w:rsidRPr="002E546D">
              <w:rPr>
                <w:rFonts w:ascii="Arial" w:hAnsi="Arial" w:cs="Arial"/>
                <w:szCs w:val="22"/>
              </w:rPr>
              <w:t>.0</w:t>
            </w:r>
            <w:r>
              <w:rPr>
                <w:rFonts w:ascii="Arial" w:hAnsi="Arial" w:cs="Arial"/>
                <w:szCs w:val="22"/>
              </w:rPr>
              <w:t>1</w:t>
            </w:r>
            <w:r w:rsidR="00FC6087" w:rsidRPr="002E546D">
              <w:rPr>
                <w:rFonts w:ascii="Arial" w:hAnsi="Arial" w:cs="Arial"/>
                <w:szCs w:val="22"/>
              </w:rPr>
              <w:t>.201</w:t>
            </w:r>
            <w:r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3200" w:type="dxa"/>
            <w:vAlign w:val="center"/>
          </w:tcPr>
          <w:p w14:paraId="1BF77C69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2E546D" w14:paraId="55D36169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FAF3353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5F50E3B9" w14:textId="77777777" w:rsidR="00CB2DE4" w:rsidRPr="002E546D" w:rsidRDefault="002063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5" w:author="Meier, Matthias" w:date="2019-03-04T10:16:00Z">
              <w:r>
                <w:rPr>
                  <w:rFonts w:ascii="Arial" w:hAnsi="Arial" w:cs="Arial"/>
                  <w:szCs w:val="22"/>
                </w:rPr>
                <w:t xml:space="preserve">Matthias </w:t>
              </w:r>
            </w:ins>
            <w:ins w:id="6" w:author="Meier, Matthias" w:date="2019-03-04T10:17:00Z">
              <w:r>
                <w:rPr>
                  <w:rFonts w:ascii="Arial" w:hAnsi="Arial" w:cs="Arial"/>
                  <w:szCs w:val="22"/>
                </w:rPr>
                <w:t>M</w:t>
              </w:r>
            </w:ins>
            <w:ins w:id="7" w:author="Meier, Matthias" w:date="2019-03-04T10:16:00Z">
              <w:r>
                <w:rPr>
                  <w:rFonts w:ascii="Arial" w:hAnsi="Arial" w:cs="Arial"/>
                  <w:szCs w:val="22"/>
                </w:rPr>
                <w:t>eier</w:t>
              </w:r>
            </w:ins>
          </w:p>
        </w:tc>
        <w:tc>
          <w:tcPr>
            <w:tcW w:w="1634" w:type="dxa"/>
            <w:vAlign w:val="center"/>
          </w:tcPr>
          <w:p w14:paraId="3D3D1D14" w14:textId="77777777" w:rsidR="00CB2DE4" w:rsidRPr="002E546D" w:rsidRDefault="00206335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8" w:author="Meier, Matthias" w:date="2019-03-04T10:17:00Z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6C915F2E" w14:textId="77777777" w:rsidR="00CB2DE4" w:rsidRPr="002E546D" w:rsidRDefault="00206335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9" w:author="Meier, Matthias" w:date="2019-03-04T10:17:00Z">
              <w:r>
                <w:rPr>
                  <w:rFonts w:ascii="Arial" w:hAnsi="Arial" w:cs="Arial"/>
                  <w:szCs w:val="22"/>
                </w:rPr>
                <w:t>04.03.2019</w:t>
              </w:r>
            </w:ins>
          </w:p>
        </w:tc>
        <w:tc>
          <w:tcPr>
            <w:tcW w:w="3200" w:type="dxa"/>
            <w:vAlign w:val="center"/>
          </w:tcPr>
          <w:p w14:paraId="1FFD5C87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2E546D" w14:paraId="0590FD73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94CE618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0623DE3F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2911BADB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283A1E3B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58A67986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2657CA3E" w14:textId="77777777" w:rsidR="00CB2DE4" w:rsidRPr="002E546D" w:rsidRDefault="00CB2DE4" w:rsidP="00CB2DE4">
      <w:pPr>
        <w:rPr>
          <w:rFonts w:ascii="Arial" w:hAnsi="Arial" w:cs="Arial"/>
          <w:szCs w:val="22"/>
        </w:rPr>
      </w:pPr>
    </w:p>
    <w:p w14:paraId="10F67F79" w14:textId="5B76309B" w:rsidR="00327989" w:rsidRPr="002E546D" w:rsidDel="006D708E" w:rsidRDefault="00327989" w:rsidP="00327989">
      <w:pPr>
        <w:pStyle w:val="berschrift2"/>
        <w:ind w:left="567" w:hanging="567"/>
        <w:rPr>
          <w:del w:id="10" w:author="Meier, Matthias" w:date="2019-03-06T11:29:00Z"/>
          <w:rFonts w:ascii="Arial" w:hAnsi="Arial" w:cs="Arial"/>
        </w:rPr>
      </w:pPr>
      <w:r w:rsidRPr="002E546D">
        <w:rPr>
          <w:rFonts w:ascii="Arial" w:hAnsi="Arial" w:cs="Arial"/>
        </w:rPr>
        <w:t>Änderungshistori</w:t>
      </w:r>
      <w:ins w:id="11" w:author="Meier, Matthias" w:date="2019-03-06T11:29:00Z">
        <w:r w:rsidR="006D708E">
          <w:rPr>
            <w:rFonts w:ascii="Arial" w:hAnsi="Arial" w:cs="Arial"/>
          </w:rPr>
          <w:t>e</w:t>
        </w:r>
      </w:ins>
      <w:bookmarkStart w:id="12" w:name="_GoBack"/>
      <w:bookmarkEnd w:id="12"/>
      <w:del w:id="13" w:author="Meier, Matthias" w:date="2019-03-06T11:29:00Z">
        <w:r w:rsidRPr="002E546D" w:rsidDel="006D708E">
          <w:rPr>
            <w:rFonts w:ascii="Arial" w:hAnsi="Arial" w:cs="Arial"/>
          </w:rPr>
          <w:delText>e</w:delText>
        </w:r>
      </w:del>
    </w:p>
    <w:p w14:paraId="5B84FB5B" w14:textId="77777777" w:rsidR="00327989" w:rsidRPr="002E546D" w:rsidRDefault="00327989" w:rsidP="006D708E">
      <w:pPr>
        <w:pStyle w:val="berschrift2"/>
        <w:ind w:left="567" w:hanging="567"/>
        <w:pPrChange w:id="14" w:author="Meier, Matthias" w:date="2019-03-06T11:29:00Z">
          <w:pPr/>
        </w:pPrChange>
      </w:pPr>
    </w:p>
    <w:tbl>
      <w:tblPr>
        <w:tblStyle w:val="Formatvorlage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327989" w:rsidRPr="002E546D" w14:paraId="4FEDA944" w14:textId="77777777" w:rsidTr="00CB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17ABA6F5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E546D">
              <w:rPr>
                <w:color w:val="auto"/>
                <w:sz w:val="18"/>
                <w:szCs w:val="18"/>
                <w:lang w:val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2F30B0C3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E546D">
              <w:rPr>
                <w:color w:val="auto"/>
                <w:sz w:val="18"/>
                <w:szCs w:val="18"/>
                <w:lang w:val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9FA05AC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E546D">
              <w:rPr>
                <w:color w:val="auto"/>
                <w:sz w:val="18"/>
                <w:szCs w:val="18"/>
                <w:lang w:val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  <w:shd w:val="clear" w:color="auto" w:fill="DAE0E4" w:themeFill="accent1"/>
          </w:tcPr>
          <w:p w14:paraId="07B899B7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E546D">
              <w:rPr>
                <w:color w:val="auto"/>
                <w:sz w:val="18"/>
                <w:szCs w:val="18"/>
                <w:lang w:val="de-DE"/>
              </w:rPr>
              <w:t>Autor</w:t>
            </w:r>
          </w:p>
        </w:tc>
      </w:tr>
      <w:tr w:rsidR="00327989" w:rsidRPr="002E546D" w14:paraId="43DB1805" w14:textId="77777777" w:rsidTr="00CB2DE4">
        <w:tc>
          <w:tcPr>
            <w:tcW w:w="543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6B8380D9" w14:textId="77777777" w:rsidR="00327989" w:rsidRPr="002E546D" w:rsidRDefault="00327989" w:rsidP="00181F4D">
            <w:pPr>
              <w:rPr>
                <w:rFonts w:ascii="Arial" w:hAnsi="Arial" w:cs="Arial"/>
                <w:sz w:val="18"/>
                <w:szCs w:val="18"/>
              </w:rPr>
            </w:pPr>
            <w:r w:rsidRPr="002E546D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2EF2FB4C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E546D">
              <w:rPr>
                <w:sz w:val="18"/>
                <w:szCs w:val="18"/>
                <w:lang w:val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3A9F4CD4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E546D">
              <w:rPr>
                <w:sz w:val="18"/>
                <w:szCs w:val="18"/>
                <w:lang w:val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0C534007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0CC0C4E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 w:themeColor="text2"/>
              <w:left w:val="single" w:sz="4" w:space="0" w:color="8FA1AF" w:themeColor="text2"/>
            </w:tcBorders>
            <w:shd w:val="clear" w:color="auto" w:fill="DAE0E4" w:themeFill="accent1"/>
          </w:tcPr>
          <w:p w14:paraId="5F00FC47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27989" w:rsidRPr="002E546D" w14:paraId="11A2A6EF" w14:textId="77777777" w:rsidTr="00CB2DE4">
        <w:tc>
          <w:tcPr>
            <w:tcW w:w="543" w:type="dxa"/>
          </w:tcPr>
          <w:p w14:paraId="473544B1" w14:textId="77777777" w:rsidR="00327989" w:rsidRPr="002E546D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61992213" w14:textId="77777777" w:rsidR="00327989" w:rsidRPr="002E546D" w:rsidRDefault="00125B3B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21</w:t>
            </w:r>
            <w:r w:rsidR="00EB032E" w:rsidRPr="002E546D">
              <w:rPr>
                <w:sz w:val="18"/>
                <w:szCs w:val="18"/>
                <w:lang w:val="de-DE"/>
              </w:rPr>
              <w:t>.0</w:t>
            </w:r>
            <w:r>
              <w:rPr>
                <w:sz w:val="18"/>
                <w:szCs w:val="18"/>
                <w:lang w:val="de-DE"/>
              </w:rPr>
              <w:t>1</w:t>
            </w:r>
            <w:r w:rsidR="00FC6087" w:rsidRPr="002E546D">
              <w:rPr>
                <w:sz w:val="18"/>
                <w:szCs w:val="18"/>
                <w:lang w:val="de-DE"/>
              </w:rPr>
              <w:t>.201</w:t>
            </w:r>
            <w:r>
              <w:rPr>
                <w:sz w:val="18"/>
                <w:szCs w:val="18"/>
                <w:lang w:val="de-DE"/>
              </w:rPr>
              <w:t>9</w:t>
            </w:r>
          </w:p>
        </w:tc>
        <w:tc>
          <w:tcPr>
            <w:tcW w:w="900" w:type="dxa"/>
          </w:tcPr>
          <w:p w14:paraId="4ABD22B2" w14:textId="77777777" w:rsidR="00327989" w:rsidRPr="002E546D" w:rsidRDefault="00EC600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E546D">
              <w:rPr>
                <w:sz w:val="18"/>
                <w:szCs w:val="18"/>
                <w:lang w:val="de-DE"/>
              </w:rPr>
              <w:t>1.0</w:t>
            </w:r>
          </w:p>
        </w:tc>
        <w:tc>
          <w:tcPr>
            <w:tcW w:w="1308" w:type="dxa"/>
          </w:tcPr>
          <w:p w14:paraId="54E8E0CD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05050606" w14:textId="77777777" w:rsidR="00327989" w:rsidRPr="002E546D" w:rsidRDefault="00FC6087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E546D">
              <w:rPr>
                <w:sz w:val="18"/>
                <w:szCs w:val="18"/>
                <w:lang w:val="de-DE"/>
              </w:rPr>
              <w:t>Erstellung</w:t>
            </w:r>
          </w:p>
        </w:tc>
        <w:tc>
          <w:tcPr>
            <w:tcW w:w="2100" w:type="dxa"/>
          </w:tcPr>
          <w:p w14:paraId="2CC4B6B9" w14:textId="77777777" w:rsidR="00327989" w:rsidRPr="002E546D" w:rsidRDefault="00125B3B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Silviu bocaneala</w:t>
            </w:r>
          </w:p>
        </w:tc>
      </w:tr>
      <w:tr w:rsidR="00327989" w:rsidRPr="002E546D" w14:paraId="60F386F9" w14:textId="77777777" w:rsidTr="00CB2DE4">
        <w:tc>
          <w:tcPr>
            <w:tcW w:w="543" w:type="dxa"/>
          </w:tcPr>
          <w:p w14:paraId="27EADC7E" w14:textId="77777777" w:rsidR="00327989" w:rsidRPr="002E546D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7819940E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900" w:type="dxa"/>
          </w:tcPr>
          <w:p w14:paraId="0851C577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308" w:type="dxa"/>
          </w:tcPr>
          <w:p w14:paraId="44111AC1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5F3C449D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</w:tcPr>
          <w:p w14:paraId="26212775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798DE5A1" w14:textId="77777777" w:rsidR="00327989" w:rsidRPr="002E546D" w:rsidRDefault="00327989" w:rsidP="00327989">
      <w:pPr>
        <w:rPr>
          <w:rFonts w:ascii="Arial" w:hAnsi="Arial" w:cs="Arial"/>
        </w:rPr>
      </w:pPr>
    </w:p>
    <w:p w14:paraId="53AF5643" w14:textId="77777777" w:rsidR="00327989" w:rsidRPr="002E546D" w:rsidRDefault="00327989" w:rsidP="00327989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Überblick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2E546D" w14:paraId="5A7E386D" w14:textId="77777777" w:rsidTr="00CB2DE4">
        <w:tc>
          <w:tcPr>
            <w:tcW w:w="1249" w:type="pct"/>
            <w:shd w:val="clear" w:color="auto" w:fill="DAE0E4" w:themeFill="accent1"/>
          </w:tcPr>
          <w:p w14:paraId="088D1D16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Start</w:t>
            </w:r>
          </w:p>
        </w:tc>
        <w:tc>
          <w:tcPr>
            <w:tcW w:w="3751" w:type="pct"/>
          </w:tcPr>
          <w:p w14:paraId="28A1992E" w14:textId="77777777" w:rsidR="00DC0171" w:rsidRPr="002E546D" w:rsidRDefault="00801B87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 xml:space="preserve">Die </w:t>
            </w:r>
            <w:r w:rsidR="00146E3F" w:rsidRPr="002E546D">
              <w:rPr>
                <w:rFonts w:ascii="Arial" w:hAnsi="Arial" w:cs="Arial"/>
              </w:rPr>
              <w:t xml:space="preserve">in SAP </w:t>
            </w:r>
            <w:r w:rsidRPr="002E546D">
              <w:rPr>
                <w:rFonts w:ascii="Arial" w:hAnsi="Arial" w:cs="Arial"/>
              </w:rPr>
              <w:t xml:space="preserve">angelegten Geschäftspartner haben einen Status erreicht, dass sie an </w:t>
            </w:r>
            <w:r w:rsidR="00E0034C">
              <w:rPr>
                <w:rFonts w:ascii="Arial" w:hAnsi="Arial" w:cs="Arial"/>
              </w:rPr>
              <w:t xml:space="preserve">die Logistik-Subsysteme </w:t>
            </w:r>
            <w:r w:rsidRPr="002E546D">
              <w:rPr>
                <w:rFonts w:ascii="Arial" w:hAnsi="Arial" w:cs="Arial"/>
              </w:rPr>
              <w:t>verteilt werden können</w:t>
            </w:r>
            <w:del w:id="15" w:author="Meier, Matthias" w:date="2019-03-04T10:17:00Z">
              <w:r w:rsidRPr="002E546D" w:rsidDel="00031B18">
                <w:rPr>
                  <w:rFonts w:ascii="Arial" w:hAnsi="Arial" w:cs="Arial"/>
                </w:rPr>
                <w:delText xml:space="preserve">. </w:delText>
              </w:r>
            </w:del>
          </w:p>
        </w:tc>
      </w:tr>
      <w:tr w:rsidR="004F763B" w:rsidRPr="002E546D" w14:paraId="1B389BF5" w14:textId="77777777" w:rsidTr="00CB2DE4">
        <w:tc>
          <w:tcPr>
            <w:tcW w:w="1249" w:type="pct"/>
            <w:shd w:val="clear" w:color="auto" w:fill="DAE0E4" w:themeFill="accent1"/>
          </w:tcPr>
          <w:p w14:paraId="374788B6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Ende</w:t>
            </w:r>
          </w:p>
        </w:tc>
        <w:tc>
          <w:tcPr>
            <w:tcW w:w="3751" w:type="pct"/>
          </w:tcPr>
          <w:p w14:paraId="4E548329" w14:textId="77777777" w:rsidR="004F763B" w:rsidRPr="002E546D" w:rsidRDefault="00801B87" w:rsidP="00083BA3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 xml:space="preserve">Alle Geschäftspartnerdaten wurden erfolgreich an die </w:t>
            </w:r>
            <w:r w:rsidR="00E0034C">
              <w:rPr>
                <w:rFonts w:ascii="Arial" w:hAnsi="Arial" w:cs="Arial"/>
              </w:rPr>
              <w:t>Logistik-Subsysteme</w:t>
            </w:r>
            <w:r w:rsidRPr="002E546D">
              <w:rPr>
                <w:rFonts w:ascii="Arial" w:hAnsi="Arial" w:cs="Arial"/>
              </w:rPr>
              <w:t xml:space="preserve"> übermittelt und dort eingelesen</w:t>
            </w:r>
            <w:del w:id="16" w:author="Meier, Matthias" w:date="2019-03-04T10:17:00Z">
              <w:r w:rsidRPr="002E546D" w:rsidDel="00031B18">
                <w:rPr>
                  <w:rFonts w:ascii="Arial" w:hAnsi="Arial" w:cs="Arial"/>
                </w:rPr>
                <w:delText>.</w:delText>
              </w:r>
            </w:del>
          </w:p>
        </w:tc>
      </w:tr>
      <w:tr w:rsidR="004F763B" w:rsidRPr="002E546D" w14:paraId="5EF5091A" w14:textId="77777777" w:rsidTr="00CB2DE4">
        <w:tc>
          <w:tcPr>
            <w:tcW w:w="1249" w:type="pct"/>
            <w:shd w:val="clear" w:color="auto" w:fill="DAE0E4" w:themeFill="accent1"/>
          </w:tcPr>
          <w:p w14:paraId="65C3B43C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Ergebnis/Endzustand</w:t>
            </w:r>
          </w:p>
        </w:tc>
        <w:tc>
          <w:tcPr>
            <w:tcW w:w="3751" w:type="pct"/>
          </w:tcPr>
          <w:p w14:paraId="1FE63E69" w14:textId="77777777" w:rsidR="004F763B" w:rsidRPr="002E546D" w:rsidRDefault="00801B87" w:rsidP="00801B87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 xml:space="preserve">Die </w:t>
            </w:r>
            <w:r w:rsidR="00E0034C">
              <w:rPr>
                <w:rFonts w:ascii="Arial" w:hAnsi="Arial" w:cs="Arial"/>
              </w:rPr>
              <w:t>Logistik-Subsysteme</w:t>
            </w:r>
            <w:r w:rsidRPr="002E546D">
              <w:rPr>
                <w:rFonts w:ascii="Arial" w:hAnsi="Arial" w:cs="Arial"/>
              </w:rPr>
              <w:t xml:space="preserve"> haben die aktuellen Geschäftspartnerdaten im System</w:t>
            </w:r>
            <w:del w:id="17" w:author="Meier, Matthias" w:date="2019-03-04T10:17:00Z">
              <w:r w:rsidRPr="002E546D" w:rsidDel="00031B18">
                <w:rPr>
                  <w:rFonts w:ascii="Arial" w:hAnsi="Arial" w:cs="Arial"/>
                </w:rPr>
                <w:delText>.</w:delText>
              </w:r>
            </w:del>
          </w:p>
        </w:tc>
      </w:tr>
    </w:tbl>
    <w:p w14:paraId="796B04CE" w14:textId="77777777" w:rsidR="004F763B" w:rsidRPr="002E546D" w:rsidRDefault="004F763B" w:rsidP="004F763B">
      <w:pPr>
        <w:rPr>
          <w:rFonts w:ascii="Arial" w:hAnsi="Arial" w:cs="Arial"/>
        </w:rPr>
      </w:pPr>
    </w:p>
    <w:p w14:paraId="19A4554A" w14:textId="77777777" w:rsidR="004F763B" w:rsidRPr="002E546D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Ausgangssituation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2E546D" w14:paraId="71B87AC4" w14:textId="77777777" w:rsidTr="00CB2DE4">
        <w:trPr>
          <w:trHeight w:val="202"/>
        </w:trPr>
        <w:tc>
          <w:tcPr>
            <w:tcW w:w="1249" w:type="pct"/>
            <w:shd w:val="clear" w:color="auto" w:fill="8FA1AF" w:themeFill="text2"/>
          </w:tcPr>
          <w:p w14:paraId="5068B480" w14:textId="77777777" w:rsidR="004F763B" w:rsidRPr="002E546D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Ausgangssituation</w:t>
            </w:r>
          </w:p>
        </w:tc>
        <w:tc>
          <w:tcPr>
            <w:tcW w:w="3751" w:type="pct"/>
            <w:shd w:val="clear" w:color="auto" w:fill="8FA1AF" w:themeFill="text2"/>
          </w:tcPr>
          <w:p w14:paraId="5BE16A51" w14:textId="77777777" w:rsidR="004F763B" w:rsidRPr="002E546D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Erläuterung</w:t>
            </w:r>
          </w:p>
        </w:tc>
      </w:tr>
      <w:tr w:rsidR="004F763B" w:rsidRPr="002E546D" w14:paraId="30F766E6" w14:textId="77777777" w:rsidTr="00CB2DE4">
        <w:tc>
          <w:tcPr>
            <w:tcW w:w="1249" w:type="pct"/>
            <w:shd w:val="clear" w:color="auto" w:fill="DAE0E4" w:themeFill="accent1"/>
          </w:tcPr>
          <w:p w14:paraId="4D4AAD22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Vorgängerprozesse</w:t>
            </w:r>
          </w:p>
        </w:tc>
        <w:tc>
          <w:tcPr>
            <w:tcW w:w="3751" w:type="pct"/>
          </w:tcPr>
          <w:p w14:paraId="44E0DBF9" w14:textId="77777777" w:rsidR="00FB3402" w:rsidRPr="002E546D" w:rsidRDefault="00801B87" w:rsidP="00801B87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IPS005.01.01_Geschäftspartner Einkauf manuell anlegen</w:t>
            </w:r>
          </w:p>
          <w:p w14:paraId="0163CB82" w14:textId="77777777" w:rsidR="008963DD" w:rsidRDefault="00801B87" w:rsidP="008963DD">
            <w:pPr>
              <w:pStyle w:val="Listenabsatz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IPS005.01.07_Geschäftspartner Einkauf aus Drittsystem importieren</w:t>
            </w:r>
          </w:p>
          <w:p w14:paraId="6C82EADA" w14:textId="77777777" w:rsidR="008963DD" w:rsidRPr="008963DD" w:rsidRDefault="008963DD" w:rsidP="008963DD">
            <w:pPr>
              <w:pStyle w:val="Listenabsatz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8963DD">
              <w:rPr>
                <w:rFonts w:ascii="Arial" w:hAnsi="Arial" w:cs="Arial"/>
              </w:rPr>
              <w:t xml:space="preserve">IPS005.10.02_Geschäftspartner manuell in ERP anlegen </w:t>
            </w:r>
          </w:p>
          <w:p w14:paraId="7578A8FA" w14:textId="77777777" w:rsidR="008963DD" w:rsidRPr="008963DD" w:rsidRDefault="008963DD" w:rsidP="008963DD">
            <w:pPr>
              <w:pStyle w:val="Listenabsatz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8963DD">
              <w:rPr>
                <w:rFonts w:ascii="Arial" w:hAnsi="Arial" w:cs="Arial"/>
              </w:rPr>
              <w:lastRenderedPageBreak/>
              <w:t>IPS005.10.12_GP Verkauf aus CRM importieren</w:t>
            </w:r>
          </w:p>
        </w:tc>
      </w:tr>
      <w:tr w:rsidR="004F763B" w:rsidRPr="002E546D" w14:paraId="687AEF51" w14:textId="77777777" w:rsidTr="00CB2DE4">
        <w:tc>
          <w:tcPr>
            <w:tcW w:w="1249" w:type="pct"/>
            <w:shd w:val="clear" w:color="auto" w:fill="DAE0E4" w:themeFill="accent1"/>
          </w:tcPr>
          <w:p w14:paraId="1E334492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lastRenderedPageBreak/>
              <w:t>Notwendige Stammdaten oder Bewegungsdaten</w:t>
            </w:r>
          </w:p>
        </w:tc>
        <w:tc>
          <w:tcPr>
            <w:tcW w:w="3751" w:type="pct"/>
          </w:tcPr>
          <w:p w14:paraId="2FDA65AA" w14:textId="77777777" w:rsidR="009845D6" w:rsidRPr="002E546D" w:rsidRDefault="00801B87" w:rsidP="00A72C44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Geschäftspartnerdaten</w:t>
            </w:r>
          </w:p>
        </w:tc>
      </w:tr>
    </w:tbl>
    <w:p w14:paraId="4F3BD7FB" w14:textId="77777777" w:rsidR="004F763B" w:rsidRPr="002E546D" w:rsidRDefault="004F763B" w:rsidP="004F763B">
      <w:pPr>
        <w:rPr>
          <w:rFonts w:ascii="Arial" w:hAnsi="Arial" w:cs="Arial"/>
          <w:lang w:eastAsia="de-DE"/>
        </w:rPr>
      </w:pPr>
    </w:p>
    <w:p w14:paraId="45D9A50E" w14:textId="77777777" w:rsidR="004F763B" w:rsidRPr="002E546D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Überblick Prozesssch</w:t>
      </w:r>
      <w:r w:rsidR="00E61956" w:rsidRPr="002E546D">
        <w:rPr>
          <w:rFonts w:ascii="Arial" w:hAnsi="Arial" w:cs="Arial"/>
        </w:rPr>
        <w:t>r</w:t>
      </w:r>
      <w:r w:rsidRPr="002E546D">
        <w:rPr>
          <w:rFonts w:ascii="Arial" w:hAnsi="Arial" w:cs="Arial"/>
        </w:rPr>
        <w:t>itte/Funktionen</w:t>
      </w:r>
    </w:p>
    <w:p w14:paraId="499DE101" w14:textId="77777777" w:rsidR="006A5E41" w:rsidRPr="002E546D" w:rsidRDefault="006A5E41" w:rsidP="006A5E41">
      <w:pPr>
        <w:rPr>
          <w:rFonts w:ascii="Arial" w:hAnsi="Arial" w:cs="Arial"/>
        </w:rPr>
      </w:pPr>
      <w:r w:rsidRPr="002E546D">
        <w:rPr>
          <w:rFonts w:ascii="Arial" w:hAnsi="Arial" w:cs="Arial"/>
          <w:vanish/>
          <w:sz w:val="16"/>
          <w:szCs w:val="16"/>
        </w:rPr>
        <w:t>Die Prozessschritte beschreiben die sequenzielle Abfolge der Hauptprozesse der IPS. In den Spalte Funktions-ID werden ein bis n Funktionen aufgelistet, die aus dem Funktionsinventar abgeleitet werden. Schnittstellen werden immer als ein Hauptprozess dargestellt und bestehen immer aus bis zu drei Funktionen: senden, konvertieren, empfangen. In der Spalte RICEFW werden die notwendigen Entwicklungen aufgenommen, die für diese IPS relevant sind: Report, Interface, Conversion, Enhancements, Forms, Workflows etc.</w:t>
      </w:r>
      <w:r w:rsidR="00EC600E" w:rsidRPr="002E546D">
        <w:rPr>
          <w:rFonts w:ascii="Arial" w:hAnsi="Arial" w:cs="Arial"/>
          <w:vanish/>
          <w:sz w:val="16"/>
          <w:szCs w:val="16"/>
        </w:rPr>
        <w:br/>
      </w:r>
    </w:p>
    <w:tbl>
      <w:tblPr>
        <w:tblW w:w="9633" w:type="dxa"/>
        <w:tblBorders>
          <w:top w:val="single" w:sz="4" w:space="0" w:color="8FA1AF"/>
          <w:left w:val="single" w:sz="4" w:space="0" w:color="8FA1AF"/>
          <w:bottom w:val="single" w:sz="4" w:space="0" w:color="8FA1AF"/>
          <w:right w:val="single" w:sz="4" w:space="0" w:color="8FA1AF"/>
          <w:insideH w:val="single" w:sz="4" w:space="0" w:color="8FA1AF"/>
          <w:insideV w:val="single" w:sz="4" w:space="0" w:color="8FA1A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3"/>
        <w:gridCol w:w="1277"/>
        <w:gridCol w:w="1559"/>
        <w:gridCol w:w="1275"/>
        <w:gridCol w:w="3260"/>
        <w:gridCol w:w="8"/>
        <w:gridCol w:w="1536"/>
        <w:gridCol w:w="15"/>
      </w:tblGrid>
      <w:tr w:rsidR="004F763B" w:rsidRPr="002E546D" w14:paraId="1956AAD9" w14:textId="77777777" w:rsidTr="00D95599">
        <w:trPr>
          <w:gridAfter w:val="1"/>
          <w:wAfter w:w="8" w:type="pct"/>
          <w:trHeight w:val="567"/>
        </w:trPr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48CDB1D0" w14:textId="77777777" w:rsidR="004F763B" w:rsidRPr="002E546D" w:rsidRDefault="004F763B" w:rsidP="00CB2DE4">
            <w:pPr>
              <w:spacing w:before="60" w:after="60"/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Nr.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162B5939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System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180A9F53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Prozessschritt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6A8EEECB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Funkt. ID</w:t>
            </w:r>
          </w:p>
        </w:tc>
        <w:tc>
          <w:tcPr>
            <w:tcW w:w="1696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86BD211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Beschreibung</w:t>
            </w:r>
          </w:p>
        </w:tc>
        <w:tc>
          <w:tcPr>
            <w:tcW w:w="79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2B66945E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RICEFW</w:t>
            </w:r>
          </w:p>
        </w:tc>
      </w:tr>
      <w:tr w:rsidR="002C05BC" w:rsidRPr="002E546D" w14:paraId="74383BF2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CE5125C" w14:textId="77777777" w:rsidR="00EE4868" w:rsidRPr="00EE4868" w:rsidRDefault="00EE4868" w:rsidP="00EE4868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AFE30DB" w14:textId="77777777" w:rsidR="002C05BC" w:rsidRPr="002E546D" w:rsidRDefault="002C05BC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  <w:pPrChange w:id="18" w:author="Meier, Matthias" w:date="2019-03-04T10:20:00Z">
                <w:pPr>
                  <w:spacing w:before="60" w:after="60"/>
                  <w:ind w:left="29" w:right="176"/>
                </w:pPr>
              </w:pPrChange>
            </w:pPr>
            <w:r w:rsidRPr="002E546D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4A52ECE" w14:textId="77777777" w:rsidR="002C05BC" w:rsidRPr="002E546D" w:rsidRDefault="00426CB6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GP </w:t>
            </w:r>
            <w:r w:rsidR="00EE4868">
              <w:rPr>
                <w:rFonts w:ascii="Arial" w:hAnsi="Arial" w:cs="Arial"/>
                <w:sz w:val="16"/>
                <w:szCs w:val="16"/>
              </w:rPr>
              <w:t xml:space="preserve">Einkauf </w:t>
            </w:r>
            <w:r w:rsidRPr="002E546D">
              <w:rPr>
                <w:rFonts w:ascii="Arial" w:hAnsi="Arial" w:cs="Arial"/>
                <w:sz w:val="16"/>
                <w:szCs w:val="16"/>
              </w:rPr>
              <w:t>versenden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0016862" w14:textId="77777777" w:rsidR="002C05BC" w:rsidRPr="002E546D" w:rsidRDefault="00477B27" w:rsidP="004B29B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FI.LO</w:t>
            </w:r>
            <w:r w:rsidR="004B29B5">
              <w:rPr>
                <w:rFonts w:ascii="Arial" w:hAnsi="Arial" w:cs="Arial"/>
                <w:sz w:val="16"/>
                <w:szCs w:val="16"/>
              </w:rPr>
              <w:t>06</w:t>
            </w:r>
            <w:r w:rsidR="00DB4C4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10E3F63" w14:textId="77777777" w:rsidR="002C05BC" w:rsidRPr="002E546D" w:rsidRDefault="00426CB6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Versenden der Geschäftspartnerdaten </w:t>
            </w:r>
            <w:r w:rsidR="00EE4868">
              <w:rPr>
                <w:rFonts w:ascii="Arial" w:hAnsi="Arial" w:cs="Arial"/>
                <w:sz w:val="16"/>
                <w:szCs w:val="16"/>
              </w:rPr>
              <w:t xml:space="preserve">(Lieferant) als CREMAS </w:t>
            </w:r>
            <w:proofErr w:type="spellStart"/>
            <w:r w:rsidR="00EE4868">
              <w:rPr>
                <w:rFonts w:ascii="Arial" w:hAnsi="Arial" w:cs="Arial"/>
                <w:sz w:val="16"/>
                <w:szCs w:val="16"/>
              </w:rPr>
              <w:t>iDoc</w:t>
            </w:r>
            <w:proofErr w:type="spellEnd"/>
            <w:r w:rsidR="00EE486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E546D">
              <w:rPr>
                <w:rFonts w:ascii="Arial" w:hAnsi="Arial" w:cs="Arial"/>
                <w:sz w:val="16"/>
                <w:szCs w:val="16"/>
              </w:rPr>
              <w:t>aus SAP</w:t>
            </w:r>
            <w:ins w:id="19" w:author="Meier, Matthias" w:date="2019-03-04T10:21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AA26CE3" w14:textId="77777777" w:rsidR="002C05BC" w:rsidRPr="002E546D" w:rsidRDefault="002C05BC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868" w:rsidRPr="002E546D" w14:paraId="468CF52F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C6099F1" w14:textId="77777777" w:rsidR="00EE4868" w:rsidRPr="00EE4868" w:rsidRDefault="00EE4868" w:rsidP="00EE4868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1.b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0FE831A" w14:textId="77777777" w:rsidR="00EE4868" w:rsidRDefault="00EE4868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EF83A0A" w14:textId="77777777" w:rsidR="00EE4868" w:rsidRPr="002E546D" w:rsidRDefault="00EE4868" w:rsidP="009D4CD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GP </w:t>
            </w:r>
            <w:r>
              <w:rPr>
                <w:rFonts w:ascii="Arial" w:hAnsi="Arial" w:cs="Arial"/>
                <w:sz w:val="16"/>
                <w:szCs w:val="16"/>
              </w:rPr>
              <w:t xml:space="preserve">Verkauf </w:t>
            </w:r>
            <w:r w:rsidRPr="002E546D">
              <w:rPr>
                <w:rFonts w:ascii="Arial" w:hAnsi="Arial" w:cs="Arial"/>
                <w:sz w:val="16"/>
                <w:szCs w:val="16"/>
              </w:rPr>
              <w:t>versenden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3D750F2" w14:textId="77777777" w:rsidR="00EE4868" w:rsidRPr="002E546D" w:rsidRDefault="004B29B5" w:rsidP="009D4CD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FI.LO06</w:t>
            </w:r>
            <w:r w:rsidR="00DB4C4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6494069" w14:textId="77777777" w:rsidR="00EE4868" w:rsidRPr="002E546D" w:rsidRDefault="00EE4868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Versenden der Geschäftspartnerdaten </w:t>
            </w:r>
            <w:r>
              <w:rPr>
                <w:rFonts w:ascii="Arial" w:hAnsi="Arial" w:cs="Arial"/>
                <w:sz w:val="16"/>
                <w:szCs w:val="16"/>
              </w:rPr>
              <w:t xml:space="preserve">(Kunde) als DEBMAS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iDoc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E546D">
              <w:rPr>
                <w:rFonts w:ascii="Arial" w:hAnsi="Arial" w:cs="Arial"/>
                <w:sz w:val="16"/>
                <w:szCs w:val="16"/>
              </w:rPr>
              <w:t>aus SAP</w:t>
            </w:r>
            <w:ins w:id="20" w:author="Meier, Matthias" w:date="2019-03-04T10:21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338D695" w14:textId="77777777" w:rsidR="00EE4868" w:rsidRPr="002E546D" w:rsidRDefault="00EE4868" w:rsidP="009D4CD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C05BC" w:rsidRPr="002E546D" w14:paraId="380FD0F6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8A6EADC" w14:textId="77777777" w:rsidR="008E2A95" w:rsidRPr="002E546D" w:rsidRDefault="009D4CD7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a</w:t>
            </w:r>
          </w:p>
          <w:p w14:paraId="268CCB25" w14:textId="77777777" w:rsidR="002C05BC" w:rsidRPr="002E546D" w:rsidRDefault="002C05BC" w:rsidP="008E2A95">
            <w:pPr>
              <w:rPr>
                <w:rFonts w:ascii="Arial" w:hAnsi="Arial" w:cs="Arial"/>
              </w:rPr>
            </w:pP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25A2063" w14:textId="77777777" w:rsidR="002C05BC" w:rsidRPr="002E546D" w:rsidRDefault="00E0034C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Inconso SCE</w:t>
            </w:r>
            <w:r w:rsidR="009D4CD7" w:rsidRPr="002E546D">
              <w:rPr>
                <w:rFonts w:ascii="Arial" w:hAnsi="Arial" w:cs="Arial"/>
                <w:sz w:val="16"/>
                <w:szCs w:val="16"/>
              </w:rPr>
              <w:br/>
              <w:t>(Middleware)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699368D" w14:textId="77777777" w:rsidR="009D4CD7" w:rsidRPr="002E546D" w:rsidRDefault="00146E3F" w:rsidP="009D4CD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GP</w:t>
            </w:r>
            <w:r w:rsidR="00EE4868">
              <w:rPr>
                <w:rFonts w:ascii="Arial" w:hAnsi="Arial" w:cs="Arial"/>
                <w:sz w:val="16"/>
                <w:szCs w:val="16"/>
              </w:rPr>
              <w:t xml:space="preserve"> Lieferant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von SAP empfangen, konvertieren und an Zielsystem 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ECEAF18" w14:textId="77777777" w:rsidR="002C05BC" w:rsidRPr="002E546D" w:rsidRDefault="009D4CD7" w:rsidP="009D4CD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 w:rsidR="00DB4C4A">
              <w:rPr>
                <w:rFonts w:ascii="Arial" w:hAnsi="Arial" w:cs="Arial"/>
                <w:sz w:val="16"/>
                <w:szCs w:val="16"/>
              </w:rPr>
              <w:t>INC001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A1FFD77" w14:textId="77777777" w:rsidR="002C05BC" w:rsidRPr="002E546D" w:rsidRDefault="009665F1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Lieferantenstamm</w:t>
            </w:r>
            <w:r w:rsidR="009D4CD7" w:rsidRPr="002E546D">
              <w:rPr>
                <w:rFonts w:ascii="Arial" w:hAnsi="Arial" w:cs="Arial"/>
                <w:sz w:val="16"/>
                <w:szCs w:val="16"/>
              </w:rPr>
              <w:t xml:space="preserve"> von S/4HANA an </w:t>
            </w:r>
            <w:r>
              <w:rPr>
                <w:rFonts w:ascii="Arial" w:hAnsi="Arial" w:cs="Arial"/>
                <w:sz w:val="16"/>
                <w:szCs w:val="16"/>
              </w:rPr>
              <w:t>WMSX</w:t>
            </w:r>
            <w:ins w:id="21" w:author="Meier, Matthias" w:date="2019-03-04T10:21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84B9E96" w14:textId="77777777" w:rsidR="002C05BC" w:rsidRPr="002E546D" w:rsidRDefault="00DA7CDB" w:rsidP="009D4CD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I: </w:t>
            </w:r>
            <w:r w:rsidR="006B6C06">
              <w:rPr>
                <w:rFonts w:ascii="Arial" w:hAnsi="Arial" w:cs="Arial"/>
                <w:sz w:val="16"/>
                <w:szCs w:val="16"/>
              </w:rPr>
              <w:t>Lieferanten von SAP an WMSX</w:t>
            </w:r>
          </w:p>
        </w:tc>
      </w:tr>
      <w:tr w:rsidR="009D4CD7" w:rsidRPr="002E546D" w14:paraId="21B8B03C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1D0397E" w14:textId="77777777" w:rsidR="009D4CD7" w:rsidRPr="002E546D" w:rsidRDefault="00E16CD5" w:rsidP="00E16CD5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2.</w:t>
            </w:r>
            <w:r w:rsidR="009D4CD7" w:rsidRPr="002E546D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C3A8598" w14:textId="77777777" w:rsidR="009D4CD7" w:rsidRPr="002E546D" w:rsidRDefault="00EE4868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Inconso SCE</w:t>
            </w:r>
            <w:r w:rsidR="009D4CD7" w:rsidRPr="002E546D">
              <w:rPr>
                <w:rFonts w:ascii="Arial" w:hAnsi="Arial" w:cs="Arial"/>
                <w:sz w:val="16"/>
                <w:szCs w:val="16"/>
              </w:rPr>
              <w:br/>
              <w:t>(Middleware)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C23E47F" w14:textId="77777777" w:rsidR="009D4CD7" w:rsidRPr="002E546D" w:rsidRDefault="009D4CD7" w:rsidP="00146E3F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GP </w:t>
            </w:r>
            <w:r w:rsidR="00EE4868">
              <w:rPr>
                <w:rFonts w:ascii="Arial" w:hAnsi="Arial" w:cs="Arial"/>
                <w:sz w:val="16"/>
                <w:szCs w:val="16"/>
              </w:rPr>
              <w:t xml:space="preserve">Kunde </w:t>
            </w:r>
            <w:r w:rsidRPr="002E546D">
              <w:rPr>
                <w:rFonts w:ascii="Arial" w:hAnsi="Arial" w:cs="Arial"/>
                <w:sz w:val="16"/>
                <w:szCs w:val="16"/>
              </w:rPr>
              <w:t>von SAP empfangen, konvertieren und an Zielsystem 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801B287" w14:textId="77777777" w:rsidR="009D4CD7" w:rsidRPr="002E546D" w:rsidRDefault="00DB4C4A" w:rsidP="009B24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INC002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42ACF70" w14:textId="77777777" w:rsidR="009D4CD7" w:rsidRPr="002E546D" w:rsidRDefault="009D4CD7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Kundenstamm von S/4HANA an </w:t>
            </w:r>
            <w:r w:rsidR="009665F1">
              <w:rPr>
                <w:rFonts w:ascii="Arial" w:hAnsi="Arial" w:cs="Arial"/>
                <w:sz w:val="16"/>
                <w:szCs w:val="16"/>
              </w:rPr>
              <w:t>WMSX</w:t>
            </w:r>
            <w:ins w:id="22" w:author="Meier, Matthias" w:date="2019-03-04T10:22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964F932" w14:textId="77777777" w:rsidR="009D4CD7" w:rsidRPr="002E546D" w:rsidRDefault="009D4CD7" w:rsidP="009D4CD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I: </w:t>
            </w:r>
            <w:r w:rsidR="006B6C06">
              <w:rPr>
                <w:rFonts w:ascii="Arial" w:hAnsi="Arial" w:cs="Arial"/>
                <w:sz w:val="16"/>
                <w:szCs w:val="16"/>
              </w:rPr>
              <w:t>Kunden von SAP an WMSX</w:t>
            </w:r>
          </w:p>
        </w:tc>
      </w:tr>
      <w:tr w:rsidR="009665F1" w:rsidRPr="002E546D" w14:paraId="6C8927E3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54DA2B2" w14:textId="77777777" w:rsidR="009665F1" w:rsidRPr="009665F1" w:rsidRDefault="009665F1" w:rsidP="009665F1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Pr="009665F1">
              <w:rPr>
                <w:rFonts w:ascii="Arial" w:hAnsi="Arial" w:cs="Arial"/>
                <w:sz w:val="16"/>
                <w:szCs w:val="16"/>
              </w:rPr>
              <w:t>c</w:t>
            </w:r>
          </w:p>
          <w:p w14:paraId="4E6769A5" w14:textId="77777777" w:rsidR="009665F1" w:rsidRPr="002E546D" w:rsidRDefault="009665F1" w:rsidP="009665F1">
            <w:pPr>
              <w:rPr>
                <w:rFonts w:ascii="Arial" w:hAnsi="Arial" w:cs="Arial"/>
              </w:rPr>
            </w:pP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04CB6C1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Inconso SCE</w:t>
            </w:r>
            <w:r w:rsidRPr="002E546D">
              <w:rPr>
                <w:rFonts w:ascii="Arial" w:hAnsi="Arial" w:cs="Arial"/>
                <w:sz w:val="16"/>
                <w:szCs w:val="16"/>
              </w:rPr>
              <w:br/>
              <w:t>(Middleware)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A0C05D2" w14:textId="77777777" w:rsidR="009665F1" w:rsidRPr="002E546D" w:rsidRDefault="009665F1" w:rsidP="009665F1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GP</w:t>
            </w:r>
            <w:r>
              <w:rPr>
                <w:rFonts w:ascii="Arial" w:hAnsi="Arial" w:cs="Arial"/>
                <w:sz w:val="16"/>
                <w:szCs w:val="16"/>
              </w:rPr>
              <w:t xml:space="preserve"> Lieferant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von SAP empfangen, konvertieren und an Zielsystem 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A481EEF" w14:textId="77777777" w:rsidR="009665F1" w:rsidRPr="002E546D" w:rsidRDefault="00DB4C4A" w:rsidP="009665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INC004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BD781E7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Lieferantenstamm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von S/4HANA an </w:t>
            </w:r>
            <w:r w:rsidR="006E1288">
              <w:rPr>
                <w:rFonts w:ascii="Arial" w:hAnsi="Arial" w:cs="Arial"/>
                <w:sz w:val="16"/>
                <w:szCs w:val="16"/>
              </w:rPr>
              <w:t>TMS</w:t>
            </w:r>
            <w:ins w:id="23" w:author="Meier, Matthias" w:date="2019-03-04T10:22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59F54E9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I: </w:t>
            </w:r>
            <w:r w:rsidR="006B6C06">
              <w:rPr>
                <w:rFonts w:ascii="Arial" w:hAnsi="Arial" w:cs="Arial"/>
                <w:sz w:val="16"/>
                <w:szCs w:val="16"/>
              </w:rPr>
              <w:t xml:space="preserve">Lieferanten von SAP an </w:t>
            </w:r>
            <w:r w:rsidR="006E1288">
              <w:rPr>
                <w:rFonts w:ascii="Arial" w:hAnsi="Arial" w:cs="Arial"/>
                <w:sz w:val="16"/>
                <w:szCs w:val="16"/>
              </w:rPr>
              <w:t>TMS</w:t>
            </w:r>
          </w:p>
        </w:tc>
      </w:tr>
      <w:tr w:rsidR="009665F1" w:rsidRPr="002E546D" w14:paraId="7554D0EE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4CC26F9" w14:textId="77777777" w:rsidR="009665F1" w:rsidRPr="002E546D" w:rsidRDefault="009665F1" w:rsidP="009665F1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70013E0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Inconso SCE</w:t>
            </w:r>
            <w:r w:rsidRPr="002E546D">
              <w:rPr>
                <w:rFonts w:ascii="Arial" w:hAnsi="Arial" w:cs="Arial"/>
                <w:sz w:val="16"/>
                <w:szCs w:val="16"/>
              </w:rPr>
              <w:br/>
              <w:t>(Middleware)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9071DB1" w14:textId="77777777" w:rsidR="009665F1" w:rsidRPr="002E546D" w:rsidRDefault="009665F1" w:rsidP="009665F1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GP </w:t>
            </w:r>
            <w:r>
              <w:rPr>
                <w:rFonts w:ascii="Arial" w:hAnsi="Arial" w:cs="Arial"/>
                <w:sz w:val="16"/>
                <w:szCs w:val="16"/>
              </w:rPr>
              <w:t xml:space="preserve">Kunde </w:t>
            </w:r>
            <w:r w:rsidRPr="002E546D">
              <w:rPr>
                <w:rFonts w:ascii="Arial" w:hAnsi="Arial" w:cs="Arial"/>
                <w:sz w:val="16"/>
                <w:szCs w:val="16"/>
              </w:rPr>
              <w:t>von SAP empfangen, konvertieren und an Zielsystem 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10AD450" w14:textId="77777777" w:rsidR="009665F1" w:rsidRPr="002E546D" w:rsidRDefault="00DB4C4A" w:rsidP="009665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INC005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77FBFB3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Kundenstamm von S/4HANA an </w:t>
            </w:r>
            <w:r w:rsidR="006E1288">
              <w:rPr>
                <w:rFonts w:ascii="Arial" w:hAnsi="Arial" w:cs="Arial"/>
                <w:sz w:val="16"/>
                <w:szCs w:val="16"/>
              </w:rPr>
              <w:t>TMS</w:t>
            </w:r>
            <w:ins w:id="24" w:author="Meier, Matthias" w:date="2019-03-04T10:22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AEA3089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I: </w:t>
            </w:r>
            <w:r w:rsidR="006B6C06">
              <w:rPr>
                <w:rFonts w:ascii="Arial" w:hAnsi="Arial" w:cs="Arial"/>
                <w:sz w:val="16"/>
                <w:szCs w:val="16"/>
              </w:rPr>
              <w:t>Kunden von SAP an TM</w:t>
            </w:r>
            <w:r w:rsidR="006E1288"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9665F1" w:rsidRPr="002E546D" w14:paraId="156DB1CE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1E04082" w14:textId="77777777" w:rsidR="009665F1" w:rsidRPr="002E546D" w:rsidRDefault="009665F1" w:rsidP="009665F1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2E546D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317936B" w14:textId="77777777" w:rsidR="009665F1" w:rsidRPr="002E546D" w:rsidRDefault="006E1288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Inconso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65F1">
              <w:rPr>
                <w:rFonts w:ascii="Arial" w:hAnsi="Arial" w:cs="Arial"/>
                <w:sz w:val="16"/>
                <w:szCs w:val="16"/>
              </w:rPr>
              <w:t>WSMX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Lagerverwaltungssytem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A7F41B1" w14:textId="77777777" w:rsidR="009665F1" w:rsidRPr="002E546D" w:rsidRDefault="006E1288" w:rsidP="009665F1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Lieferantenstammdaten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F080AA0" w14:textId="77777777" w:rsidR="009665F1" w:rsidRPr="002E546D" w:rsidRDefault="009665F1" w:rsidP="009665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 w:rsidR="00DB4C4A">
              <w:rPr>
                <w:rFonts w:ascii="Arial" w:hAnsi="Arial" w:cs="Arial"/>
                <w:sz w:val="16"/>
                <w:szCs w:val="16"/>
              </w:rPr>
              <w:t>WMX001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28C8878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stammdaten aus S/4HANA </w:t>
            </w:r>
            <w:r>
              <w:rPr>
                <w:rFonts w:ascii="Arial" w:hAnsi="Arial" w:cs="Arial"/>
                <w:sz w:val="16"/>
                <w:szCs w:val="16"/>
              </w:rPr>
              <w:t xml:space="preserve">in WSMX </w:t>
            </w:r>
            <w:r w:rsidRPr="002E546D">
              <w:rPr>
                <w:rFonts w:ascii="Arial" w:hAnsi="Arial" w:cs="Arial"/>
                <w:sz w:val="16"/>
                <w:szCs w:val="16"/>
              </w:rPr>
              <w:t>empfangen</w:t>
            </w:r>
            <w:r>
              <w:rPr>
                <w:rFonts w:ascii="Arial" w:hAnsi="Arial" w:cs="Arial"/>
                <w:sz w:val="16"/>
                <w:szCs w:val="16"/>
              </w:rPr>
              <w:t xml:space="preserve"> und verbuchen</w:t>
            </w:r>
            <w:ins w:id="25" w:author="Meier, Matthias" w:date="2019-03-04T10:22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45C5675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65F1" w:rsidRPr="002E546D" w14:paraId="05ADDFDD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C4AE382" w14:textId="77777777" w:rsidR="009665F1" w:rsidRPr="002E546D" w:rsidRDefault="009665F1" w:rsidP="009665F1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006CA7E" w14:textId="77777777" w:rsidR="009665F1" w:rsidRPr="002E546D" w:rsidRDefault="006E1288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Inconso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65F1">
              <w:rPr>
                <w:rFonts w:ascii="Arial" w:hAnsi="Arial" w:cs="Arial"/>
                <w:sz w:val="16"/>
                <w:szCs w:val="16"/>
              </w:rPr>
              <w:t>WMSX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Lagerverwaltungssytem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F931C91" w14:textId="77777777" w:rsidR="009665F1" w:rsidRPr="002E546D" w:rsidRDefault="006E1288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Kundenstammdaten</w:t>
            </w:r>
            <w:r w:rsidR="009665F1" w:rsidRPr="002E546D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9BBA385" w14:textId="77777777" w:rsidR="009665F1" w:rsidRPr="002E546D" w:rsidRDefault="009665F1" w:rsidP="009665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 w:rsidR="00DB4C4A">
              <w:rPr>
                <w:rFonts w:ascii="Arial" w:hAnsi="Arial" w:cs="Arial"/>
                <w:sz w:val="16"/>
                <w:szCs w:val="16"/>
              </w:rPr>
              <w:t>WMX002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E7CEBAC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Kundenstammdaten aus S/4HANA </w:t>
            </w:r>
            <w:r>
              <w:rPr>
                <w:rFonts w:ascii="Arial" w:hAnsi="Arial" w:cs="Arial"/>
                <w:sz w:val="16"/>
                <w:szCs w:val="16"/>
              </w:rPr>
              <w:t xml:space="preserve">in WSMX </w:t>
            </w:r>
            <w:r w:rsidRPr="002E546D">
              <w:rPr>
                <w:rFonts w:ascii="Arial" w:hAnsi="Arial" w:cs="Arial"/>
                <w:sz w:val="16"/>
                <w:szCs w:val="16"/>
              </w:rPr>
              <w:t>empfangen</w:t>
            </w:r>
            <w:r>
              <w:rPr>
                <w:rFonts w:ascii="Arial" w:hAnsi="Arial" w:cs="Arial"/>
                <w:sz w:val="16"/>
                <w:szCs w:val="16"/>
              </w:rPr>
              <w:t xml:space="preserve"> und verbuchen</w:t>
            </w:r>
            <w:ins w:id="26" w:author="Meier, Matthias" w:date="2019-03-04T10:22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96A14D4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65F1" w:rsidRPr="002E546D" w14:paraId="4A2F8C7B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A71C266" w14:textId="77777777" w:rsidR="009665F1" w:rsidRPr="002E546D" w:rsidRDefault="009665F1" w:rsidP="009665F1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3.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93BCE32" w14:textId="77777777" w:rsidR="009665F1" w:rsidRPr="002E546D" w:rsidRDefault="006E1288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Inconso </w:t>
            </w:r>
            <w:r w:rsidR="009665F1">
              <w:rPr>
                <w:rFonts w:ascii="Arial" w:hAnsi="Arial" w:cs="Arial"/>
                <w:sz w:val="16"/>
                <w:szCs w:val="16"/>
              </w:rPr>
              <w:t>TM</w:t>
            </w:r>
            <w:r w:rsidR="00CC7FBD">
              <w:rPr>
                <w:rFonts w:ascii="Arial" w:hAnsi="Arial" w:cs="Arial"/>
                <w:sz w:val="16"/>
                <w:szCs w:val="16"/>
              </w:rPr>
              <w:t>S</w:t>
            </w:r>
            <w:r w:rsidR="004B29B5">
              <w:rPr>
                <w:rFonts w:ascii="Arial" w:hAnsi="Arial" w:cs="Arial"/>
                <w:sz w:val="16"/>
                <w:szCs w:val="16"/>
              </w:rPr>
              <w:t xml:space="preserve"> (Transport Management)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66239D8" w14:textId="77777777" w:rsidR="009665F1" w:rsidRPr="002E546D" w:rsidRDefault="006E1288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Lieferantenstammdaten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151D9AE" w14:textId="77777777" w:rsidR="009665F1" w:rsidRPr="002E546D" w:rsidRDefault="009665F1" w:rsidP="009665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 w:rsidR="00DB4C4A">
              <w:rPr>
                <w:rFonts w:ascii="Arial" w:hAnsi="Arial" w:cs="Arial"/>
                <w:sz w:val="16"/>
                <w:szCs w:val="16"/>
              </w:rPr>
              <w:t>TM</w:t>
            </w:r>
            <w:r w:rsidR="00CC7FBD">
              <w:rPr>
                <w:rFonts w:ascii="Arial" w:hAnsi="Arial" w:cs="Arial"/>
                <w:sz w:val="16"/>
                <w:szCs w:val="16"/>
              </w:rPr>
              <w:t>S</w:t>
            </w:r>
            <w:r w:rsidR="00DB4C4A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C18A341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stammdaten aus S/4HANA </w:t>
            </w:r>
            <w:r>
              <w:rPr>
                <w:rFonts w:ascii="Arial" w:hAnsi="Arial" w:cs="Arial"/>
                <w:sz w:val="16"/>
                <w:szCs w:val="16"/>
              </w:rPr>
              <w:t>in TM</w:t>
            </w:r>
            <w:r w:rsidR="00CC7FBD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E546D">
              <w:rPr>
                <w:rFonts w:ascii="Arial" w:hAnsi="Arial" w:cs="Arial"/>
                <w:sz w:val="16"/>
                <w:szCs w:val="16"/>
              </w:rPr>
              <w:t>empfangen</w:t>
            </w:r>
            <w:r>
              <w:rPr>
                <w:rFonts w:ascii="Arial" w:hAnsi="Arial" w:cs="Arial"/>
                <w:sz w:val="16"/>
                <w:szCs w:val="16"/>
              </w:rPr>
              <w:t xml:space="preserve"> und verbuchen</w:t>
            </w:r>
            <w:ins w:id="27" w:author="Meier, Matthias" w:date="2019-03-04T10:22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83BD38D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65F1" w:rsidRPr="002E546D" w14:paraId="4938DEDD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D2D36BC" w14:textId="77777777" w:rsidR="009665F1" w:rsidRPr="002E546D" w:rsidRDefault="009665F1" w:rsidP="009665F1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3.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A997AEC" w14:textId="77777777" w:rsidR="009665F1" w:rsidRPr="002E546D" w:rsidRDefault="006E1288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Inconso </w:t>
            </w:r>
            <w:r w:rsidR="00CC7FBD">
              <w:rPr>
                <w:rFonts w:ascii="Arial" w:hAnsi="Arial" w:cs="Arial"/>
                <w:sz w:val="16"/>
                <w:szCs w:val="16"/>
              </w:rPr>
              <w:t>TMS</w:t>
            </w:r>
            <w:r w:rsidR="004B29B5">
              <w:rPr>
                <w:rFonts w:ascii="Arial" w:hAnsi="Arial" w:cs="Arial"/>
                <w:sz w:val="16"/>
                <w:szCs w:val="16"/>
              </w:rPr>
              <w:t xml:space="preserve"> (Transport Management)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D0DAB85" w14:textId="77777777" w:rsidR="009665F1" w:rsidRPr="002E546D" w:rsidRDefault="006E1288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Kundenstammdaten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079C37E" w14:textId="77777777" w:rsidR="009665F1" w:rsidRPr="002E546D" w:rsidRDefault="009665F1" w:rsidP="009665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 w:rsidR="00DB4C4A">
              <w:rPr>
                <w:rFonts w:ascii="Arial" w:hAnsi="Arial" w:cs="Arial"/>
                <w:sz w:val="16"/>
                <w:szCs w:val="16"/>
              </w:rPr>
              <w:t>TM</w:t>
            </w:r>
            <w:r w:rsidR="00CC7FBD">
              <w:rPr>
                <w:rFonts w:ascii="Arial" w:hAnsi="Arial" w:cs="Arial"/>
                <w:sz w:val="16"/>
                <w:szCs w:val="16"/>
              </w:rPr>
              <w:t>S</w:t>
            </w:r>
            <w:r w:rsidR="00DB4C4A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A4D78C3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Kundenstammdaten aus S/4HANA </w:t>
            </w:r>
            <w:r>
              <w:rPr>
                <w:rFonts w:ascii="Arial" w:hAnsi="Arial" w:cs="Arial"/>
                <w:sz w:val="16"/>
                <w:szCs w:val="16"/>
              </w:rPr>
              <w:t>in TM</w:t>
            </w:r>
            <w:r w:rsidR="00CC7FBD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E546D">
              <w:rPr>
                <w:rFonts w:ascii="Arial" w:hAnsi="Arial" w:cs="Arial"/>
                <w:sz w:val="16"/>
                <w:szCs w:val="16"/>
              </w:rPr>
              <w:t>empfangen</w:t>
            </w:r>
            <w:r>
              <w:rPr>
                <w:rFonts w:ascii="Arial" w:hAnsi="Arial" w:cs="Arial"/>
                <w:sz w:val="16"/>
                <w:szCs w:val="16"/>
              </w:rPr>
              <w:t xml:space="preserve"> und verbuchen</w:t>
            </w:r>
            <w:ins w:id="28" w:author="Meier, Matthias" w:date="2019-03-04T10:22:00Z">
              <w:r w:rsidR="00A03D41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91EAF54" w14:textId="77777777" w:rsidR="009665F1" w:rsidRPr="002E546D" w:rsidRDefault="009665F1" w:rsidP="009665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5CAAAB7" w14:textId="77777777" w:rsidR="004F763B" w:rsidRPr="002E546D" w:rsidRDefault="004F763B" w:rsidP="004F763B">
      <w:pPr>
        <w:rPr>
          <w:rFonts w:ascii="Arial" w:hAnsi="Arial" w:cs="Arial"/>
          <w:lang w:eastAsia="de-DE"/>
        </w:rPr>
      </w:pPr>
    </w:p>
    <w:p w14:paraId="6B03ED91" w14:textId="77777777" w:rsidR="00B630DF" w:rsidRDefault="00B630DF" w:rsidP="00EC600E">
      <w:pPr>
        <w:pStyle w:val="berschrift2"/>
        <w:ind w:left="567" w:hanging="567"/>
        <w:rPr>
          <w:ins w:id="29" w:author="Meier, Matthias" w:date="2019-03-04T10:22:00Z"/>
          <w:rFonts w:ascii="Arial" w:hAnsi="Arial" w:cs="Arial"/>
        </w:rPr>
      </w:pPr>
      <w:bookmarkStart w:id="30" w:name="_Ref417449167"/>
    </w:p>
    <w:p w14:paraId="10BDD1A2" w14:textId="1FFBD30A" w:rsidR="00EC600E" w:rsidRPr="002E546D" w:rsidDel="00CB0F1F" w:rsidRDefault="004F763B" w:rsidP="00EC600E">
      <w:pPr>
        <w:pStyle w:val="berschrift2"/>
        <w:ind w:left="567" w:hanging="567"/>
        <w:rPr>
          <w:del w:id="31" w:author="Meier, Matthias" w:date="2019-03-06T10:45:00Z"/>
          <w:rFonts w:ascii="Arial" w:hAnsi="Arial" w:cs="Arial"/>
        </w:rPr>
      </w:pPr>
      <w:del w:id="32" w:author="Meier, Matthias" w:date="2019-03-06T10:45:00Z">
        <w:r w:rsidRPr="002E546D" w:rsidDel="00CB0F1F">
          <w:rPr>
            <w:rFonts w:ascii="Arial" w:hAnsi="Arial" w:cs="Arial"/>
          </w:rPr>
          <w:delText>Prozess-/Funktionsalternativen</w:delText>
        </w:r>
        <w:bookmarkEnd w:id="30"/>
      </w:del>
    </w:p>
    <w:p w14:paraId="5D1FF45D" w14:textId="17A7351C" w:rsidR="006A5E41" w:rsidRPr="002E546D" w:rsidDel="00CB0F1F" w:rsidRDefault="00057FE7" w:rsidP="00EC600E">
      <w:pPr>
        <w:rPr>
          <w:del w:id="33" w:author="Meier, Matthias" w:date="2019-03-06T10:45:00Z"/>
          <w:rFonts w:ascii="Arial" w:hAnsi="Arial" w:cs="Arial"/>
          <w:vanish/>
          <w:sz w:val="16"/>
          <w:szCs w:val="16"/>
        </w:rPr>
      </w:pPr>
      <w:del w:id="34" w:author="Meier, Matthias" w:date="2019-03-06T10:45:00Z">
        <w:r w:rsidRPr="002E546D" w:rsidDel="00CB0F1F">
          <w:rPr>
            <w:rFonts w:ascii="Arial" w:hAnsi="Arial" w:cs="Arial"/>
            <w:vanish/>
            <w:sz w:val="16"/>
            <w:szCs w:val="16"/>
          </w:rPr>
          <w:delText xml:space="preserve">Die Funktionsalternative </w:delText>
        </w:r>
        <w:r w:rsidR="006A5E41" w:rsidRPr="002E546D" w:rsidDel="00CB0F1F">
          <w:rPr>
            <w:rFonts w:ascii="Arial" w:hAnsi="Arial" w:cs="Arial"/>
            <w:vanish/>
            <w:sz w:val="16"/>
            <w:szCs w:val="16"/>
          </w:rPr>
          <w:delText>beschreibt die Varianz, die im Rahmen eines Integrationstests zu berücksichtigen ist. Ergibt sich durch die Varianz ein neuer Prozessablauf, so ist eine neue IPS auszuprägen. Mehrere</w:delText>
        </w:r>
        <w:r w:rsidRPr="002E546D" w:rsidDel="00CB0F1F">
          <w:rPr>
            <w:rFonts w:ascii="Arial" w:hAnsi="Arial" w:cs="Arial"/>
            <w:vanish/>
            <w:sz w:val="16"/>
            <w:szCs w:val="16"/>
          </w:rPr>
          <w:delText xml:space="preserve"> Funktionen</w:delText>
        </w:r>
        <w:r w:rsidR="006A5E41" w:rsidRPr="002E546D" w:rsidDel="00CB0F1F">
          <w:rPr>
            <w:rFonts w:ascii="Arial" w:hAnsi="Arial" w:cs="Arial"/>
            <w:vanish/>
            <w:sz w:val="16"/>
            <w:szCs w:val="16"/>
          </w:rPr>
          <w:delText xml:space="preserve"> können miteinander kombiniert werden.</w:delText>
        </w:r>
      </w:del>
    </w:p>
    <w:tbl>
      <w:tblPr>
        <w:tblStyle w:val="Formatvorlage1"/>
        <w:tblW w:w="9751" w:type="dxa"/>
        <w:tblLook w:val="04A0" w:firstRow="1" w:lastRow="0" w:firstColumn="1" w:lastColumn="0" w:noHBand="0" w:noVBand="1"/>
      </w:tblPr>
      <w:tblGrid>
        <w:gridCol w:w="1970"/>
        <w:gridCol w:w="1296"/>
        <w:gridCol w:w="1297"/>
        <w:gridCol w:w="1297"/>
        <w:gridCol w:w="1297"/>
        <w:gridCol w:w="1297"/>
        <w:gridCol w:w="1297"/>
      </w:tblGrid>
      <w:tr w:rsidR="006A5E41" w:rsidRPr="002E546D" w:rsidDel="00CB0F1F" w14:paraId="6CA0E385" w14:textId="7078299D" w:rsidTr="00EC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5" w:author="Meier, Matthias" w:date="2019-03-06T10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DEE7CB0" w14:textId="05B9E17D" w:rsidR="006A5E41" w:rsidRPr="002E546D" w:rsidDel="00CB0F1F" w:rsidRDefault="00EC600E" w:rsidP="00CE341A">
            <w:pPr>
              <w:spacing w:before="60" w:after="60"/>
              <w:rPr>
                <w:del w:id="36" w:author="Meier, Matthias" w:date="2019-03-06T10:45:00Z"/>
                <w:rFonts w:ascii="Arial" w:hAnsi="Arial" w:cs="Arial"/>
              </w:rPr>
            </w:pPr>
            <w:del w:id="37" w:author="Meier, Matthias" w:date="2019-03-06T10:45:00Z">
              <w:r w:rsidRPr="002E546D" w:rsidDel="00CB0F1F">
                <w:rPr>
                  <w:rFonts w:ascii="Arial" w:hAnsi="Arial" w:cs="Arial"/>
                </w:rPr>
                <w:delText>Merkmal</w:delText>
              </w:r>
            </w:del>
          </w:p>
        </w:tc>
        <w:tc>
          <w:tcPr>
            <w:tcW w:w="7781" w:type="dxa"/>
            <w:gridSpan w:val="6"/>
          </w:tcPr>
          <w:p w14:paraId="31322ACE" w14:textId="22DC1757" w:rsidR="006A5E41" w:rsidRPr="002E546D" w:rsidDel="00CB0F1F" w:rsidRDefault="00057FE7" w:rsidP="00CE341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8" w:author="Meier, Matthias" w:date="2019-03-06T10:45:00Z"/>
                <w:rFonts w:ascii="Arial" w:hAnsi="Arial" w:cs="Arial"/>
              </w:rPr>
            </w:pPr>
            <w:del w:id="39" w:author="Meier, Matthias" w:date="2019-03-06T10:45:00Z">
              <w:r w:rsidRPr="002E546D" w:rsidDel="00CB0F1F">
                <w:rPr>
                  <w:rFonts w:ascii="Arial" w:hAnsi="Arial" w:cs="Arial"/>
                </w:rPr>
                <w:delText>Ausprägung</w:delText>
              </w:r>
              <w:r w:rsidR="00EC600E" w:rsidRPr="002E546D" w:rsidDel="00CB0F1F">
                <w:rPr>
                  <w:rFonts w:ascii="Arial" w:hAnsi="Arial" w:cs="Arial"/>
                </w:rPr>
                <w:delText>en</w:delText>
              </w:r>
            </w:del>
          </w:p>
        </w:tc>
      </w:tr>
      <w:tr w:rsidR="009C445A" w:rsidRPr="002E546D" w:rsidDel="00CB0F1F" w14:paraId="07491DC4" w14:textId="534AEC98" w:rsidTr="00EC600E">
        <w:trPr>
          <w:del w:id="40" w:author="Meier, Matthias" w:date="2019-03-06T10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2" w:space="0" w:color="8FA1AF" w:themeColor="text2"/>
            </w:tcBorders>
          </w:tcPr>
          <w:p w14:paraId="7345587A" w14:textId="0EFE944C" w:rsidR="009C445A" w:rsidRPr="002E546D" w:rsidDel="00CB0F1F" w:rsidRDefault="002E546D" w:rsidP="009C445A">
            <w:pPr>
              <w:spacing w:before="60" w:after="60"/>
              <w:rPr>
                <w:del w:id="41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  <w:del w:id="42" w:author="Meier, Matthias" w:date="2019-03-06T10:45:00Z">
              <w:r w:rsidDel="00CB0F1F">
                <w:rPr>
                  <w:rFonts w:ascii="Arial" w:hAnsi="Arial" w:cs="Arial"/>
                  <w:sz w:val="16"/>
                  <w:szCs w:val="16"/>
                  <w:lang w:eastAsia="de-DE"/>
                </w:rPr>
                <w:delText>N.</w:delText>
              </w:r>
              <w:commentRangeStart w:id="43"/>
              <w:r w:rsidDel="00CB0F1F">
                <w:rPr>
                  <w:rFonts w:ascii="Arial" w:hAnsi="Arial" w:cs="Arial"/>
                  <w:sz w:val="16"/>
                  <w:szCs w:val="16"/>
                  <w:lang w:eastAsia="de-DE"/>
                </w:rPr>
                <w:delText>A</w:delText>
              </w:r>
              <w:commentRangeEnd w:id="43"/>
              <w:r w:rsidR="00407E5F" w:rsidDel="00CB0F1F">
                <w:rPr>
                  <w:rStyle w:val="Kommentarzeichen"/>
                </w:rPr>
                <w:commentReference w:id="43"/>
              </w:r>
              <w:r w:rsidDel="00CB0F1F">
                <w:rPr>
                  <w:rFonts w:ascii="Arial" w:hAnsi="Arial" w:cs="Arial"/>
                  <w:sz w:val="16"/>
                  <w:szCs w:val="16"/>
                  <w:lang w:eastAsia="de-DE"/>
                </w:rPr>
                <w:delText>.</w:delText>
              </w:r>
            </w:del>
          </w:p>
        </w:tc>
        <w:tc>
          <w:tcPr>
            <w:tcW w:w="1296" w:type="dxa"/>
          </w:tcPr>
          <w:p w14:paraId="46604791" w14:textId="578BEA38" w:rsidR="009C445A" w:rsidRPr="002E546D" w:rsidDel="00CB0F1F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76A65A44" w14:textId="2DA5528B" w:rsidR="009C445A" w:rsidRPr="002E546D" w:rsidDel="00CB0F1F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66E1E5AD" w14:textId="3A5C5D10" w:rsidR="009C445A" w:rsidRPr="002E546D" w:rsidDel="00CB0F1F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03350B2C" w14:textId="046AFBFE" w:rsidR="009C445A" w:rsidRPr="002E546D" w:rsidDel="00CB0F1F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24FA4AFD" w14:textId="1751F633" w:rsidR="009C445A" w:rsidRPr="002E546D" w:rsidDel="00CB0F1F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311B81A3" w14:textId="3E5EBB79" w:rsidR="009C445A" w:rsidRPr="002E546D" w:rsidDel="00CB0F1F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</w:tbl>
    <w:p w14:paraId="1B0789A0" w14:textId="77777777" w:rsidR="004F763B" w:rsidRPr="002E546D" w:rsidRDefault="004F763B" w:rsidP="004F763B">
      <w:pPr>
        <w:rPr>
          <w:rFonts w:ascii="Arial" w:hAnsi="Arial" w:cs="Arial"/>
          <w:lang w:eastAsia="de-DE"/>
        </w:rPr>
      </w:pPr>
    </w:p>
    <w:p w14:paraId="0B37730E" w14:textId="77777777" w:rsidR="004F763B" w:rsidRPr="002E546D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Korrektive Vorfälle</w:t>
      </w:r>
    </w:p>
    <w:p w14:paraId="69458ED7" w14:textId="77777777" w:rsidR="00057FE7" w:rsidRPr="002E546D" w:rsidRDefault="00057FE7" w:rsidP="00057FE7">
      <w:pPr>
        <w:rPr>
          <w:rFonts w:ascii="Arial" w:hAnsi="Arial" w:cs="Arial"/>
        </w:rPr>
      </w:pPr>
      <w:r w:rsidRPr="002E546D">
        <w:rPr>
          <w:rFonts w:ascii="Arial" w:hAnsi="Arial" w:cs="Arial"/>
          <w:vanish/>
          <w:sz w:val="16"/>
          <w:szCs w:val="16"/>
        </w:rPr>
        <w:t>Wird im Laufe der Umsetzung vervollständigt.</w:t>
      </w:r>
    </w:p>
    <w:p w14:paraId="2C85B522" w14:textId="77777777" w:rsidR="00A72C44" w:rsidRPr="002E546D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2E546D">
        <w:rPr>
          <w:rFonts w:ascii="Arial" w:hAnsi="Arial" w:cs="Arial"/>
          <w:lang w:eastAsia="de-DE"/>
        </w:rPr>
        <w:t xml:space="preserve">Fall 1: </w:t>
      </w:r>
      <w:r w:rsidR="00CC5A3F" w:rsidRPr="002E546D">
        <w:rPr>
          <w:rFonts w:ascii="Arial" w:hAnsi="Arial" w:cs="Arial"/>
          <w:lang w:eastAsia="de-DE"/>
        </w:rPr>
        <w:t>Geschäftspartnerdaten kö</w:t>
      </w:r>
      <w:r w:rsidRPr="002E546D">
        <w:rPr>
          <w:rFonts w:ascii="Arial" w:hAnsi="Arial" w:cs="Arial"/>
          <w:lang w:eastAsia="de-DE"/>
        </w:rPr>
        <w:t>nn</w:t>
      </w:r>
      <w:r w:rsidR="00CC5A3F" w:rsidRPr="002E546D">
        <w:rPr>
          <w:rFonts w:ascii="Arial" w:hAnsi="Arial" w:cs="Arial"/>
          <w:lang w:eastAsia="de-DE"/>
        </w:rPr>
        <w:t>en</w:t>
      </w:r>
      <w:r w:rsidRPr="002E546D">
        <w:rPr>
          <w:rFonts w:ascii="Arial" w:hAnsi="Arial" w:cs="Arial"/>
          <w:lang w:eastAsia="de-DE"/>
        </w:rPr>
        <w:t xml:space="preserve"> nicht erzeugt werden</w:t>
      </w:r>
    </w:p>
    <w:p w14:paraId="2082A9D4" w14:textId="77777777" w:rsidR="00A72C44" w:rsidRPr="002E546D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2E546D">
        <w:rPr>
          <w:rFonts w:ascii="Arial" w:hAnsi="Arial" w:cs="Arial"/>
          <w:lang w:eastAsia="de-DE"/>
        </w:rPr>
        <w:t>Fall 2: Übertragung der Stammdaten bricht in der Middleware ab</w:t>
      </w:r>
    </w:p>
    <w:p w14:paraId="4FB9E0A3" w14:textId="77777777" w:rsidR="00A72C44" w:rsidRPr="002E546D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2E546D">
        <w:rPr>
          <w:rFonts w:ascii="Arial" w:hAnsi="Arial" w:cs="Arial"/>
          <w:lang w:eastAsia="de-DE"/>
        </w:rPr>
        <w:t>F</w:t>
      </w:r>
      <w:r w:rsidR="00CC5A3F" w:rsidRPr="002E546D">
        <w:rPr>
          <w:rFonts w:ascii="Arial" w:hAnsi="Arial" w:cs="Arial"/>
          <w:lang w:eastAsia="de-DE"/>
        </w:rPr>
        <w:t>all 3: Daten können in den Zielsystemen</w:t>
      </w:r>
      <w:r w:rsidRPr="002E546D">
        <w:rPr>
          <w:rFonts w:ascii="Arial" w:hAnsi="Arial" w:cs="Arial"/>
          <w:lang w:eastAsia="de-DE"/>
        </w:rPr>
        <w:t xml:space="preserve"> nicht eingespielt/aktualisiert werden</w:t>
      </w:r>
    </w:p>
    <w:p w14:paraId="28EBB704" w14:textId="77777777" w:rsidR="004F763B" w:rsidRPr="002E546D" w:rsidRDefault="004F763B" w:rsidP="004F763B">
      <w:pPr>
        <w:rPr>
          <w:rFonts w:ascii="Arial" w:hAnsi="Arial" w:cs="Arial"/>
          <w:lang w:eastAsia="de-DE"/>
        </w:rPr>
      </w:pPr>
    </w:p>
    <w:p w14:paraId="75D8DA35" w14:textId="77777777" w:rsidR="004F763B" w:rsidRPr="002E546D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Nachfolgeprozess</w:t>
      </w:r>
    </w:p>
    <w:p w14:paraId="1B382794" w14:textId="77777777" w:rsidR="00EC600E" w:rsidRPr="002E546D" w:rsidRDefault="00EC600E" w:rsidP="00EC600E">
      <w:pPr>
        <w:rPr>
          <w:rFonts w:ascii="Arial" w:hAnsi="Arial" w:cs="Arial"/>
        </w:rPr>
      </w:pPr>
      <w:r w:rsidRPr="002E546D">
        <w:rPr>
          <w:rFonts w:ascii="Arial" w:hAnsi="Arial" w:cs="Arial"/>
          <w:vanish/>
          <w:sz w:val="16"/>
          <w:szCs w:val="16"/>
        </w:rPr>
        <w:t>Beschreibung für einen durchgängiges e2e Szenario</w:t>
      </w:r>
    </w:p>
    <w:p w14:paraId="54532A36" w14:textId="1D65A0CA" w:rsidR="00A72C44" w:rsidRPr="002E546D" w:rsidRDefault="005F1601" w:rsidP="00A72C44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>
        <w:rPr>
          <w:rStyle w:val="lstextview"/>
          <w:rFonts w:ascii="Arial" w:hAnsi="Arial" w:cs="Arial"/>
        </w:rPr>
        <w:t>Verwendung in den Logistik-Syst</w:t>
      </w:r>
      <w:r w:rsidR="00F32712">
        <w:rPr>
          <w:rStyle w:val="lstextview"/>
          <w:rFonts w:ascii="Arial" w:hAnsi="Arial" w:cs="Arial"/>
        </w:rPr>
        <w:t>e</w:t>
      </w:r>
      <w:r>
        <w:rPr>
          <w:rStyle w:val="lstextview"/>
          <w:rFonts w:ascii="Arial" w:hAnsi="Arial" w:cs="Arial"/>
        </w:rPr>
        <w:t>me</w:t>
      </w:r>
      <w:ins w:id="50" w:author="Meier, Matthias" w:date="2019-03-04T10:24:00Z">
        <w:r w:rsidR="00AA13EB">
          <w:rPr>
            <w:rStyle w:val="lstextview"/>
            <w:rFonts w:ascii="Arial" w:hAnsi="Arial" w:cs="Arial"/>
          </w:rPr>
          <w:t>n</w:t>
        </w:r>
      </w:ins>
      <w:r w:rsidR="008E2A95" w:rsidRPr="002E546D">
        <w:rPr>
          <w:rStyle w:val="lstextview"/>
          <w:rFonts w:ascii="Arial" w:hAnsi="Arial" w:cs="Arial"/>
        </w:rPr>
        <w:t xml:space="preserve"> (</w:t>
      </w:r>
      <w:r>
        <w:rPr>
          <w:rStyle w:val="lstextview"/>
          <w:rFonts w:ascii="Arial" w:hAnsi="Arial" w:cs="Arial"/>
        </w:rPr>
        <w:t>WMSX und TMS</w:t>
      </w:r>
      <w:r w:rsidR="008E2A95" w:rsidRPr="002E546D">
        <w:rPr>
          <w:rStyle w:val="lstextview"/>
          <w:rFonts w:ascii="Arial" w:hAnsi="Arial" w:cs="Arial"/>
        </w:rPr>
        <w:t>)</w:t>
      </w:r>
    </w:p>
    <w:p w14:paraId="15874478" w14:textId="77777777" w:rsidR="00800334" w:rsidRPr="002E546D" w:rsidRDefault="00800334" w:rsidP="004F763B">
      <w:pPr>
        <w:rPr>
          <w:rFonts w:ascii="Arial" w:hAnsi="Arial" w:cs="Arial"/>
        </w:rPr>
      </w:pPr>
    </w:p>
    <w:p w14:paraId="015A63D3" w14:textId="77777777" w:rsidR="00A47059" w:rsidRPr="002E546D" w:rsidRDefault="00A47059" w:rsidP="00800334">
      <w:pPr>
        <w:jc w:val="right"/>
        <w:rPr>
          <w:rFonts w:ascii="Arial" w:hAnsi="Arial" w:cs="Arial"/>
        </w:rPr>
      </w:pPr>
    </w:p>
    <w:sectPr w:rsidR="00A47059" w:rsidRPr="002E546D" w:rsidSect="00327989">
      <w:headerReference w:type="default" r:id="rId12"/>
      <w:footerReference w:type="default" r:id="rId13"/>
      <w:headerReference w:type="first" r:id="rId14"/>
      <w:pgSz w:w="11906" w:h="16838"/>
      <w:pgMar w:top="2552" w:right="709" w:bottom="1418" w:left="1418" w:header="709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ier, Matthias" w:date="2019-03-06T11:28:00Z" w:initials="MM">
    <w:p w14:paraId="30135F5F" w14:textId="298EC9C5" w:rsidR="00BF72EF" w:rsidRDefault="00BF72EF">
      <w:pPr>
        <w:pStyle w:val="Kommentartext"/>
      </w:pPr>
      <w:r>
        <w:rPr>
          <w:rStyle w:val="Kommentarzeichen"/>
        </w:rPr>
        <w:annotationRef/>
      </w:r>
      <w:r>
        <w:t>Abstand zwischen Tabelle entfernen</w:t>
      </w:r>
    </w:p>
  </w:comment>
  <w:comment w:id="43" w:author="Meier, Matthias" w:date="2019-03-04T10:23:00Z" w:initials="MM">
    <w:p w14:paraId="783CE639" w14:textId="77777777" w:rsidR="00407E5F" w:rsidRDefault="00407E5F">
      <w:pPr>
        <w:pStyle w:val="Kommentartext"/>
      </w:pPr>
      <w:r>
        <w:rPr>
          <w:rStyle w:val="Kommentarzeichen"/>
        </w:rPr>
        <w:annotationRef/>
      </w:r>
      <w:r>
        <w:t xml:space="preserve">Tabelle kann entfernt werden, </w:t>
      </w:r>
      <w:proofErr w:type="spellStart"/>
      <w:r>
        <w:t>sofert</w:t>
      </w:r>
      <w:proofErr w:type="spellEnd"/>
      <w:r>
        <w:t xml:space="preserve"> keine Angaben erfolgen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135F5F" w15:done="0"/>
  <w15:commentEx w15:paraId="783CE63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95EC0" w14:textId="77777777" w:rsidR="002121C8" w:rsidRDefault="002121C8" w:rsidP="00FB66C4">
      <w:r>
        <w:separator/>
      </w:r>
    </w:p>
  </w:endnote>
  <w:endnote w:type="continuationSeparator" w:id="0">
    <w:p w14:paraId="502E8D8B" w14:textId="77777777" w:rsidR="002121C8" w:rsidRDefault="002121C8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A0BAB" w14:textId="08B4F1F0" w:rsidR="0048211B" w:rsidRPr="001C6FCA" w:rsidRDefault="0048211B" w:rsidP="0048211B">
    <w:pPr>
      <w:pStyle w:val="Fuzeile"/>
      <w:jc w:val="left"/>
      <w:rPr>
        <w:sz w:val="16"/>
        <w:szCs w:val="16"/>
      </w:rPr>
    </w:pPr>
    <w:r w:rsidRPr="001C6FCA">
      <w:rPr>
        <w:sz w:val="16"/>
        <w:szCs w:val="16"/>
      </w:rPr>
      <w:fldChar w:fldCharType="begin"/>
    </w:r>
    <w:r w:rsidRPr="001C6FCA">
      <w:rPr>
        <w:sz w:val="16"/>
        <w:szCs w:val="16"/>
      </w:rPr>
      <w:instrText xml:space="preserve"> STYLEREF  "Überschrift 1"  \* MERGEFORMAT </w:instrText>
    </w:r>
    <w:r w:rsidRPr="001C6FCA">
      <w:rPr>
        <w:sz w:val="16"/>
        <w:szCs w:val="16"/>
      </w:rPr>
      <w:fldChar w:fldCharType="separate"/>
    </w:r>
    <w:r w:rsidR="006D708E" w:rsidRPr="006D708E">
      <w:rPr>
        <w:bCs/>
        <w:noProof/>
        <w:sz w:val="16"/>
        <w:szCs w:val="16"/>
      </w:rPr>
      <w:t>IPS005.20.01_Geschäftspartnerstammdaten an Inconso</w:t>
    </w:r>
    <w:r w:rsidR="006D708E">
      <w:rPr>
        <w:noProof/>
        <w:sz w:val="16"/>
        <w:szCs w:val="16"/>
      </w:rPr>
      <w:t xml:space="preserve"> SCE verteilen</w:t>
    </w:r>
    <w:r w:rsidRPr="001C6FCA">
      <w:rPr>
        <w:sz w:val="16"/>
        <w:szCs w:val="16"/>
      </w:rPr>
      <w:fldChar w:fldCharType="end"/>
    </w:r>
  </w:p>
  <w:p w14:paraId="440E5BBD" w14:textId="791510E3" w:rsidR="0048211B" w:rsidRPr="00CB2DE4" w:rsidRDefault="00771FFF" w:rsidP="00CB2DE4">
    <w:pPr>
      <w:pStyle w:val="Fuzeile"/>
      <w:tabs>
        <w:tab w:val="clear" w:pos="9072"/>
        <w:tab w:val="right" w:pos="9779"/>
      </w:tabs>
      <w:rPr>
        <w:lang w:val="en-US"/>
      </w:rPr>
    </w:pPr>
    <w:r w:rsidRPr="00B77E82">
      <w:rPr>
        <w:sz w:val="16"/>
        <w:szCs w:val="16"/>
        <w:lang w:val="en-US"/>
      </w:rPr>
      <w:t>© KPS AG | All rights reserved. KPS confidential and proprietary information</w:t>
    </w:r>
    <w:r w:rsidR="00EC600E">
      <w:rPr>
        <w:sz w:val="16"/>
        <w:szCs w:val="16"/>
        <w:lang w:val="en-US"/>
      </w:rPr>
      <w:tab/>
    </w:r>
    <w:r w:rsidR="00EC600E">
      <w:fldChar w:fldCharType="begin"/>
    </w:r>
    <w:r w:rsidR="00EC600E" w:rsidRPr="00CB2DE4">
      <w:rPr>
        <w:lang w:val="en-US"/>
      </w:rPr>
      <w:instrText xml:space="preserve"> =</w:instrText>
    </w:r>
    <w:r w:rsidR="00EC600E">
      <w:fldChar w:fldCharType="begin"/>
    </w:r>
    <w:r w:rsidR="00EC600E" w:rsidRPr="00CB2DE4">
      <w:rPr>
        <w:lang w:val="en-US"/>
      </w:rPr>
      <w:instrText xml:space="preserve"> page </w:instrText>
    </w:r>
    <w:r w:rsidR="00EC600E">
      <w:fldChar w:fldCharType="separate"/>
    </w:r>
    <w:r w:rsidR="006D708E">
      <w:rPr>
        <w:noProof/>
        <w:lang w:val="en-US"/>
      </w:rPr>
      <w:instrText>1</w:instrText>
    </w:r>
    <w:r w:rsidR="00EC600E">
      <w:fldChar w:fldCharType="end"/>
    </w:r>
    <w:r w:rsidR="00EC600E">
      <w:fldChar w:fldCharType="separate"/>
    </w:r>
    <w:r w:rsidR="006D708E">
      <w:rPr>
        <w:noProof/>
        <w:lang w:val="en-US"/>
      </w:rPr>
      <w:t>1</w:t>
    </w:r>
    <w:r w:rsidR="00EC600E">
      <w:fldChar w:fldCharType="end"/>
    </w:r>
    <w:r w:rsidR="00EC600E" w:rsidRPr="00CB2DE4">
      <w:rPr>
        <w:lang w:val="en-US"/>
      </w:rPr>
      <w:t xml:space="preserve"> / </w:t>
    </w:r>
    <w:r w:rsidR="00EC600E">
      <w:fldChar w:fldCharType="begin"/>
    </w:r>
    <w:r w:rsidR="00EC600E" w:rsidRPr="00CB2DE4">
      <w:rPr>
        <w:lang w:val="en-US"/>
      </w:rPr>
      <w:instrText xml:space="preserve"> numpages </w:instrText>
    </w:r>
    <w:r w:rsidR="00EC600E">
      <w:fldChar w:fldCharType="separate"/>
    </w:r>
    <w:r w:rsidR="006D708E">
      <w:rPr>
        <w:noProof/>
        <w:lang w:val="en-US"/>
      </w:rPr>
      <w:t>3</w:t>
    </w:r>
    <w:r w:rsidR="00EC60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4979D" w14:textId="77777777" w:rsidR="002121C8" w:rsidRDefault="002121C8" w:rsidP="00FB66C4">
      <w:r>
        <w:separator/>
      </w:r>
    </w:p>
  </w:footnote>
  <w:footnote w:type="continuationSeparator" w:id="0">
    <w:p w14:paraId="46E55485" w14:textId="77777777" w:rsidR="002121C8" w:rsidRDefault="002121C8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C2EE0" w14:textId="77777777" w:rsidR="00BD7EC2" w:rsidRDefault="008433BB" w:rsidP="008433BB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4F472C21" wp14:editId="7874C487">
          <wp:extent cx="1190625" cy="611505"/>
          <wp:effectExtent l="0" t="0" r="9525" b="0"/>
          <wp:docPr id="3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3D2AB" w14:textId="77777777" w:rsidR="00BD7EC2" w:rsidRDefault="00D83BDA" w:rsidP="00D83BD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32A46761" wp14:editId="681EC349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1" w15:restartNumberingAfterBreak="0">
    <w:nsid w:val="06EE7C69"/>
    <w:multiLevelType w:val="hybridMultilevel"/>
    <w:tmpl w:val="4EF21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5" w15:restartNumberingAfterBreak="0">
    <w:nsid w:val="49061C25"/>
    <w:multiLevelType w:val="hybridMultilevel"/>
    <w:tmpl w:val="D8A4A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F11E2"/>
    <w:multiLevelType w:val="multilevel"/>
    <w:tmpl w:val="20A81AE8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33BD8"/>
    <w:multiLevelType w:val="hybridMultilevel"/>
    <w:tmpl w:val="24C89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0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12"/>
  </w:num>
  <w:num w:numId="9">
    <w:abstractNumId w:val="14"/>
  </w:num>
  <w:num w:numId="10">
    <w:abstractNumId w:val="10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  <w:num w:numId="15">
    <w:abstractNumId w:val="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er, Matthias">
    <w15:presenceInfo w15:providerId="AD" w15:userId="S-1-5-21-195215182-3739113429-3443093036-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31B18"/>
    <w:rsid w:val="00035F7E"/>
    <w:rsid w:val="00047A42"/>
    <w:rsid w:val="0005170B"/>
    <w:rsid w:val="000524DE"/>
    <w:rsid w:val="00057FE7"/>
    <w:rsid w:val="00061B9B"/>
    <w:rsid w:val="00063FAE"/>
    <w:rsid w:val="00066A54"/>
    <w:rsid w:val="00075AE3"/>
    <w:rsid w:val="00083BA3"/>
    <w:rsid w:val="000A5033"/>
    <w:rsid w:val="000A5C80"/>
    <w:rsid w:val="000A7055"/>
    <w:rsid w:val="000D066B"/>
    <w:rsid w:val="000E2C6D"/>
    <w:rsid w:val="000E67D8"/>
    <w:rsid w:val="000E7FD8"/>
    <w:rsid w:val="0011458A"/>
    <w:rsid w:val="0011654C"/>
    <w:rsid w:val="00121290"/>
    <w:rsid w:val="00125B3B"/>
    <w:rsid w:val="0012740E"/>
    <w:rsid w:val="00132292"/>
    <w:rsid w:val="00135722"/>
    <w:rsid w:val="00146E3F"/>
    <w:rsid w:val="0017223A"/>
    <w:rsid w:val="00183BBE"/>
    <w:rsid w:val="001A23AB"/>
    <w:rsid w:val="001C6506"/>
    <w:rsid w:val="001C6FCA"/>
    <w:rsid w:val="00206335"/>
    <w:rsid w:val="00207B14"/>
    <w:rsid w:val="002121C8"/>
    <w:rsid w:val="002122C5"/>
    <w:rsid w:val="002238B4"/>
    <w:rsid w:val="00224C28"/>
    <w:rsid w:val="002368CF"/>
    <w:rsid w:val="002541E2"/>
    <w:rsid w:val="00286E91"/>
    <w:rsid w:val="0028702B"/>
    <w:rsid w:val="00287DFA"/>
    <w:rsid w:val="00293D7A"/>
    <w:rsid w:val="002A36BB"/>
    <w:rsid w:val="002B0D02"/>
    <w:rsid w:val="002C05BC"/>
    <w:rsid w:val="002E546D"/>
    <w:rsid w:val="0031207E"/>
    <w:rsid w:val="00327989"/>
    <w:rsid w:val="00355D6E"/>
    <w:rsid w:val="00360E39"/>
    <w:rsid w:val="00363282"/>
    <w:rsid w:val="00387B34"/>
    <w:rsid w:val="003A49D1"/>
    <w:rsid w:val="00407E5F"/>
    <w:rsid w:val="00426CB6"/>
    <w:rsid w:val="00447C3D"/>
    <w:rsid w:val="00477B27"/>
    <w:rsid w:val="0048211B"/>
    <w:rsid w:val="00490BED"/>
    <w:rsid w:val="00493B44"/>
    <w:rsid w:val="00495800"/>
    <w:rsid w:val="004A7F8E"/>
    <w:rsid w:val="004B29B5"/>
    <w:rsid w:val="004B43B6"/>
    <w:rsid w:val="004B5370"/>
    <w:rsid w:val="004C3F37"/>
    <w:rsid w:val="004E52D7"/>
    <w:rsid w:val="004F763B"/>
    <w:rsid w:val="00504C91"/>
    <w:rsid w:val="00516E07"/>
    <w:rsid w:val="0053615A"/>
    <w:rsid w:val="00547EF1"/>
    <w:rsid w:val="005F1601"/>
    <w:rsid w:val="005F60B6"/>
    <w:rsid w:val="00611DF1"/>
    <w:rsid w:val="0061261A"/>
    <w:rsid w:val="00622D6A"/>
    <w:rsid w:val="006270FB"/>
    <w:rsid w:val="00631FAC"/>
    <w:rsid w:val="006357C8"/>
    <w:rsid w:val="00640DE4"/>
    <w:rsid w:val="0064729F"/>
    <w:rsid w:val="00675B60"/>
    <w:rsid w:val="00682C5B"/>
    <w:rsid w:val="00685AFA"/>
    <w:rsid w:val="006946F9"/>
    <w:rsid w:val="006A5E41"/>
    <w:rsid w:val="006B6C06"/>
    <w:rsid w:val="006C4C8C"/>
    <w:rsid w:val="006C5A09"/>
    <w:rsid w:val="006D03E7"/>
    <w:rsid w:val="006D708E"/>
    <w:rsid w:val="006E1288"/>
    <w:rsid w:val="0071066F"/>
    <w:rsid w:val="007469E7"/>
    <w:rsid w:val="00757862"/>
    <w:rsid w:val="00771FFF"/>
    <w:rsid w:val="00795D87"/>
    <w:rsid w:val="007E2D2F"/>
    <w:rsid w:val="007E5444"/>
    <w:rsid w:val="00800334"/>
    <w:rsid w:val="00801B87"/>
    <w:rsid w:val="00806110"/>
    <w:rsid w:val="00822D82"/>
    <w:rsid w:val="008433BB"/>
    <w:rsid w:val="00843BA9"/>
    <w:rsid w:val="00890221"/>
    <w:rsid w:val="008963DD"/>
    <w:rsid w:val="008A124A"/>
    <w:rsid w:val="008B1D55"/>
    <w:rsid w:val="008B5B08"/>
    <w:rsid w:val="008C4D5E"/>
    <w:rsid w:val="008D4FB6"/>
    <w:rsid w:val="008E2A95"/>
    <w:rsid w:val="00903C87"/>
    <w:rsid w:val="00911641"/>
    <w:rsid w:val="00934728"/>
    <w:rsid w:val="00936DCF"/>
    <w:rsid w:val="009665F1"/>
    <w:rsid w:val="009766C1"/>
    <w:rsid w:val="009845D6"/>
    <w:rsid w:val="009C3884"/>
    <w:rsid w:val="009C445A"/>
    <w:rsid w:val="009D3856"/>
    <w:rsid w:val="009D4CD7"/>
    <w:rsid w:val="009E58D5"/>
    <w:rsid w:val="009E6A39"/>
    <w:rsid w:val="00A03D41"/>
    <w:rsid w:val="00A34003"/>
    <w:rsid w:val="00A45CF9"/>
    <w:rsid w:val="00A47059"/>
    <w:rsid w:val="00A47E9D"/>
    <w:rsid w:val="00A6173C"/>
    <w:rsid w:val="00A72C44"/>
    <w:rsid w:val="00A8736A"/>
    <w:rsid w:val="00AA13EB"/>
    <w:rsid w:val="00AA5426"/>
    <w:rsid w:val="00AC2860"/>
    <w:rsid w:val="00AC6940"/>
    <w:rsid w:val="00AD0518"/>
    <w:rsid w:val="00B145C3"/>
    <w:rsid w:val="00B31825"/>
    <w:rsid w:val="00B50815"/>
    <w:rsid w:val="00B51796"/>
    <w:rsid w:val="00B614D5"/>
    <w:rsid w:val="00B630DF"/>
    <w:rsid w:val="00B77E82"/>
    <w:rsid w:val="00B91798"/>
    <w:rsid w:val="00BA2D2A"/>
    <w:rsid w:val="00BA479B"/>
    <w:rsid w:val="00BA68DB"/>
    <w:rsid w:val="00BA7D9E"/>
    <w:rsid w:val="00BD7EC2"/>
    <w:rsid w:val="00BE6F71"/>
    <w:rsid w:val="00BF72EF"/>
    <w:rsid w:val="00C01AD5"/>
    <w:rsid w:val="00C1189B"/>
    <w:rsid w:val="00C13058"/>
    <w:rsid w:val="00C33601"/>
    <w:rsid w:val="00C41CD3"/>
    <w:rsid w:val="00C923A8"/>
    <w:rsid w:val="00CB0F1F"/>
    <w:rsid w:val="00CB2DE4"/>
    <w:rsid w:val="00CB4F13"/>
    <w:rsid w:val="00CC5A3F"/>
    <w:rsid w:val="00CC7FBD"/>
    <w:rsid w:val="00CE13E4"/>
    <w:rsid w:val="00CE4F9F"/>
    <w:rsid w:val="00D07A0B"/>
    <w:rsid w:val="00D365F6"/>
    <w:rsid w:val="00D83BDA"/>
    <w:rsid w:val="00D87355"/>
    <w:rsid w:val="00D95599"/>
    <w:rsid w:val="00DA7CDB"/>
    <w:rsid w:val="00DB4C4A"/>
    <w:rsid w:val="00DC0171"/>
    <w:rsid w:val="00E0034C"/>
    <w:rsid w:val="00E16CD5"/>
    <w:rsid w:val="00E361B5"/>
    <w:rsid w:val="00E52CAE"/>
    <w:rsid w:val="00E61956"/>
    <w:rsid w:val="00EB032E"/>
    <w:rsid w:val="00EC1B50"/>
    <w:rsid w:val="00EC600E"/>
    <w:rsid w:val="00EE4868"/>
    <w:rsid w:val="00F30DF4"/>
    <w:rsid w:val="00F32712"/>
    <w:rsid w:val="00F46349"/>
    <w:rsid w:val="00F46F43"/>
    <w:rsid w:val="00F7725A"/>
    <w:rsid w:val="00F80AB2"/>
    <w:rsid w:val="00F907AE"/>
    <w:rsid w:val="00F95746"/>
    <w:rsid w:val="00FB3402"/>
    <w:rsid w:val="00FB39ED"/>
    <w:rsid w:val="00FB66C4"/>
    <w:rsid w:val="00FC6087"/>
    <w:rsid w:val="00FC77CA"/>
    <w:rsid w:val="00FD086F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98E52"/>
  <w15:docId w15:val="{F1559A9D-4845-4DDC-AD57-9C26DF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tabs>
        <w:tab w:val="left" w:pos="709"/>
      </w:tabs>
      <w:spacing w:after="400" w:line="440" w:lineRule="atLeast"/>
      <w:outlineLvl w:val="0"/>
    </w:pPr>
    <w:rPr>
      <w:rFonts w:asciiTheme="majorHAnsi" w:hAnsiTheme="majorHAnsi" w:cstheme="majorHAnsi"/>
      <w:color w:val="45637A" w:themeColor="background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tabs>
        <w:tab w:val="left" w:pos="709"/>
        <w:tab w:val="left" w:pos="851"/>
      </w:tabs>
      <w:spacing w:before="400" w:after="60"/>
      <w:outlineLvl w:val="1"/>
    </w:pPr>
    <w:rPr>
      <w:rFonts w:ascii="Segoe UI Semibold" w:hAnsi="Segoe UI Semibold" w:cstheme="majorHAnsi"/>
      <w:color w:val="45637A" w:themeColor="background2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AE3"/>
    <w:pPr>
      <w:tabs>
        <w:tab w:val="left" w:pos="709"/>
        <w:tab w:val="left" w:pos="851"/>
      </w:tabs>
      <w:spacing w:before="240" w:after="60"/>
      <w:outlineLvl w:val="2"/>
    </w:pPr>
    <w:rPr>
      <w:rFonts w:ascii="Segoe UI Semibold" w:hAnsi="Segoe UI Semibold" w:cstheme="majorHAnsi"/>
      <w:color w:val="45637A" w:themeColor="background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23A8"/>
    <w:pPr>
      <w:spacing w:before="180" w:after="60"/>
      <w:outlineLvl w:val="3"/>
    </w:pPr>
    <w:rPr>
      <w:bCs/>
      <w:color w:val="45637A" w:themeColor="background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0E2C6D"/>
    <w:rPr>
      <w:rFonts w:asciiTheme="minorHAnsi" w:hAnsiTheme="minorHAns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Theme="majorHAnsi" w:hAnsiTheme="majorHAnsi" w:cstheme="majorHAnsi"/>
      <w:color w:val="45637A" w:themeColor="background2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7E2D2F"/>
    <w:rPr>
      <w:rFonts w:asciiTheme="majorHAnsi" w:hAnsiTheme="majorHAnsi" w:cstheme="majorHAnsi"/>
      <w:color w:val="45637A" w:themeColor="background2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Theme="majorHAnsi" w:hAnsiTheme="majorHAnsi" w:cstheme="majorHAnsi"/>
      <w:color w:val="45637A" w:themeColor="background2"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E2D2F"/>
    <w:rPr>
      <w:rFonts w:asciiTheme="majorHAnsi" w:eastAsia="Times New Roman" w:hAnsiTheme="majorHAnsi" w:cstheme="majorHAnsi"/>
      <w:color w:val="45637A" w:themeColor="background2"/>
      <w:sz w:val="40"/>
      <w:szCs w:val="32"/>
      <w:lang w:eastAsia="da-DK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 w:themeColor="background2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 w:themeColor="background2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4"/>
      <w:szCs w:val="28"/>
      <w:lang w:eastAsia="da-DK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2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 w:themeColor="background2"/>
    </w:rPr>
  </w:style>
  <w:style w:type="paragraph" w:customStyle="1" w:styleId="Nummerierung">
    <w:name w:val="Nummerierung"/>
    <w:basedOn w:val="Standard"/>
    <w:qFormat/>
    <w:rsid w:val="009E58D5"/>
    <w:pPr>
      <w:numPr>
        <w:numId w:val="2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23A8"/>
    <w:rPr>
      <w:rFonts w:asciiTheme="minorHAnsi" w:hAnsiTheme="minorHAnsi" w:cstheme="minorHAnsi"/>
      <w:bCs/>
      <w:color w:val="45637A" w:themeColor="background2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4B5370"/>
    <w:rPr>
      <w:color w:val="54DBB4" w:themeColor="hyperlink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Theme="minorHAnsi" w:hAnsiTheme="minorHAnsi"/>
    </w:rPr>
    <w:tblPr>
      <w:tblBorders>
        <w:top w:val="single" w:sz="6" w:space="0" w:color="999999" w:themeColor="accent5"/>
        <w:left w:val="single" w:sz="6" w:space="0" w:color="999999" w:themeColor="accent5"/>
        <w:bottom w:val="single" w:sz="6" w:space="0" w:color="999999" w:themeColor="accent5"/>
        <w:right w:val="single" w:sz="6" w:space="0" w:color="999999" w:themeColor="accent5"/>
        <w:insideH w:val="single" w:sz="6" w:space="0" w:color="999999" w:themeColor="accent5"/>
        <w:insideV w:val="single" w:sz="6" w:space="0" w:color="999999" w:themeColor="accent5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3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5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basedOn w:val="Absatz-Standardschriftart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basedOn w:val="Absatz-Standardschriftart"/>
    <w:uiPriority w:val="20"/>
    <w:qFormat/>
    <w:rsid w:val="00075AE3"/>
    <w:rPr>
      <w:rFonts w:ascii="Segoe UI Semibold" w:hAnsi="Segoe UI Semibold"/>
      <w:i w:val="0"/>
      <w:iCs/>
      <w:color w:val="45637A" w:themeColor="background2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601"/>
    <w:rPr>
      <w:rFonts w:asciiTheme="minorHAnsi" w:hAnsiTheme="minorHAnsi" w:cs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601"/>
    <w:rPr>
      <w:rFonts w:asciiTheme="minorHAnsi" w:hAnsiTheme="minorHAnsi" w:cstheme="minorHAns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 w:themeColor="text2"/>
        <w:left w:val="single" w:sz="2" w:space="0" w:color="8FA1AF" w:themeColor="text2"/>
        <w:bottom w:val="single" w:sz="2" w:space="0" w:color="8FA1AF" w:themeColor="text2"/>
        <w:right w:val="single" w:sz="2" w:space="0" w:color="8FA1AF" w:themeColor="text2"/>
        <w:insideH w:val="single" w:sz="2" w:space="0" w:color="8FA1AF" w:themeColor="text2"/>
        <w:insideV w:val="single" w:sz="2" w:space="0" w:color="8FA1AF" w:themeColor="text2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 w:themeColor="background1"/>
      </w:rPr>
      <w:tblPr/>
      <w:trPr>
        <w:tblHeader/>
      </w:trPr>
      <w:tcPr>
        <w:tcBorders>
          <w:insideV w:val="single" w:sz="2" w:space="0" w:color="FFFFFF" w:themeColor="background1"/>
        </w:tcBorders>
        <w:shd w:val="clear" w:color="auto" w:fill="8FA1AF" w:themeFill="text2"/>
      </w:tcPr>
    </w:tblStylePr>
    <w:tblStylePr w:type="lastRow">
      <w:tblPr/>
      <w:tcPr>
        <w:tcBorders>
          <w:top w:val="single" w:sz="2" w:space="0" w:color="BCA282" w:themeColor="accent2"/>
          <w:left w:val="single" w:sz="2" w:space="0" w:color="BCA282" w:themeColor="accent2"/>
          <w:bottom w:val="single" w:sz="2" w:space="0" w:color="BCA282" w:themeColor="accent2"/>
          <w:right w:val="single" w:sz="2" w:space="0" w:color="BCA282" w:themeColor="accent2"/>
          <w:insideH w:val="single" w:sz="2" w:space="0" w:color="BCA282" w:themeColor="accent2"/>
          <w:insideV w:val="single" w:sz="2" w:space="0" w:color="BCA282" w:themeColor="accent2"/>
        </w:tcBorders>
        <w:shd w:val="clear" w:color="auto" w:fill="EDE0C5" w:themeFill="accent4"/>
      </w:tcPr>
    </w:tblStylePr>
    <w:tblStylePr w:type="firstCol">
      <w:tblPr/>
      <w:tcPr>
        <w:shd w:val="clear" w:color="auto" w:fill="DAE0E4" w:themeFill="accent1"/>
      </w:tcPr>
    </w:tblStylePr>
    <w:tblStylePr w:type="lastCol">
      <w:tblPr/>
      <w:tcPr>
        <w:shd w:val="clear" w:color="auto" w:fill="DAE0E4" w:themeFill="accent1"/>
      </w:tcPr>
    </w:tblStylePr>
  </w:style>
  <w:style w:type="character" w:customStyle="1" w:styleId="ErluterungZchn">
    <w:name w:val="Erläuterung Zchn"/>
    <w:basedOn w:val="Absatz-Standardschriftart"/>
    <w:link w:val="Erluterung"/>
    <w:uiPriority w:val="99"/>
    <w:rsid w:val="00A47059"/>
    <w:rPr>
      <w:rFonts w:asciiTheme="minorHAnsi" w:hAnsiTheme="minorHAnsi" w:cstheme="minorHAnsi"/>
      <w:color w:val="45637A" w:themeColor="background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basedOn w:val="Absatz-Standardschriftart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6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tabs>
        <w:tab w:val="clear" w:pos="709"/>
      </w:tabs>
      <w:spacing w:before="240" w:after="0" w:line="240" w:lineRule="auto"/>
      <w:outlineLvl w:val="9"/>
    </w:pPr>
    <w:rPr>
      <w:rFonts w:eastAsiaTheme="majorEastAsia" w:cstheme="majorBidi"/>
      <w:color w:val="99A9B4" w:themeColor="accent1" w:themeShade="BF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7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8"/>
      </w:numPr>
      <w:spacing w:after="120"/>
    </w:pPr>
    <w:rPr>
      <w:rFonts w:ascii="Arial" w:eastAsia="Calibri" w:hAnsi="Arial" w:cstheme="minorHAnsi"/>
      <w:color w:val="45637A"/>
      <w:szCs w:val="22"/>
      <w:lang w:eastAsia="en-US"/>
    </w:rPr>
  </w:style>
  <w:style w:type="character" w:customStyle="1" w:styleId="ErluterungBulletZchn">
    <w:name w:val="Erläuterung_Bullet Zchn"/>
    <w:basedOn w:val="ErluterungZchn"/>
    <w:link w:val="ErluterungBullet"/>
    <w:rsid w:val="0011458A"/>
    <w:rPr>
      <w:rFonts w:ascii="Arial" w:eastAsia="Calibri" w:hAnsi="Arial" w:cstheme="minorHAns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paragraph" w:customStyle="1" w:styleId="Dokumentinfos">
    <w:name w:val="Dokumentinfos"/>
    <w:basedOn w:val="Standard"/>
    <w:rsid w:val="00327989"/>
    <w:pPr>
      <w:spacing w:before="120" w:after="120"/>
    </w:pPr>
    <w:rPr>
      <w:rFonts w:ascii="Arial" w:hAnsi="Arial" w:cs="Arial"/>
      <w:noProof/>
      <w:sz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48211B"/>
    <w:rPr>
      <w:color w:val="808080"/>
    </w:rPr>
  </w:style>
  <w:style w:type="character" w:customStyle="1" w:styleId="lstextview">
    <w:name w:val="lstextview"/>
    <w:basedOn w:val="Absatz-Standardschriftart"/>
    <w:rsid w:val="00FB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krueger\AppData\Roaming\Microsoft\Templates\KPS%20Vorlage_2014.dotx" TargetMode="External"/></Relationships>
</file>

<file path=word/theme/theme1.xml><?xml version="1.0" encoding="utf-8"?>
<a:theme xmlns:a="http://schemas.openxmlformats.org/drawingml/2006/main" name="KPS 2014">
  <a:themeElements>
    <a:clrScheme name="KPS 2014">
      <a:dk1>
        <a:srgbClr val="000000"/>
      </a:dk1>
      <a:lt1>
        <a:srgbClr val="FFFFFF"/>
      </a:lt1>
      <a:dk2>
        <a:srgbClr val="8FA1AF"/>
      </a:dk2>
      <a:lt2>
        <a:srgbClr val="45637A"/>
      </a:lt2>
      <a:accent1>
        <a:srgbClr val="DAE0E4"/>
      </a:accent1>
      <a:accent2>
        <a:srgbClr val="BCA282"/>
      </a:accent2>
      <a:accent3>
        <a:srgbClr val="D0BEA0"/>
      </a:accent3>
      <a:accent4>
        <a:srgbClr val="EDE0C5"/>
      </a:accent4>
      <a:accent5>
        <a:srgbClr val="999999"/>
      </a:accent5>
      <a:accent6>
        <a:srgbClr val="CCCCCC"/>
      </a:accent6>
      <a:hlink>
        <a:srgbClr val="54DBB4"/>
      </a:hlink>
      <a:folHlink>
        <a:srgbClr val="C6FEDD"/>
      </a:folHlink>
    </a:clrScheme>
    <a:fontScheme name="KPS 2014">
      <a:majorFont>
        <a:latin typeface="Times New Roman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bg1"/>
        </a:solidFill>
        <a:ln w="9525">
          <a:solidFill>
            <a:schemeClr val="bg2"/>
          </a:solidFill>
        </a:ln>
      </a:spPr>
      <a:bodyPr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3175">
          <a:solidFill>
            <a:schemeClr val="tx1"/>
          </a:solidFill>
          <a:headEnd type="oval" w="sm" len="sm"/>
          <a:tailEnd type="oval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0" tIns="0" rIns="0" bIns="0" rtlCol="0">
        <a:spAutoFit/>
      </a:bodyPr>
      <a:lstStyle>
        <a:defPPr marL="180000" indent="-180000">
          <a:buFont typeface="Segoe UI" panose="020B0502040204020203" pitchFamily="34" charset="0"/>
          <a:buChar char="•"/>
          <a:defRPr sz="1400" dirty="0" smtClean="0"/>
        </a:defPPr>
      </a:lstStyle>
    </a:txDef>
  </a:objectDefaults>
  <a:extraClrSchemeLst/>
  <a:custClrLst>
    <a:custClr name="Medium Green">
      <a:srgbClr val="00B394"/>
    </a:custClr>
    <a:custClr name="Green">
      <a:srgbClr val="54DBB4"/>
    </a:custClr>
    <a:custClr name="Light Green">
      <a:srgbClr val="C6FEDD"/>
    </a:custClr>
    <a:custClr name="Rot">
      <a:srgbClr val="C80000"/>
    </a:custClr>
    <a:custClr name="Dunkelgrau">
      <a:srgbClr val="333333"/>
    </a:custClr>
    <a:custClr name="Dark Brown">
      <a:srgbClr val="964B00"/>
    </a:custClr>
    <a:custClr name="Medium Brown">
      <a:srgbClr val="D28000"/>
    </a:custClr>
    <a:custClr name="Senf Dunkel">
      <a:srgbClr val="C08E00"/>
    </a:custClr>
    <a:custClr name="Senf">
      <a:srgbClr val="D8AF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49479DABBC5A4FBF866852E277336A" ma:contentTypeVersion="0" ma:contentTypeDescription="Ein neues Dokument erstellen." ma:contentTypeScope="" ma:versionID="b6f44524e5a2ad752491e06e9637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0F363-50B0-4420-90D4-7D7E9B289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A9979-CCE3-468C-B514-70E023D35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FD134D-D2F0-4705-B39C-0A3BEDB4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KPS Vorlage_2014.dotx</Template>
  <TotalTime>0</TotalTime>
  <Pages>3</Pages>
  <Words>564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kps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Joseph</dc:creator>
  <cp:lastModifiedBy>Meier, Matthias</cp:lastModifiedBy>
  <cp:revision>20</cp:revision>
  <cp:lastPrinted>2014-08-12T09:45:00Z</cp:lastPrinted>
  <dcterms:created xsi:type="dcterms:W3CDTF">2019-01-23T11:47:00Z</dcterms:created>
  <dcterms:modified xsi:type="dcterms:W3CDTF">2019-03-06T10:29:00Z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0x0101005649479DABBC5A4FBF866852E277336A</vt:lpwstr>
  </property>
</Properties>
</file>