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902CE7" w14:textId="4010038D" w:rsidR="003E31D9" w:rsidRPr="00D1098F" w:rsidRDefault="00BD0C1C" w:rsidP="001C36ED">
      <w:pPr>
        <w:pStyle w:val="berschrift1"/>
        <w:rPr>
          <w:rFonts w:ascii="Arial" w:hAnsi="Arial" w:cs="Arial"/>
        </w:rPr>
      </w:pPr>
      <w:r w:rsidRPr="00D1098F">
        <w:rPr>
          <w:rFonts w:ascii="Arial" w:hAnsi="Arial" w:cs="Arial"/>
        </w:rPr>
        <w:t>IPS005.10.12_Geschäftspartner Verkauf aus</w:t>
      </w:r>
      <w:r w:rsidR="006505A5">
        <w:rPr>
          <w:rFonts w:ascii="Arial" w:hAnsi="Arial" w:cs="Arial"/>
        </w:rPr>
        <w:t xml:space="preserve"> </w:t>
      </w:r>
      <w:r w:rsidR="00235528">
        <w:rPr>
          <w:rFonts w:ascii="Arial" w:hAnsi="Arial" w:cs="Arial"/>
        </w:rPr>
        <w:t>CRM importieren</w:t>
      </w:r>
    </w:p>
    <w:p w14:paraId="72178AFB" w14:textId="77777777" w:rsidR="00CB2DE4" w:rsidRPr="00D1098F" w:rsidRDefault="00CB2DE4" w:rsidP="00CB2DE4">
      <w:pPr>
        <w:pStyle w:val="berschrift2"/>
        <w:ind w:left="567" w:hanging="567"/>
        <w:rPr>
          <w:rFonts w:ascii="Arial" w:hAnsi="Arial" w:cs="Arial"/>
        </w:rPr>
      </w:pPr>
      <w:r w:rsidRPr="00D1098F">
        <w:rPr>
          <w:rFonts w:ascii="Arial" w:hAnsi="Arial" w:cs="Arial"/>
        </w:rPr>
        <w:t>Dokumentation</w:t>
      </w:r>
    </w:p>
    <w:p w14:paraId="0C3BC323" w14:textId="77777777" w:rsidR="00CB2DE4" w:rsidRPr="00D1098F" w:rsidRDefault="00CB2DE4" w:rsidP="00CB2DE4">
      <w:pPr>
        <w:rPr>
          <w:rFonts w:ascii="Arial" w:hAnsi="Arial" w:cs="Arial"/>
          <w:szCs w:val="22"/>
        </w:rPr>
      </w:pPr>
    </w:p>
    <w:tbl>
      <w:tblPr>
        <w:tblStyle w:val="Formatvorlage1"/>
        <w:tblpPr w:leftFromText="141" w:rightFromText="141" w:vertAnchor="text" w:horzAnchor="margin" w:tblpY="-18"/>
        <w:tblW w:w="9752" w:type="dxa"/>
        <w:tblInd w:w="0" w:type="dxa"/>
        <w:tblLayout w:type="fixed"/>
        <w:tblLook w:val="0680" w:firstRow="0" w:lastRow="0" w:firstColumn="1" w:lastColumn="0" w:noHBand="1" w:noVBand="1"/>
      </w:tblPr>
      <w:tblGrid>
        <w:gridCol w:w="1694"/>
        <w:gridCol w:w="2138"/>
        <w:gridCol w:w="3125"/>
        <w:gridCol w:w="2795"/>
      </w:tblGrid>
      <w:tr w:rsidR="00CB2DE4" w:rsidRPr="00D1098F" w14:paraId="741CC058" w14:textId="77777777" w:rsidTr="00907E2A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pct"/>
            <w:vMerge w:val="restart"/>
            <w:vAlign w:val="center"/>
          </w:tcPr>
          <w:p w14:paraId="6BB9C43E" w14:textId="77777777" w:rsidR="00CB2DE4" w:rsidRPr="00D1098F" w:rsidRDefault="00CB2DE4" w:rsidP="00907E2A">
            <w:pPr>
              <w:spacing w:before="60" w:after="60"/>
              <w:rPr>
                <w:rFonts w:ascii="Arial" w:hAnsi="Arial" w:cs="Arial"/>
                <w:szCs w:val="22"/>
              </w:rPr>
            </w:pPr>
            <w:r w:rsidRPr="00D1098F">
              <w:rPr>
                <w:rFonts w:ascii="Arial" w:hAnsi="Arial" w:cs="Arial"/>
              </w:rPr>
              <w:t>Status</w:t>
            </w:r>
          </w:p>
        </w:tc>
        <w:tc>
          <w:tcPr>
            <w:tcW w:w="1096" w:type="pct"/>
            <w:vMerge w:val="restart"/>
            <w:vAlign w:val="center"/>
          </w:tcPr>
          <w:p w14:paraId="50AA7702" w14:textId="77777777" w:rsidR="00CB2DE4" w:rsidRPr="00D1098F" w:rsidRDefault="006C5A09" w:rsidP="00907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D1098F">
              <w:rPr>
                <w:rFonts w:ascii="Arial" w:hAnsi="Arial" w:cs="Arial"/>
                <w:szCs w:val="22"/>
              </w:rPr>
              <w:t>erstellt</w:t>
            </w:r>
          </w:p>
        </w:tc>
        <w:tc>
          <w:tcPr>
            <w:tcW w:w="1602" w:type="pct"/>
            <w:shd w:val="clear" w:color="auto" w:fill="DAE0E4" w:themeFill="accent1"/>
            <w:vAlign w:val="center"/>
          </w:tcPr>
          <w:p w14:paraId="36A46490" w14:textId="77777777" w:rsidR="00CB2DE4" w:rsidRPr="00D1098F" w:rsidRDefault="00CB2DE4" w:rsidP="00CB2DE4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D1098F">
              <w:rPr>
                <w:rFonts w:ascii="Arial" w:hAnsi="Arial" w:cs="Arial"/>
                <w:szCs w:val="22"/>
              </w:rPr>
              <w:t>Verantwortlicher (Kunde)</w:t>
            </w:r>
          </w:p>
        </w:tc>
        <w:tc>
          <w:tcPr>
            <w:tcW w:w="1433" w:type="pct"/>
            <w:vAlign w:val="center"/>
          </w:tcPr>
          <w:p w14:paraId="5BB2C42C" w14:textId="7B176CDC" w:rsidR="00CB2DE4" w:rsidRPr="00D1098F" w:rsidRDefault="00CB2DE4" w:rsidP="00907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CB2DE4" w:rsidRPr="00D1098F" w14:paraId="4B80B1F7" w14:textId="77777777" w:rsidTr="00907E2A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pct"/>
            <w:vMerge/>
            <w:vAlign w:val="center"/>
          </w:tcPr>
          <w:p w14:paraId="0E0BF38C" w14:textId="77777777" w:rsidR="00CB2DE4" w:rsidRPr="00D1098F" w:rsidRDefault="00CB2DE4" w:rsidP="00907E2A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1096" w:type="pct"/>
            <w:vMerge/>
            <w:vAlign w:val="center"/>
          </w:tcPr>
          <w:p w14:paraId="7B8AF3D5" w14:textId="77777777" w:rsidR="00CB2DE4" w:rsidRPr="00D1098F" w:rsidRDefault="00CB2DE4" w:rsidP="00907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602" w:type="pct"/>
            <w:shd w:val="clear" w:color="auto" w:fill="DAE0E4" w:themeFill="accent1"/>
            <w:vAlign w:val="center"/>
          </w:tcPr>
          <w:p w14:paraId="1CB93881" w14:textId="77777777" w:rsidR="00CB2DE4" w:rsidRPr="00D1098F" w:rsidRDefault="00CB2DE4" w:rsidP="00907E2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D1098F">
              <w:rPr>
                <w:rFonts w:ascii="Arial" w:hAnsi="Arial" w:cs="Arial"/>
                <w:szCs w:val="22"/>
              </w:rPr>
              <w:t>Verantwortlicher KPS</w:t>
            </w:r>
          </w:p>
        </w:tc>
        <w:tc>
          <w:tcPr>
            <w:tcW w:w="1433" w:type="pct"/>
            <w:vAlign w:val="center"/>
          </w:tcPr>
          <w:p w14:paraId="08B965BD" w14:textId="0D8F2898" w:rsidR="00CB2DE4" w:rsidRPr="00D1098F" w:rsidRDefault="006505A5" w:rsidP="00907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Silviu </w:t>
            </w:r>
            <w:proofErr w:type="spellStart"/>
            <w:r>
              <w:rPr>
                <w:rFonts w:ascii="Arial" w:hAnsi="Arial" w:cs="Arial"/>
                <w:szCs w:val="22"/>
              </w:rPr>
              <w:t>Bocaneala</w:t>
            </w:r>
            <w:proofErr w:type="spellEnd"/>
          </w:p>
        </w:tc>
      </w:tr>
      <w:tr w:rsidR="00CB2DE4" w:rsidRPr="00D1098F" w14:paraId="233D2BDD" w14:textId="77777777" w:rsidTr="00907E2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pct"/>
            <w:vAlign w:val="center"/>
          </w:tcPr>
          <w:p w14:paraId="23383450" w14:textId="77777777" w:rsidR="00CB2DE4" w:rsidRPr="00D1098F" w:rsidRDefault="00CB2DE4" w:rsidP="00907E2A">
            <w:pPr>
              <w:spacing w:before="60" w:after="60"/>
              <w:rPr>
                <w:rFonts w:ascii="Arial" w:hAnsi="Arial" w:cs="Arial"/>
                <w:szCs w:val="22"/>
              </w:rPr>
            </w:pPr>
            <w:r w:rsidRPr="00D1098F">
              <w:rPr>
                <w:rFonts w:ascii="Arial" w:hAnsi="Arial" w:cs="Arial"/>
                <w:szCs w:val="22"/>
              </w:rPr>
              <w:t>Version</w:t>
            </w:r>
          </w:p>
        </w:tc>
        <w:tc>
          <w:tcPr>
            <w:tcW w:w="1096" w:type="pct"/>
            <w:vAlign w:val="center"/>
          </w:tcPr>
          <w:p w14:paraId="3E3BA3E6" w14:textId="77777777" w:rsidR="00CB2DE4" w:rsidRPr="00D1098F" w:rsidRDefault="00CB2DE4" w:rsidP="00907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bookmarkStart w:id="0" w:name="Version"/>
            <w:r w:rsidRPr="00D1098F">
              <w:rPr>
                <w:rFonts w:ascii="Arial" w:hAnsi="Arial" w:cs="Arial"/>
                <w:szCs w:val="22"/>
              </w:rPr>
              <w:t>1.0</w:t>
            </w:r>
            <w:bookmarkEnd w:id="0"/>
          </w:p>
        </w:tc>
        <w:tc>
          <w:tcPr>
            <w:tcW w:w="1602" w:type="pct"/>
            <w:shd w:val="clear" w:color="auto" w:fill="DAE0E4" w:themeFill="accent1"/>
            <w:vAlign w:val="center"/>
          </w:tcPr>
          <w:p w14:paraId="110B894C" w14:textId="77777777" w:rsidR="00CB2DE4" w:rsidRPr="00D1098F" w:rsidRDefault="00CB2DE4" w:rsidP="00907E2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D1098F">
              <w:rPr>
                <w:rFonts w:ascii="Arial" w:hAnsi="Arial" w:cs="Arial"/>
                <w:szCs w:val="22"/>
              </w:rPr>
              <w:t>Letzte Änderung</w:t>
            </w:r>
          </w:p>
        </w:tc>
        <w:tc>
          <w:tcPr>
            <w:tcW w:w="1433" w:type="pct"/>
            <w:vAlign w:val="center"/>
          </w:tcPr>
          <w:p w14:paraId="029EDAD1" w14:textId="1422F85E" w:rsidR="00CB2DE4" w:rsidRPr="00D1098F" w:rsidRDefault="00CB2DE4" w:rsidP="00907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D1098F">
              <w:rPr>
                <w:rFonts w:ascii="Arial" w:hAnsi="Arial" w:cs="Arial"/>
                <w:szCs w:val="22"/>
              </w:rPr>
              <w:fldChar w:fldCharType="begin"/>
            </w:r>
            <w:r w:rsidRPr="00D1098F">
              <w:rPr>
                <w:rFonts w:ascii="Arial" w:hAnsi="Arial" w:cs="Arial"/>
                <w:szCs w:val="22"/>
              </w:rPr>
              <w:instrText xml:space="preserve"> SAVEDATE   \* MERGEFORMAT </w:instrText>
            </w:r>
            <w:r w:rsidRPr="00D1098F">
              <w:rPr>
                <w:rFonts w:ascii="Arial" w:hAnsi="Arial" w:cs="Arial"/>
                <w:szCs w:val="22"/>
              </w:rPr>
              <w:fldChar w:fldCharType="separate"/>
            </w:r>
            <w:ins w:id="1" w:author="Meier, Matthias" w:date="2019-03-06T10:44:00Z">
              <w:r w:rsidR="00EE44CA">
                <w:rPr>
                  <w:rFonts w:ascii="Arial" w:hAnsi="Arial" w:cs="Arial"/>
                  <w:noProof/>
                  <w:szCs w:val="22"/>
                </w:rPr>
                <w:t>04.03.2019 09:41:00</w:t>
              </w:r>
            </w:ins>
            <w:del w:id="2" w:author="Meier, Matthias" w:date="2019-03-04T09:39:00Z">
              <w:r w:rsidR="00565DB3" w:rsidDel="003B4757">
                <w:rPr>
                  <w:rFonts w:ascii="Arial" w:hAnsi="Arial" w:cs="Arial"/>
                  <w:noProof/>
                  <w:szCs w:val="22"/>
                </w:rPr>
                <w:delText>31.01.2019 15:33:00</w:delText>
              </w:r>
            </w:del>
            <w:r w:rsidRPr="00D1098F">
              <w:rPr>
                <w:rFonts w:ascii="Arial" w:hAnsi="Arial" w:cs="Arial"/>
                <w:szCs w:val="22"/>
              </w:rPr>
              <w:fldChar w:fldCharType="end"/>
            </w:r>
            <w:r w:rsidR="006505A5" w:rsidRPr="00D1098F">
              <w:rPr>
                <w:rFonts w:ascii="Arial" w:hAnsi="Arial" w:cs="Arial"/>
                <w:szCs w:val="22"/>
              </w:rPr>
              <w:t xml:space="preserve"> </w:t>
            </w:r>
          </w:p>
        </w:tc>
      </w:tr>
    </w:tbl>
    <w:p w14:paraId="7CC89001" w14:textId="77777777" w:rsidR="00CB2DE4" w:rsidRPr="00D1098F" w:rsidRDefault="00CB2DE4" w:rsidP="00CB2DE4">
      <w:pPr>
        <w:rPr>
          <w:rFonts w:ascii="Arial" w:hAnsi="Arial" w:cs="Arial"/>
          <w:szCs w:val="22"/>
        </w:rPr>
      </w:pPr>
    </w:p>
    <w:tbl>
      <w:tblPr>
        <w:tblStyle w:val="Formatvorlage1"/>
        <w:tblW w:w="9752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696"/>
        <w:gridCol w:w="1823"/>
        <w:gridCol w:w="1629"/>
        <w:gridCol w:w="1414"/>
        <w:gridCol w:w="3190"/>
      </w:tblGrid>
      <w:tr w:rsidR="00CB2DE4" w:rsidRPr="00D1098F" w14:paraId="0D0466B7" w14:textId="77777777" w:rsidTr="0090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5497B96" w14:textId="77777777" w:rsidR="00CB2DE4" w:rsidRPr="00D1098F" w:rsidRDefault="00CB2DE4" w:rsidP="00907E2A">
            <w:pPr>
              <w:spacing w:line="240" w:lineRule="atLeast"/>
              <w:rPr>
                <w:rFonts w:ascii="Arial" w:hAnsi="Arial" w:cs="Arial"/>
                <w:szCs w:val="22"/>
              </w:rPr>
            </w:pPr>
          </w:p>
        </w:tc>
        <w:tc>
          <w:tcPr>
            <w:tcW w:w="1828" w:type="dxa"/>
          </w:tcPr>
          <w:p w14:paraId="5F1701D5" w14:textId="77777777" w:rsidR="00CB2DE4" w:rsidRPr="00D1098F" w:rsidRDefault="00CB2DE4" w:rsidP="00907E2A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D1098F">
              <w:rPr>
                <w:rFonts w:ascii="Arial" w:hAnsi="Arial" w:cs="Arial"/>
                <w:szCs w:val="22"/>
              </w:rPr>
              <w:t>Name</w:t>
            </w:r>
          </w:p>
        </w:tc>
        <w:tc>
          <w:tcPr>
            <w:tcW w:w="1634" w:type="dxa"/>
          </w:tcPr>
          <w:p w14:paraId="10AE2824" w14:textId="77777777" w:rsidR="00CB2DE4" w:rsidRPr="00D1098F" w:rsidRDefault="00CB2DE4" w:rsidP="00907E2A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D1098F">
              <w:rPr>
                <w:rFonts w:ascii="Arial" w:hAnsi="Arial" w:cs="Arial"/>
                <w:szCs w:val="22"/>
              </w:rPr>
              <w:t>Firma</w:t>
            </w:r>
          </w:p>
        </w:tc>
        <w:tc>
          <w:tcPr>
            <w:tcW w:w="1418" w:type="dxa"/>
          </w:tcPr>
          <w:p w14:paraId="0446A5CE" w14:textId="77777777" w:rsidR="00CB2DE4" w:rsidRPr="00D1098F" w:rsidRDefault="00CB2DE4" w:rsidP="00907E2A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D1098F">
              <w:rPr>
                <w:rFonts w:ascii="Arial" w:hAnsi="Arial" w:cs="Arial"/>
                <w:szCs w:val="22"/>
              </w:rPr>
              <w:t>Datum</w:t>
            </w:r>
          </w:p>
        </w:tc>
        <w:tc>
          <w:tcPr>
            <w:tcW w:w="3200" w:type="dxa"/>
          </w:tcPr>
          <w:p w14:paraId="25537035" w14:textId="77777777" w:rsidR="00CB2DE4" w:rsidRPr="00D1098F" w:rsidRDefault="00CB2DE4" w:rsidP="00CB2DE4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D1098F">
              <w:rPr>
                <w:rFonts w:ascii="Arial" w:hAnsi="Arial" w:cs="Arial"/>
                <w:szCs w:val="22"/>
              </w:rPr>
              <w:t>Signum</w:t>
            </w:r>
          </w:p>
        </w:tc>
      </w:tr>
      <w:tr w:rsidR="00CB2DE4" w:rsidRPr="00D1098F" w14:paraId="67B7EFED" w14:textId="77777777" w:rsidTr="00907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7CE53C90" w14:textId="77777777" w:rsidR="00CB2DE4" w:rsidRPr="00D1098F" w:rsidRDefault="00CB2DE4" w:rsidP="00907E2A">
            <w:pPr>
              <w:spacing w:before="60" w:after="60"/>
              <w:rPr>
                <w:rFonts w:ascii="Arial" w:hAnsi="Arial" w:cs="Arial"/>
                <w:szCs w:val="22"/>
              </w:rPr>
            </w:pPr>
            <w:r w:rsidRPr="00D1098F">
              <w:rPr>
                <w:rFonts w:ascii="Arial" w:hAnsi="Arial" w:cs="Arial"/>
                <w:szCs w:val="22"/>
              </w:rPr>
              <w:t>Erstellt</w:t>
            </w:r>
          </w:p>
        </w:tc>
        <w:tc>
          <w:tcPr>
            <w:tcW w:w="1828" w:type="dxa"/>
            <w:vAlign w:val="center"/>
          </w:tcPr>
          <w:p w14:paraId="01516876" w14:textId="1CDB1034" w:rsidR="00CB2DE4" w:rsidRPr="00D1098F" w:rsidRDefault="006505A5" w:rsidP="00907E2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Silviu </w:t>
            </w:r>
            <w:proofErr w:type="spellStart"/>
            <w:r>
              <w:rPr>
                <w:rFonts w:ascii="Arial" w:hAnsi="Arial" w:cs="Arial"/>
                <w:szCs w:val="22"/>
              </w:rPr>
              <w:t>Bocaneala</w:t>
            </w:r>
            <w:proofErr w:type="spellEnd"/>
          </w:p>
        </w:tc>
        <w:tc>
          <w:tcPr>
            <w:tcW w:w="1634" w:type="dxa"/>
            <w:vAlign w:val="center"/>
          </w:tcPr>
          <w:p w14:paraId="2B212BFE" w14:textId="77777777" w:rsidR="00CB2DE4" w:rsidRPr="00D1098F" w:rsidRDefault="00CB2DE4" w:rsidP="00907E2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D1098F">
              <w:rPr>
                <w:rFonts w:ascii="Arial" w:hAnsi="Arial" w:cs="Arial"/>
                <w:szCs w:val="22"/>
              </w:rPr>
              <w:t>KPS</w:t>
            </w:r>
          </w:p>
        </w:tc>
        <w:tc>
          <w:tcPr>
            <w:tcW w:w="1418" w:type="dxa"/>
            <w:vAlign w:val="center"/>
          </w:tcPr>
          <w:p w14:paraId="32A180CC" w14:textId="462C3CA9" w:rsidR="00CB2DE4" w:rsidRPr="00D1098F" w:rsidRDefault="006505A5" w:rsidP="00907E2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25</w:t>
            </w:r>
            <w:r w:rsidR="00EB032E" w:rsidRPr="00D1098F">
              <w:rPr>
                <w:rFonts w:ascii="Arial" w:hAnsi="Arial" w:cs="Arial"/>
                <w:szCs w:val="22"/>
              </w:rPr>
              <w:t>.0</w:t>
            </w:r>
            <w:r>
              <w:rPr>
                <w:rFonts w:ascii="Arial" w:hAnsi="Arial" w:cs="Arial"/>
                <w:szCs w:val="22"/>
              </w:rPr>
              <w:t>1</w:t>
            </w:r>
            <w:r w:rsidR="00FC6087" w:rsidRPr="00D1098F">
              <w:rPr>
                <w:rFonts w:ascii="Arial" w:hAnsi="Arial" w:cs="Arial"/>
                <w:szCs w:val="22"/>
              </w:rPr>
              <w:t>.201</w:t>
            </w:r>
            <w:r>
              <w:rPr>
                <w:rFonts w:ascii="Arial" w:hAnsi="Arial" w:cs="Arial"/>
                <w:szCs w:val="22"/>
              </w:rPr>
              <w:t>9</w:t>
            </w:r>
          </w:p>
        </w:tc>
        <w:tc>
          <w:tcPr>
            <w:tcW w:w="3200" w:type="dxa"/>
            <w:vAlign w:val="center"/>
          </w:tcPr>
          <w:p w14:paraId="78D6E90F" w14:textId="77777777" w:rsidR="00CB2DE4" w:rsidRPr="00D1098F" w:rsidRDefault="00CB2DE4" w:rsidP="00907E2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CB2DE4" w:rsidRPr="00D1098F" w14:paraId="15392542" w14:textId="77777777" w:rsidTr="00907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167C48EB" w14:textId="77777777" w:rsidR="00CB2DE4" w:rsidRPr="00D1098F" w:rsidRDefault="00CB2DE4" w:rsidP="00907E2A">
            <w:pPr>
              <w:spacing w:before="60" w:after="60"/>
              <w:rPr>
                <w:rFonts w:ascii="Arial" w:hAnsi="Arial" w:cs="Arial"/>
                <w:szCs w:val="22"/>
              </w:rPr>
            </w:pPr>
            <w:r w:rsidRPr="00D1098F">
              <w:rPr>
                <w:rFonts w:ascii="Arial" w:hAnsi="Arial" w:cs="Arial"/>
                <w:szCs w:val="22"/>
              </w:rPr>
              <w:t>Geprüft</w:t>
            </w:r>
          </w:p>
        </w:tc>
        <w:tc>
          <w:tcPr>
            <w:tcW w:w="1828" w:type="dxa"/>
            <w:vAlign w:val="center"/>
          </w:tcPr>
          <w:p w14:paraId="39060F7A" w14:textId="422FEBDF" w:rsidR="00CB2DE4" w:rsidRPr="00D1098F" w:rsidRDefault="00250FDF" w:rsidP="00E6798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ins w:id="3" w:author="Meier, Matthias" w:date="2019-03-04T09:19:00Z">
              <w:r>
                <w:rPr>
                  <w:rFonts w:ascii="Arial" w:hAnsi="Arial" w:cs="Arial"/>
                  <w:szCs w:val="22"/>
                </w:rPr>
                <w:t>Matthias Meier</w:t>
              </w:r>
            </w:ins>
          </w:p>
        </w:tc>
        <w:tc>
          <w:tcPr>
            <w:tcW w:w="1634" w:type="dxa"/>
            <w:vAlign w:val="center"/>
          </w:tcPr>
          <w:p w14:paraId="388C8653" w14:textId="37DFD481" w:rsidR="00CB2DE4" w:rsidRPr="00D1098F" w:rsidRDefault="00250FDF" w:rsidP="00907E2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ins w:id="4" w:author="Meier, Matthias" w:date="2019-03-04T09:19:00Z">
              <w:r>
                <w:rPr>
                  <w:rFonts w:ascii="Arial" w:hAnsi="Arial" w:cs="Arial"/>
                  <w:szCs w:val="22"/>
                </w:rPr>
                <w:t>KPS</w:t>
              </w:r>
            </w:ins>
          </w:p>
        </w:tc>
        <w:tc>
          <w:tcPr>
            <w:tcW w:w="1418" w:type="dxa"/>
            <w:vAlign w:val="center"/>
          </w:tcPr>
          <w:p w14:paraId="0209F12D" w14:textId="46B20992" w:rsidR="00CB2DE4" w:rsidRPr="00D1098F" w:rsidRDefault="00250FDF" w:rsidP="00907E2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ins w:id="5" w:author="Meier, Matthias" w:date="2019-03-04T09:19:00Z">
              <w:r>
                <w:rPr>
                  <w:rFonts w:ascii="Arial" w:hAnsi="Arial" w:cs="Arial"/>
                  <w:szCs w:val="22"/>
                </w:rPr>
                <w:t>04.03.2019</w:t>
              </w:r>
            </w:ins>
          </w:p>
        </w:tc>
        <w:tc>
          <w:tcPr>
            <w:tcW w:w="3200" w:type="dxa"/>
            <w:vAlign w:val="center"/>
          </w:tcPr>
          <w:p w14:paraId="527608B7" w14:textId="77777777" w:rsidR="00CB2DE4" w:rsidRPr="00D1098F" w:rsidRDefault="00CB2DE4" w:rsidP="00907E2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CB2DE4" w:rsidRPr="00D1098F" w14:paraId="427897D7" w14:textId="77777777" w:rsidTr="00907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4C57181D" w14:textId="77777777" w:rsidR="00CB2DE4" w:rsidRPr="00D1098F" w:rsidRDefault="00CB2DE4" w:rsidP="00907E2A">
            <w:pPr>
              <w:spacing w:before="60" w:after="60"/>
              <w:rPr>
                <w:rFonts w:ascii="Arial" w:hAnsi="Arial" w:cs="Arial"/>
                <w:szCs w:val="22"/>
              </w:rPr>
            </w:pPr>
            <w:r w:rsidRPr="00D1098F">
              <w:rPr>
                <w:rFonts w:ascii="Arial" w:hAnsi="Arial" w:cs="Arial"/>
                <w:szCs w:val="22"/>
              </w:rPr>
              <w:t>Genehmigt</w:t>
            </w:r>
          </w:p>
        </w:tc>
        <w:tc>
          <w:tcPr>
            <w:tcW w:w="1828" w:type="dxa"/>
            <w:vAlign w:val="center"/>
          </w:tcPr>
          <w:p w14:paraId="4444E0C9" w14:textId="77777777" w:rsidR="00CB2DE4" w:rsidRPr="00D1098F" w:rsidRDefault="00CB2DE4" w:rsidP="00907E2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634" w:type="dxa"/>
            <w:vAlign w:val="center"/>
          </w:tcPr>
          <w:p w14:paraId="2170471A" w14:textId="77777777" w:rsidR="00CB2DE4" w:rsidRPr="00D1098F" w:rsidRDefault="00CB2DE4" w:rsidP="00907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418" w:type="dxa"/>
            <w:vAlign w:val="center"/>
          </w:tcPr>
          <w:p w14:paraId="6B64803E" w14:textId="77777777" w:rsidR="00CB2DE4" w:rsidRPr="00D1098F" w:rsidRDefault="00CB2DE4" w:rsidP="00907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3200" w:type="dxa"/>
            <w:vAlign w:val="center"/>
          </w:tcPr>
          <w:p w14:paraId="0998B586" w14:textId="77777777" w:rsidR="00CB2DE4" w:rsidRPr="00D1098F" w:rsidRDefault="00CB2DE4" w:rsidP="00907E2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</w:tbl>
    <w:p w14:paraId="2765FBDB" w14:textId="77777777" w:rsidR="00CB2DE4" w:rsidRPr="00D1098F" w:rsidRDefault="00CB2DE4" w:rsidP="00CB2DE4">
      <w:pPr>
        <w:rPr>
          <w:rFonts w:ascii="Arial" w:hAnsi="Arial" w:cs="Arial"/>
          <w:szCs w:val="22"/>
        </w:rPr>
      </w:pPr>
    </w:p>
    <w:p w14:paraId="0E7BD7DA" w14:textId="77777777" w:rsidR="00327989" w:rsidRPr="00D1098F" w:rsidRDefault="00327989" w:rsidP="00327989">
      <w:pPr>
        <w:pStyle w:val="berschrift2"/>
        <w:ind w:left="567" w:hanging="567"/>
        <w:rPr>
          <w:rFonts w:ascii="Arial" w:hAnsi="Arial" w:cs="Arial"/>
        </w:rPr>
      </w:pPr>
      <w:r w:rsidRPr="00D1098F">
        <w:rPr>
          <w:rFonts w:ascii="Arial" w:hAnsi="Arial" w:cs="Arial"/>
        </w:rPr>
        <w:t>Änderungshistorie</w:t>
      </w:r>
    </w:p>
    <w:p w14:paraId="40149120" w14:textId="77777777" w:rsidR="00327989" w:rsidRPr="00D1098F" w:rsidRDefault="00327989" w:rsidP="00327989">
      <w:pPr>
        <w:rPr>
          <w:rFonts w:ascii="Arial" w:hAnsi="Arial" w:cs="Arial"/>
          <w:sz w:val="16"/>
          <w:szCs w:val="16"/>
        </w:rPr>
      </w:pPr>
    </w:p>
    <w:tbl>
      <w:tblPr>
        <w:tblStyle w:val="Formatvorlage1"/>
        <w:tblW w:w="9752" w:type="dxa"/>
        <w:tblInd w:w="-3" w:type="dxa"/>
        <w:tblLayout w:type="fixed"/>
        <w:tblLook w:val="0020" w:firstRow="1" w:lastRow="0" w:firstColumn="0" w:lastColumn="0" w:noHBand="0" w:noVBand="0"/>
      </w:tblPr>
      <w:tblGrid>
        <w:gridCol w:w="541"/>
        <w:gridCol w:w="1241"/>
        <w:gridCol w:w="898"/>
        <w:gridCol w:w="1304"/>
        <w:gridCol w:w="3674"/>
        <w:gridCol w:w="2094"/>
      </w:tblGrid>
      <w:tr w:rsidR="00327989" w:rsidRPr="00D1098F" w14:paraId="7A278AE2" w14:textId="77777777" w:rsidTr="00CB2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8" w:type="dxa"/>
            <w:gridSpan w:val="3"/>
            <w:tcBorders>
              <w:top w:val="single" w:sz="2" w:space="0" w:color="8FA1AF" w:themeColor="text2"/>
              <w:left w:val="single" w:sz="2" w:space="0" w:color="8FA1AF" w:themeColor="text2"/>
              <w:bottom w:val="single" w:sz="2" w:space="0" w:color="8FA1AF" w:themeColor="text2"/>
              <w:right w:val="single" w:sz="4" w:space="0" w:color="8FA1AF" w:themeColor="text2"/>
            </w:tcBorders>
            <w:shd w:val="clear" w:color="auto" w:fill="DAE0E4" w:themeFill="accent1"/>
          </w:tcPr>
          <w:p w14:paraId="701044AD" w14:textId="77777777" w:rsidR="00327989" w:rsidRPr="00D1098F" w:rsidRDefault="00327989" w:rsidP="00907E2A">
            <w:pPr>
              <w:pStyle w:val="Dokumentinfos"/>
              <w:spacing w:before="0" w:after="0"/>
              <w:jc w:val="center"/>
              <w:rPr>
                <w:color w:val="auto"/>
                <w:sz w:val="18"/>
                <w:szCs w:val="18"/>
                <w:lang w:val="de-DE"/>
              </w:rPr>
            </w:pPr>
            <w:r w:rsidRPr="00D1098F">
              <w:rPr>
                <w:color w:val="auto"/>
                <w:sz w:val="18"/>
                <w:szCs w:val="18"/>
                <w:lang w:val="de-DE"/>
              </w:rPr>
              <w:t>Änderung</w:t>
            </w:r>
          </w:p>
        </w:tc>
        <w:tc>
          <w:tcPr>
            <w:tcW w:w="1308" w:type="dxa"/>
            <w:vMerge w:val="restart"/>
            <w:tcBorders>
              <w:top w:val="single" w:sz="2" w:space="0" w:color="8FA1AF" w:themeColor="text2"/>
              <w:left w:val="single" w:sz="4" w:space="0" w:color="8FA1AF" w:themeColor="text2"/>
              <w:bottom w:val="single" w:sz="2" w:space="0" w:color="8FA1AF" w:themeColor="text2"/>
              <w:right w:val="single" w:sz="4" w:space="0" w:color="8FA1AF" w:themeColor="text2"/>
            </w:tcBorders>
            <w:shd w:val="clear" w:color="auto" w:fill="DAE0E4" w:themeFill="accent1"/>
          </w:tcPr>
          <w:p w14:paraId="3B2788B3" w14:textId="77777777" w:rsidR="00327989" w:rsidRPr="00D1098F" w:rsidRDefault="00327989" w:rsidP="00907E2A">
            <w:pPr>
              <w:pStyle w:val="Dokumentinfos"/>
              <w:spacing w:before="0" w:after="0"/>
              <w:jc w:val="center"/>
              <w:rPr>
                <w:color w:val="auto"/>
                <w:sz w:val="18"/>
                <w:szCs w:val="18"/>
                <w:lang w:val="de-DE"/>
              </w:rPr>
            </w:pPr>
            <w:r w:rsidRPr="00D1098F">
              <w:rPr>
                <w:color w:val="auto"/>
                <w:sz w:val="18"/>
                <w:szCs w:val="18"/>
                <w:lang w:val="de-DE"/>
              </w:rPr>
              <w:t>Geänderte Kapitel</w:t>
            </w:r>
          </w:p>
        </w:tc>
        <w:tc>
          <w:tcPr>
            <w:tcW w:w="3685" w:type="dxa"/>
            <w:vMerge w:val="restart"/>
            <w:tcBorders>
              <w:top w:val="single" w:sz="2" w:space="0" w:color="8FA1AF" w:themeColor="text2"/>
              <w:left w:val="single" w:sz="4" w:space="0" w:color="8FA1AF" w:themeColor="text2"/>
              <w:bottom w:val="single" w:sz="2" w:space="0" w:color="8FA1AF" w:themeColor="text2"/>
              <w:right w:val="single" w:sz="4" w:space="0" w:color="8FA1AF" w:themeColor="text2"/>
            </w:tcBorders>
            <w:shd w:val="clear" w:color="auto" w:fill="DAE0E4" w:themeFill="accent1"/>
          </w:tcPr>
          <w:p w14:paraId="76B40B92" w14:textId="77777777" w:rsidR="00327989" w:rsidRPr="00D1098F" w:rsidRDefault="00327989" w:rsidP="00907E2A">
            <w:pPr>
              <w:pStyle w:val="Dokumentinfos"/>
              <w:spacing w:before="0" w:after="0"/>
              <w:jc w:val="center"/>
              <w:rPr>
                <w:color w:val="auto"/>
                <w:sz w:val="18"/>
                <w:szCs w:val="18"/>
                <w:lang w:val="de-DE"/>
              </w:rPr>
            </w:pPr>
            <w:r w:rsidRPr="00D1098F">
              <w:rPr>
                <w:color w:val="auto"/>
                <w:sz w:val="18"/>
                <w:szCs w:val="18"/>
                <w:lang w:val="de-DE"/>
              </w:rPr>
              <w:t>Beschreibung der Änderung</w:t>
            </w:r>
          </w:p>
        </w:tc>
        <w:tc>
          <w:tcPr>
            <w:tcW w:w="2100" w:type="dxa"/>
            <w:vMerge w:val="restart"/>
            <w:tcBorders>
              <w:top w:val="single" w:sz="2" w:space="0" w:color="8FA1AF" w:themeColor="text2"/>
              <w:left w:val="single" w:sz="4" w:space="0" w:color="8FA1AF" w:themeColor="text2"/>
              <w:bottom w:val="single" w:sz="2" w:space="0" w:color="8FA1AF" w:themeColor="text2"/>
              <w:right w:val="single" w:sz="2" w:space="0" w:color="8FA1AF" w:themeColor="text2"/>
            </w:tcBorders>
            <w:shd w:val="clear" w:color="auto" w:fill="DAE0E4" w:themeFill="accent1"/>
          </w:tcPr>
          <w:p w14:paraId="742CEA5B" w14:textId="77777777" w:rsidR="00327989" w:rsidRPr="00D1098F" w:rsidRDefault="00327989" w:rsidP="00907E2A">
            <w:pPr>
              <w:pStyle w:val="Dokumentinfos"/>
              <w:spacing w:before="0" w:after="0"/>
              <w:jc w:val="center"/>
              <w:rPr>
                <w:color w:val="auto"/>
                <w:sz w:val="18"/>
                <w:szCs w:val="18"/>
                <w:lang w:val="de-DE"/>
              </w:rPr>
            </w:pPr>
            <w:r w:rsidRPr="00D1098F">
              <w:rPr>
                <w:color w:val="auto"/>
                <w:sz w:val="18"/>
                <w:szCs w:val="18"/>
                <w:lang w:val="de-DE"/>
              </w:rPr>
              <w:t>Autor</w:t>
            </w:r>
          </w:p>
        </w:tc>
      </w:tr>
      <w:tr w:rsidR="00327989" w:rsidRPr="00D1098F" w14:paraId="7A7CB153" w14:textId="77777777" w:rsidTr="00CB2DE4">
        <w:tc>
          <w:tcPr>
            <w:tcW w:w="543" w:type="dxa"/>
            <w:tcBorders>
              <w:top w:val="single" w:sz="2" w:space="0" w:color="8FA1AF" w:themeColor="text2"/>
            </w:tcBorders>
            <w:shd w:val="clear" w:color="auto" w:fill="DAE0E4" w:themeFill="accent1"/>
          </w:tcPr>
          <w:p w14:paraId="5A07FA9C" w14:textId="77777777" w:rsidR="00327989" w:rsidRPr="00D1098F" w:rsidRDefault="00327989" w:rsidP="00907E2A">
            <w:pPr>
              <w:rPr>
                <w:rFonts w:ascii="Arial" w:hAnsi="Arial" w:cs="Arial"/>
                <w:sz w:val="18"/>
                <w:szCs w:val="18"/>
              </w:rPr>
            </w:pPr>
            <w:r w:rsidRPr="00D1098F">
              <w:rPr>
                <w:rFonts w:ascii="Arial" w:hAnsi="Arial" w:cs="Arial"/>
                <w:sz w:val="18"/>
                <w:szCs w:val="18"/>
              </w:rPr>
              <w:t>Nr.</w:t>
            </w:r>
          </w:p>
        </w:tc>
        <w:tc>
          <w:tcPr>
            <w:tcW w:w="1245" w:type="dxa"/>
            <w:tcBorders>
              <w:top w:val="single" w:sz="2" w:space="0" w:color="8FA1AF" w:themeColor="text2"/>
            </w:tcBorders>
            <w:shd w:val="clear" w:color="auto" w:fill="DAE0E4" w:themeFill="accent1"/>
          </w:tcPr>
          <w:p w14:paraId="7F260BE8" w14:textId="77777777" w:rsidR="00327989" w:rsidRPr="00D1098F" w:rsidRDefault="00327989" w:rsidP="00907E2A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 w:rsidRPr="00D1098F">
              <w:rPr>
                <w:sz w:val="18"/>
                <w:szCs w:val="18"/>
                <w:lang w:val="de-DE"/>
              </w:rPr>
              <w:t>Datum</w:t>
            </w:r>
          </w:p>
        </w:tc>
        <w:tc>
          <w:tcPr>
            <w:tcW w:w="900" w:type="dxa"/>
            <w:tcBorders>
              <w:top w:val="single" w:sz="2" w:space="0" w:color="8FA1AF" w:themeColor="text2"/>
              <w:right w:val="single" w:sz="4" w:space="0" w:color="8FA1AF" w:themeColor="text2"/>
            </w:tcBorders>
            <w:shd w:val="clear" w:color="auto" w:fill="DAE0E4" w:themeFill="accent1"/>
          </w:tcPr>
          <w:p w14:paraId="71A3D04B" w14:textId="77777777" w:rsidR="00327989" w:rsidRPr="00D1098F" w:rsidRDefault="00327989" w:rsidP="00907E2A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 w:rsidRPr="00D1098F">
              <w:rPr>
                <w:sz w:val="18"/>
                <w:szCs w:val="18"/>
                <w:lang w:val="de-DE"/>
              </w:rPr>
              <w:t>Version</w:t>
            </w:r>
          </w:p>
        </w:tc>
        <w:tc>
          <w:tcPr>
            <w:tcW w:w="1308" w:type="dxa"/>
            <w:vMerge/>
            <w:tcBorders>
              <w:top w:val="single" w:sz="2" w:space="0" w:color="8FA1AF" w:themeColor="text2"/>
              <w:left w:val="single" w:sz="4" w:space="0" w:color="8FA1AF" w:themeColor="text2"/>
              <w:right w:val="single" w:sz="4" w:space="0" w:color="8FA1AF" w:themeColor="text2"/>
            </w:tcBorders>
            <w:shd w:val="clear" w:color="auto" w:fill="DAE0E4" w:themeFill="accent1"/>
          </w:tcPr>
          <w:p w14:paraId="347AC7C1" w14:textId="77777777" w:rsidR="00327989" w:rsidRPr="00D1098F" w:rsidRDefault="00327989" w:rsidP="00907E2A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3685" w:type="dxa"/>
            <w:vMerge/>
            <w:tcBorders>
              <w:top w:val="single" w:sz="2" w:space="0" w:color="8FA1AF" w:themeColor="text2"/>
              <w:left w:val="single" w:sz="4" w:space="0" w:color="8FA1AF" w:themeColor="text2"/>
              <w:right w:val="single" w:sz="4" w:space="0" w:color="8FA1AF" w:themeColor="text2"/>
            </w:tcBorders>
            <w:shd w:val="clear" w:color="auto" w:fill="DAE0E4" w:themeFill="accent1"/>
          </w:tcPr>
          <w:p w14:paraId="654E105A" w14:textId="77777777" w:rsidR="00327989" w:rsidRPr="00D1098F" w:rsidRDefault="00327989" w:rsidP="00907E2A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100" w:type="dxa"/>
            <w:vMerge/>
            <w:tcBorders>
              <w:top w:val="single" w:sz="2" w:space="0" w:color="8FA1AF" w:themeColor="text2"/>
              <w:left w:val="single" w:sz="4" w:space="0" w:color="8FA1AF" w:themeColor="text2"/>
            </w:tcBorders>
            <w:shd w:val="clear" w:color="auto" w:fill="DAE0E4" w:themeFill="accent1"/>
          </w:tcPr>
          <w:p w14:paraId="7ED63358" w14:textId="77777777" w:rsidR="00327989" w:rsidRPr="00D1098F" w:rsidRDefault="00327989" w:rsidP="00907E2A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327989" w:rsidRPr="00D1098F" w14:paraId="089D295C" w14:textId="77777777" w:rsidTr="00CB2DE4">
        <w:tc>
          <w:tcPr>
            <w:tcW w:w="543" w:type="dxa"/>
          </w:tcPr>
          <w:p w14:paraId="1CABAED2" w14:textId="77777777" w:rsidR="00327989" w:rsidRPr="00D1098F" w:rsidRDefault="00327989" w:rsidP="004E52D7">
            <w:pPr>
              <w:pStyle w:val="Dokumentinfos"/>
              <w:numPr>
                <w:ilvl w:val="0"/>
                <w:numId w:val="14"/>
              </w:numPr>
              <w:tabs>
                <w:tab w:val="left" w:pos="371"/>
              </w:tabs>
              <w:spacing w:before="0" w:after="0"/>
              <w:ind w:left="414" w:hanging="357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1245" w:type="dxa"/>
          </w:tcPr>
          <w:p w14:paraId="015E76E6" w14:textId="5F4273AC" w:rsidR="00327989" w:rsidRPr="00D1098F" w:rsidRDefault="006505A5" w:rsidP="00907E2A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25</w:t>
            </w:r>
            <w:r w:rsidR="00EB032E" w:rsidRPr="00D1098F">
              <w:rPr>
                <w:sz w:val="18"/>
                <w:szCs w:val="18"/>
                <w:lang w:val="de-DE"/>
              </w:rPr>
              <w:t>.0</w:t>
            </w:r>
            <w:r>
              <w:rPr>
                <w:sz w:val="18"/>
                <w:szCs w:val="18"/>
                <w:lang w:val="de-DE"/>
              </w:rPr>
              <w:t>1</w:t>
            </w:r>
            <w:r w:rsidR="00FC6087" w:rsidRPr="00D1098F">
              <w:rPr>
                <w:sz w:val="18"/>
                <w:szCs w:val="18"/>
                <w:lang w:val="de-DE"/>
              </w:rPr>
              <w:t>.201</w:t>
            </w:r>
            <w:r>
              <w:rPr>
                <w:sz w:val="18"/>
                <w:szCs w:val="18"/>
                <w:lang w:val="de-DE"/>
              </w:rPr>
              <w:t>9</w:t>
            </w:r>
          </w:p>
        </w:tc>
        <w:tc>
          <w:tcPr>
            <w:tcW w:w="900" w:type="dxa"/>
          </w:tcPr>
          <w:p w14:paraId="20040968" w14:textId="77777777" w:rsidR="00327989" w:rsidRPr="00D1098F" w:rsidRDefault="00EC600E" w:rsidP="00907E2A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 w:rsidRPr="00D1098F">
              <w:rPr>
                <w:sz w:val="18"/>
                <w:szCs w:val="18"/>
                <w:lang w:val="de-DE"/>
              </w:rPr>
              <w:t>1.0</w:t>
            </w:r>
          </w:p>
        </w:tc>
        <w:tc>
          <w:tcPr>
            <w:tcW w:w="1308" w:type="dxa"/>
          </w:tcPr>
          <w:p w14:paraId="55E9A8EE" w14:textId="77777777" w:rsidR="00327989" w:rsidRPr="00D1098F" w:rsidRDefault="00327989" w:rsidP="00907E2A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3685" w:type="dxa"/>
          </w:tcPr>
          <w:p w14:paraId="0002A91D" w14:textId="1AB83EAD" w:rsidR="00327989" w:rsidRPr="00D1098F" w:rsidRDefault="00FC6087" w:rsidP="00907E2A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 w:rsidRPr="00D1098F">
              <w:rPr>
                <w:sz w:val="18"/>
                <w:szCs w:val="18"/>
                <w:lang w:val="de-DE"/>
              </w:rPr>
              <w:t>Erstellung</w:t>
            </w:r>
          </w:p>
        </w:tc>
        <w:tc>
          <w:tcPr>
            <w:tcW w:w="2100" w:type="dxa"/>
          </w:tcPr>
          <w:p w14:paraId="011E75E3" w14:textId="543F6E73" w:rsidR="00327989" w:rsidRPr="00D1098F" w:rsidRDefault="006505A5" w:rsidP="00907E2A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Silviu Bocaneala</w:t>
            </w:r>
          </w:p>
        </w:tc>
      </w:tr>
      <w:tr w:rsidR="00327989" w:rsidRPr="00D1098F" w14:paraId="347FCFE8" w14:textId="77777777" w:rsidTr="00CB2DE4">
        <w:tc>
          <w:tcPr>
            <w:tcW w:w="543" w:type="dxa"/>
          </w:tcPr>
          <w:p w14:paraId="10486FF6" w14:textId="77777777" w:rsidR="00327989" w:rsidRPr="00D1098F" w:rsidRDefault="00327989" w:rsidP="004E52D7">
            <w:pPr>
              <w:pStyle w:val="Dokumentinfos"/>
              <w:numPr>
                <w:ilvl w:val="0"/>
                <w:numId w:val="14"/>
              </w:numPr>
              <w:tabs>
                <w:tab w:val="left" w:pos="371"/>
              </w:tabs>
              <w:spacing w:before="0" w:after="0"/>
              <w:ind w:left="414" w:hanging="357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1245" w:type="dxa"/>
          </w:tcPr>
          <w:p w14:paraId="45FBE577" w14:textId="77777777" w:rsidR="00327989" w:rsidRPr="00D1098F" w:rsidRDefault="00327989" w:rsidP="00907E2A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900" w:type="dxa"/>
          </w:tcPr>
          <w:p w14:paraId="6B9ED055" w14:textId="77777777" w:rsidR="00327989" w:rsidRPr="00D1098F" w:rsidRDefault="00327989" w:rsidP="00907E2A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1308" w:type="dxa"/>
          </w:tcPr>
          <w:p w14:paraId="46AB3F5F" w14:textId="77777777" w:rsidR="00327989" w:rsidRPr="00D1098F" w:rsidRDefault="00327989" w:rsidP="00907E2A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3685" w:type="dxa"/>
          </w:tcPr>
          <w:p w14:paraId="32AAE7F8" w14:textId="77777777" w:rsidR="00327989" w:rsidRPr="00D1098F" w:rsidRDefault="00327989" w:rsidP="00907E2A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100" w:type="dxa"/>
          </w:tcPr>
          <w:p w14:paraId="6191E15E" w14:textId="77777777" w:rsidR="00327989" w:rsidRPr="00D1098F" w:rsidRDefault="00327989" w:rsidP="00907E2A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</w:tr>
    </w:tbl>
    <w:p w14:paraId="2657BB51" w14:textId="77777777" w:rsidR="00327989" w:rsidRPr="00D1098F" w:rsidRDefault="00327989" w:rsidP="00327989">
      <w:pPr>
        <w:rPr>
          <w:rFonts w:ascii="Arial" w:hAnsi="Arial" w:cs="Arial"/>
        </w:rPr>
      </w:pPr>
    </w:p>
    <w:p w14:paraId="0EB9E992" w14:textId="77777777" w:rsidR="00327989" w:rsidRPr="00D1098F" w:rsidRDefault="00327989" w:rsidP="00327989">
      <w:pPr>
        <w:pStyle w:val="berschrift2"/>
        <w:ind w:left="567" w:hanging="567"/>
        <w:rPr>
          <w:rFonts w:ascii="Arial" w:hAnsi="Arial" w:cs="Arial"/>
        </w:rPr>
      </w:pPr>
      <w:r w:rsidRPr="00D1098F">
        <w:rPr>
          <w:rFonts w:ascii="Arial" w:hAnsi="Arial" w:cs="Arial"/>
        </w:rPr>
        <w:t>Überblick</w:t>
      </w:r>
    </w:p>
    <w:tbl>
      <w:tblPr>
        <w:tblW w:w="975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6" w:space="0" w:color="999999"/>
          <w:insideV w:val="single" w:sz="6" w:space="0" w:color="999999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436"/>
        <w:gridCol w:w="7316"/>
      </w:tblGrid>
      <w:tr w:rsidR="004F763B" w:rsidRPr="00D1098F" w14:paraId="55B4B1A1" w14:textId="77777777" w:rsidTr="00895C07">
        <w:trPr>
          <w:trHeight w:val="442"/>
        </w:trPr>
        <w:tc>
          <w:tcPr>
            <w:tcW w:w="1249" w:type="pct"/>
            <w:shd w:val="clear" w:color="auto" w:fill="DAE0E4" w:themeFill="accent1"/>
          </w:tcPr>
          <w:p w14:paraId="0D424309" w14:textId="77777777" w:rsidR="004F763B" w:rsidRPr="00D1098F" w:rsidRDefault="004F763B" w:rsidP="00907E2A">
            <w:pPr>
              <w:rPr>
                <w:rFonts w:ascii="Arial" w:hAnsi="Arial" w:cs="Arial"/>
              </w:rPr>
            </w:pPr>
            <w:r w:rsidRPr="00D1098F">
              <w:rPr>
                <w:rFonts w:ascii="Arial" w:hAnsi="Arial" w:cs="Arial"/>
              </w:rPr>
              <w:t>Start</w:t>
            </w:r>
          </w:p>
        </w:tc>
        <w:tc>
          <w:tcPr>
            <w:tcW w:w="3751" w:type="pct"/>
          </w:tcPr>
          <w:p w14:paraId="42125E33" w14:textId="1F70B1E1" w:rsidR="00DC0171" w:rsidRPr="00D1098F" w:rsidRDefault="003E31D9" w:rsidP="00907E2A">
            <w:pPr>
              <w:rPr>
                <w:rFonts w:ascii="Arial" w:hAnsi="Arial" w:cs="Arial"/>
              </w:rPr>
            </w:pPr>
            <w:r w:rsidRPr="00D1098F">
              <w:rPr>
                <w:rFonts w:ascii="Arial" w:hAnsi="Arial" w:cs="Arial"/>
              </w:rPr>
              <w:t xml:space="preserve">Neue Geschäftspartner </w:t>
            </w:r>
            <w:r w:rsidR="00042211">
              <w:rPr>
                <w:rFonts w:ascii="Arial" w:hAnsi="Arial" w:cs="Arial"/>
              </w:rPr>
              <w:t xml:space="preserve">Daten (Goldener </w:t>
            </w:r>
            <w:proofErr w:type="spellStart"/>
            <w:r w:rsidR="00042211">
              <w:rPr>
                <w:rFonts w:ascii="Arial" w:hAnsi="Arial" w:cs="Arial"/>
              </w:rPr>
              <w:t>Record</w:t>
            </w:r>
            <w:proofErr w:type="spellEnd"/>
            <w:r w:rsidR="00042211">
              <w:rPr>
                <w:rFonts w:ascii="Arial" w:hAnsi="Arial" w:cs="Arial"/>
              </w:rPr>
              <w:t>) sind in CRM vorhand</w:t>
            </w:r>
            <w:r w:rsidR="00565DB3">
              <w:rPr>
                <w:rFonts w:ascii="Arial" w:hAnsi="Arial" w:cs="Arial"/>
              </w:rPr>
              <w:t>en und werden an SAP übertragen</w:t>
            </w:r>
          </w:p>
        </w:tc>
      </w:tr>
      <w:tr w:rsidR="004F763B" w:rsidRPr="00D1098F" w14:paraId="4C5B5553" w14:textId="77777777" w:rsidTr="00895C07">
        <w:trPr>
          <w:trHeight w:val="431"/>
        </w:trPr>
        <w:tc>
          <w:tcPr>
            <w:tcW w:w="1249" w:type="pct"/>
            <w:shd w:val="clear" w:color="auto" w:fill="DAE0E4" w:themeFill="accent1"/>
          </w:tcPr>
          <w:p w14:paraId="100F44EF" w14:textId="77777777" w:rsidR="004F763B" w:rsidRPr="00D1098F" w:rsidRDefault="004F763B" w:rsidP="00907E2A">
            <w:pPr>
              <w:rPr>
                <w:rFonts w:ascii="Arial" w:hAnsi="Arial" w:cs="Arial"/>
              </w:rPr>
            </w:pPr>
            <w:r w:rsidRPr="00D1098F">
              <w:rPr>
                <w:rFonts w:ascii="Arial" w:hAnsi="Arial" w:cs="Arial"/>
              </w:rPr>
              <w:t>Ende</w:t>
            </w:r>
          </w:p>
        </w:tc>
        <w:tc>
          <w:tcPr>
            <w:tcW w:w="3751" w:type="pct"/>
          </w:tcPr>
          <w:p w14:paraId="34D43754" w14:textId="301F8366" w:rsidR="004F763B" w:rsidRPr="00D1098F" w:rsidRDefault="00042211" w:rsidP="00083BA3">
            <w:pPr>
              <w:rPr>
                <w:rFonts w:ascii="Arial" w:hAnsi="Arial" w:cs="Arial"/>
              </w:rPr>
            </w:pPr>
            <w:r w:rsidRPr="00005CF2">
              <w:rPr>
                <w:rFonts w:ascii="Arial" w:hAnsi="Arial" w:cs="Arial"/>
              </w:rPr>
              <w:t>Der Geschäftspartner ist vollständig angelegt (sowohl buchhalterisch als auch logistisch)</w:t>
            </w:r>
          </w:p>
        </w:tc>
      </w:tr>
      <w:tr w:rsidR="004F763B" w:rsidRPr="00D1098F" w14:paraId="363250C4" w14:textId="77777777" w:rsidTr="00895C07">
        <w:trPr>
          <w:trHeight w:val="297"/>
        </w:trPr>
        <w:tc>
          <w:tcPr>
            <w:tcW w:w="1249" w:type="pct"/>
            <w:shd w:val="clear" w:color="auto" w:fill="DAE0E4" w:themeFill="accent1"/>
          </w:tcPr>
          <w:p w14:paraId="66E539C0" w14:textId="77777777" w:rsidR="004F763B" w:rsidRPr="00D1098F" w:rsidRDefault="004F763B" w:rsidP="00907E2A">
            <w:pPr>
              <w:rPr>
                <w:rFonts w:ascii="Arial" w:hAnsi="Arial" w:cs="Arial"/>
              </w:rPr>
            </w:pPr>
            <w:r w:rsidRPr="00D1098F">
              <w:rPr>
                <w:rFonts w:ascii="Arial" w:hAnsi="Arial" w:cs="Arial"/>
              </w:rPr>
              <w:t>Ergebnis/Endzustand</w:t>
            </w:r>
          </w:p>
        </w:tc>
        <w:tc>
          <w:tcPr>
            <w:tcW w:w="3751" w:type="pct"/>
          </w:tcPr>
          <w:p w14:paraId="02E56A79" w14:textId="2B217536" w:rsidR="004F763B" w:rsidRPr="00D1098F" w:rsidRDefault="003E31D9" w:rsidP="00801B87">
            <w:pPr>
              <w:rPr>
                <w:rFonts w:ascii="Arial" w:hAnsi="Arial" w:cs="Arial"/>
              </w:rPr>
            </w:pPr>
            <w:r w:rsidRPr="00D1098F">
              <w:rPr>
                <w:rFonts w:ascii="Arial" w:hAnsi="Arial" w:cs="Arial"/>
              </w:rPr>
              <w:t xml:space="preserve">Geschäftspartner sind im ERP angelegt </w:t>
            </w:r>
            <w:r w:rsidR="006505A5">
              <w:rPr>
                <w:rFonts w:ascii="Arial" w:hAnsi="Arial" w:cs="Arial"/>
              </w:rPr>
              <w:t>und können in den Prozessen verwendet werden</w:t>
            </w:r>
          </w:p>
        </w:tc>
      </w:tr>
    </w:tbl>
    <w:p w14:paraId="43513A82" w14:textId="77777777" w:rsidR="004F763B" w:rsidRPr="00D1098F" w:rsidRDefault="004F763B" w:rsidP="004F763B">
      <w:pPr>
        <w:rPr>
          <w:rFonts w:ascii="Arial" w:hAnsi="Arial" w:cs="Arial"/>
        </w:rPr>
      </w:pPr>
    </w:p>
    <w:p w14:paraId="1E3E6CC3" w14:textId="77777777" w:rsidR="004F763B" w:rsidRPr="00D1098F" w:rsidRDefault="004F763B" w:rsidP="001C36ED">
      <w:pPr>
        <w:pStyle w:val="berschrift2"/>
        <w:tabs>
          <w:tab w:val="left" w:pos="6075"/>
        </w:tabs>
        <w:ind w:left="567" w:hanging="567"/>
        <w:rPr>
          <w:rFonts w:ascii="Arial" w:hAnsi="Arial" w:cs="Arial"/>
        </w:rPr>
      </w:pPr>
      <w:r w:rsidRPr="00D1098F">
        <w:rPr>
          <w:rFonts w:ascii="Arial" w:hAnsi="Arial" w:cs="Arial"/>
        </w:rPr>
        <w:t>Ausgangssituation</w:t>
      </w:r>
      <w:r w:rsidR="001C36ED" w:rsidRPr="00D1098F">
        <w:rPr>
          <w:rFonts w:ascii="Arial" w:hAnsi="Arial" w:cs="Arial"/>
        </w:rPr>
        <w:tab/>
      </w:r>
    </w:p>
    <w:tbl>
      <w:tblPr>
        <w:tblW w:w="975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6" w:space="0" w:color="999999"/>
          <w:insideV w:val="single" w:sz="6" w:space="0" w:color="999999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436"/>
        <w:gridCol w:w="7316"/>
      </w:tblGrid>
      <w:tr w:rsidR="004F763B" w:rsidRPr="00D1098F" w14:paraId="67955657" w14:textId="77777777" w:rsidTr="00CB2DE4">
        <w:trPr>
          <w:trHeight w:val="202"/>
        </w:trPr>
        <w:tc>
          <w:tcPr>
            <w:tcW w:w="1249" w:type="pct"/>
            <w:shd w:val="clear" w:color="auto" w:fill="8FA1AF" w:themeFill="text2"/>
          </w:tcPr>
          <w:p w14:paraId="5BDF3F04" w14:textId="77777777" w:rsidR="004F763B" w:rsidRPr="00D1098F" w:rsidRDefault="004F763B" w:rsidP="00907E2A">
            <w:pPr>
              <w:pStyle w:val="Erluterung"/>
              <w:rPr>
                <w:rFonts w:ascii="Arial" w:hAnsi="Arial" w:cs="Arial"/>
                <w:color w:val="FFFFFF" w:themeColor="background1"/>
              </w:rPr>
            </w:pPr>
            <w:r w:rsidRPr="00D1098F">
              <w:rPr>
                <w:rFonts w:ascii="Arial" w:hAnsi="Arial" w:cs="Arial"/>
                <w:color w:val="FFFFFF" w:themeColor="background1"/>
              </w:rPr>
              <w:t>Ausgangssituation</w:t>
            </w:r>
          </w:p>
        </w:tc>
        <w:tc>
          <w:tcPr>
            <w:tcW w:w="3751" w:type="pct"/>
            <w:shd w:val="clear" w:color="auto" w:fill="8FA1AF" w:themeFill="text2"/>
          </w:tcPr>
          <w:p w14:paraId="1E8175EA" w14:textId="77777777" w:rsidR="004F763B" w:rsidRPr="00D1098F" w:rsidRDefault="004F763B" w:rsidP="00907E2A">
            <w:pPr>
              <w:pStyle w:val="Erluterung"/>
              <w:rPr>
                <w:rFonts w:ascii="Arial" w:hAnsi="Arial" w:cs="Arial"/>
                <w:color w:val="FFFFFF" w:themeColor="background1"/>
              </w:rPr>
            </w:pPr>
            <w:r w:rsidRPr="00D1098F">
              <w:rPr>
                <w:rFonts w:ascii="Arial" w:hAnsi="Arial" w:cs="Arial"/>
                <w:color w:val="FFFFFF" w:themeColor="background1"/>
              </w:rPr>
              <w:t>Erläuterung</w:t>
            </w:r>
          </w:p>
        </w:tc>
      </w:tr>
      <w:tr w:rsidR="004F763B" w:rsidRPr="00D1098F" w14:paraId="75A6F4A4" w14:textId="77777777" w:rsidTr="00CB2DE4">
        <w:tc>
          <w:tcPr>
            <w:tcW w:w="1249" w:type="pct"/>
            <w:shd w:val="clear" w:color="auto" w:fill="DAE0E4" w:themeFill="accent1"/>
          </w:tcPr>
          <w:p w14:paraId="671E3A9E" w14:textId="77777777" w:rsidR="004F763B" w:rsidRPr="00D1098F" w:rsidRDefault="004F763B" w:rsidP="00907E2A">
            <w:pPr>
              <w:rPr>
                <w:rFonts w:ascii="Arial" w:hAnsi="Arial" w:cs="Arial"/>
              </w:rPr>
            </w:pPr>
            <w:r w:rsidRPr="00D1098F">
              <w:rPr>
                <w:rFonts w:ascii="Arial" w:hAnsi="Arial" w:cs="Arial"/>
              </w:rPr>
              <w:t>Vorgängerprozesse</w:t>
            </w:r>
          </w:p>
        </w:tc>
        <w:tc>
          <w:tcPr>
            <w:tcW w:w="3751" w:type="pct"/>
          </w:tcPr>
          <w:p w14:paraId="0DBBB8A3" w14:textId="5C9D86A6" w:rsidR="00801B87" w:rsidRPr="00B456D6" w:rsidRDefault="00B456D6" w:rsidP="00B456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wird entschieden, aus einem Interessenten aus CRM einen Kunden in SAP </w:t>
            </w:r>
            <w:r w:rsidR="003B21AD">
              <w:rPr>
                <w:rFonts w:ascii="Arial" w:hAnsi="Arial" w:cs="Arial"/>
              </w:rPr>
              <w:t>anzulegen</w:t>
            </w:r>
            <w:del w:id="6" w:author="Meier, Matthias" w:date="2019-03-04T09:20:00Z">
              <w:r w:rsidDel="00317CAB">
                <w:rPr>
                  <w:rFonts w:ascii="Arial" w:hAnsi="Arial" w:cs="Arial"/>
                </w:rPr>
                <w:delText>.</w:delText>
              </w:r>
            </w:del>
          </w:p>
        </w:tc>
      </w:tr>
      <w:tr w:rsidR="004F763B" w:rsidRPr="00D1098F" w14:paraId="2884741C" w14:textId="77777777" w:rsidTr="00CB2DE4">
        <w:tc>
          <w:tcPr>
            <w:tcW w:w="1249" w:type="pct"/>
            <w:shd w:val="clear" w:color="auto" w:fill="DAE0E4" w:themeFill="accent1"/>
          </w:tcPr>
          <w:p w14:paraId="210436F5" w14:textId="77777777" w:rsidR="004F763B" w:rsidRPr="00D1098F" w:rsidRDefault="004F763B" w:rsidP="00907E2A">
            <w:pPr>
              <w:rPr>
                <w:rFonts w:ascii="Arial" w:hAnsi="Arial" w:cs="Arial"/>
              </w:rPr>
            </w:pPr>
            <w:r w:rsidRPr="00D1098F">
              <w:rPr>
                <w:rFonts w:ascii="Arial" w:hAnsi="Arial" w:cs="Arial"/>
              </w:rPr>
              <w:lastRenderedPageBreak/>
              <w:t>Notwendige Stammdaten oder Bewegungsdaten</w:t>
            </w:r>
          </w:p>
        </w:tc>
        <w:tc>
          <w:tcPr>
            <w:tcW w:w="3751" w:type="pct"/>
          </w:tcPr>
          <w:p w14:paraId="61BF9EB4" w14:textId="77777777" w:rsidR="00042211" w:rsidRPr="00042211" w:rsidRDefault="00042211" w:rsidP="00042211">
            <w:pPr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042211">
              <w:rPr>
                <w:rFonts w:ascii="Arial" w:hAnsi="Arial" w:cs="Arial"/>
              </w:rPr>
              <w:t>Kundendaten (Anschrift, Umsatzsteuer-ID, Rechtsform, Bankverbindung, etc.)</w:t>
            </w:r>
          </w:p>
          <w:p w14:paraId="0F383B2E" w14:textId="40482082" w:rsidR="00042211" w:rsidRPr="00042211" w:rsidRDefault="00042211" w:rsidP="00042211">
            <w:pPr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042211">
              <w:rPr>
                <w:rFonts w:ascii="Arial" w:hAnsi="Arial" w:cs="Arial"/>
              </w:rPr>
              <w:t>(optional)Geschäftspartner (</w:t>
            </w:r>
            <w:r w:rsidR="003B21AD">
              <w:rPr>
                <w:rFonts w:ascii="Arial" w:hAnsi="Arial" w:cs="Arial"/>
              </w:rPr>
              <w:t>Ansprechpartner</w:t>
            </w:r>
            <w:r w:rsidRPr="00042211">
              <w:rPr>
                <w:rFonts w:ascii="Arial" w:hAnsi="Arial" w:cs="Arial"/>
              </w:rPr>
              <w:t xml:space="preserve">) </w:t>
            </w:r>
          </w:p>
          <w:p w14:paraId="39BD26C0" w14:textId="325DFA70" w:rsidR="009845D6" w:rsidRPr="003B21AD" w:rsidRDefault="00042211" w:rsidP="00042211">
            <w:pPr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042211">
              <w:rPr>
                <w:rFonts w:ascii="Arial" w:hAnsi="Arial" w:cs="Arial"/>
              </w:rPr>
              <w:t>(optional) Geschäftspartner (</w:t>
            </w:r>
            <w:r w:rsidR="003B21AD">
              <w:rPr>
                <w:rFonts w:ascii="Arial" w:hAnsi="Arial" w:cs="Arial"/>
              </w:rPr>
              <w:t>Warenempfänger</w:t>
            </w:r>
            <w:r w:rsidRPr="00042211">
              <w:rPr>
                <w:rFonts w:ascii="Arial" w:hAnsi="Arial" w:cs="Arial"/>
              </w:rPr>
              <w:t>) für Anlage der abweichenden Partnerrollen</w:t>
            </w:r>
          </w:p>
        </w:tc>
      </w:tr>
    </w:tbl>
    <w:p w14:paraId="7C672046" w14:textId="77777777" w:rsidR="004F763B" w:rsidRPr="00D1098F" w:rsidRDefault="004F763B" w:rsidP="004F763B">
      <w:pPr>
        <w:rPr>
          <w:rFonts w:ascii="Arial" w:hAnsi="Arial" w:cs="Arial"/>
          <w:lang w:eastAsia="de-DE"/>
        </w:rPr>
      </w:pPr>
    </w:p>
    <w:p w14:paraId="1B4E0FEC" w14:textId="77777777" w:rsidR="004F763B" w:rsidRPr="00D1098F" w:rsidRDefault="004F763B" w:rsidP="00183BBE">
      <w:pPr>
        <w:pStyle w:val="berschrift2"/>
        <w:ind w:left="567" w:hanging="567"/>
        <w:rPr>
          <w:rFonts w:ascii="Arial" w:hAnsi="Arial" w:cs="Arial"/>
        </w:rPr>
      </w:pPr>
      <w:r w:rsidRPr="00D1098F">
        <w:rPr>
          <w:rFonts w:ascii="Arial" w:hAnsi="Arial" w:cs="Arial"/>
        </w:rPr>
        <w:t>Überblick Prozesssch</w:t>
      </w:r>
      <w:r w:rsidR="00E61956" w:rsidRPr="00D1098F">
        <w:rPr>
          <w:rFonts w:ascii="Arial" w:hAnsi="Arial" w:cs="Arial"/>
        </w:rPr>
        <w:t>r</w:t>
      </w:r>
      <w:r w:rsidRPr="00D1098F">
        <w:rPr>
          <w:rFonts w:ascii="Arial" w:hAnsi="Arial" w:cs="Arial"/>
        </w:rPr>
        <w:t>itte/Funktionen</w:t>
      </w:r>
    </w:p>
    <w:p w14:paraId="1CC59931" w14:textId="77777777" w:rsidR="006A5E41" w:rsidRPr="00D1098F" w:rsidRDefault="006A5E41" w:rsidP="006A5E41">
      <w:pPr>
        <w:rPr>
          <w:rFonts w:ascii="Arial" w:hAnsi="Arial" w:cs="Arial"/>
        </w:rPr>
      </w:pPr>
      <w:r w:rsidRPr="00D1098F">
        <w:rPr>
          <w:rFonts w:ascii="Arial" w:hAnsi="Arial" w:cs="Arial"/>
          <w:vanish/>
          <w:sz w:val="16"/>
          <w:szCs w:val="16"/>
        </w:rPr>
        <w:t>Die Prozessschritte beschreiben die sequenzielle Abfolge der Hauptprozesse der IPS. In den Spalte Funktions-ID werden ein bis n Funktionen aufgelistet, die aus dem Funktionsinventar abgeleitet werden. Schnittstellen werden immer als ein Hauptprozess dargestellt und bestehen immer aus bis zu drei Funktionen: senden, konvertieren, empfangen. In der Spalte RICEFW werden die notwendigen Entwicklungen aufgenommen, die für diese IPS relevant sind: Report, Interface, Conversion, Enhancements, Forms, Workflows etc.</w:t>
      </w:r>
      <w:r w:rsidR="00EC600E" w:rsidRPr="00D1098F">
        <w:rPr>
          <w:rFonts w:ascii="Arial" w:hAnsi="Arial" w:cs="Arial"/>
          <w:vanish/>
          <w:sz w:val="16"/>
          <w:szCs w:val="16"/>
        </w:rPr>
        <w:br/>
      </w:r>
    </w:p>
    <w:tbl>
      <w:tblPr>
        <w:tblW w:w="9776" w:type="dxa"/>
        <w:tblBorders>
          <w:top w:val="single" w:sz="4" w:space="0" w:color="8FA1AF"/>
          <w:left w:val="single" w:sz="4" w:space="0" w:color="8FA1AF"/>
          <w:bottom w:val="single" w:sz="4" w:space="0" w:color="8FA1AF"/>
          <w:right w:val="single" w:sz="4" w:space="0" w:color="8FA1AF"/>
          <w:insideH w:val="single" w:sz="4" w:space="0" w:color="8FA1AF"/>
          <w:insideV w:val="single" w:sz="4" w:space="0" w:color="8FA1AF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63"/>
        <w:gridCol w:w="1275"/>
        <w:gridCol w:w="2127"/>
        <w:gridCol w:w="985"/>
        <w:gridCol w:w="8"/>
        <w:gridCol w:w="3384"/>
        <w:gridCol w:w="16"/>
        <w:gridCol w:w="1396"/>
        <w:gridCol w:w="22"/>
      </w:tblGrid>
      <w:tr w:rsidR="004F763B" w:rsidRPr="00D1098F" w14:paraId="0415D24F" w14:textId="77777777" w:rsidTr="003E31D9">
        <w:trPr>
          <w:gridAfter w:val="1"/>
          <w:wAfter w:w="11" w:type="pct"/>
          <w:trHeight w:val="567"/>
        </w:trPr>
        <w:tc>
          <w:tcPr>
            <w:tcW w:w="288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  <w:shd w:val="clear" w:color="auto" w:fill="8FA1AF" w:themeFill="text2"/>
            <w:vAlign w:val="center"/>
          </w:tcPr>
          <w:p w14:paraId="6392B913" w14:textId="77777777" w:rsidR="004F763B" w:rsidRPr="00D1098F" w:rsidRDefault="004F763B" w:rsidP="00CB2DE4">
            <w:pPr>
              <w:spacing w:before="60" w:after="60"/>
              <w:rPr>
                <w:rFonts w:ascii="Arial" w:hAnsi="Arial" w:cs="Arial"/>
                <w:color w:val="FFFFFF" w:themeColor="background1"/>
              </w:rPr>
            </w:pPr>
            <w:r w:rsidRPr="00D1098F">
              <w:rPr>
                <w:rFonts w:ascii="Arial" w:hAnsi="Arial" w:cs="Arial"/>
                <w:color w:val="FFFFFF" w:themeColor="background1"/>
              </w:rPr>
              <w:t>Nr.</w:t>
            </w:r>
          </w:p>
        </w:tc>
        <w:tc>
          <w:tcPr>
            <w:tcW w:w="65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  <w:shd w:val="clear" w:color="auto" w:fill="8FA1AF" w:themeFill="text2"/>
            <w:vAlign w:val="center"/>
          </w:tcPr>
          <w:p w14:paraId="0ED30AA9" w14:textId="77777777" w:rsidR="004F763B" w:rsidRPr="00D1098F" w:rsidRDefault="004F763B" w:rsidP="00907E2A">
            <w:pPr>
              <w:rPr>
                <w:rFonts w:ascii="Arial" w:hAnsi="Arial" w:cs="Arial"/>
                <w:color w:val="FFFFFF" w:themeColor="background1"/>
              </w:rPr>
            </w:pPr>
            <w:r w:rsidRPr="00D1098F">
              <w:rPr>
                <w:rFonts w:ascii="Arial" w:hAnsi="Arial" w:cs="Arial"/>
                <w:color w:val="FFFFFF" w:themeColor="background1"/>
              </w:rPr>
              <w:t>System</w:t>
            </w:r>
          </w:p>
        </w:tc>
        <w:tc>
          <w:tcPr>
            <w:tcW w:w="1088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  <w:shd w:val="clear" w:color="auto" w:fill="8FA1AF" w:themeFill="text2"/>
            <w:vAlign w:val="center"/>
          </w:tcPr>
          <w:p w14:paraId="514CB96E" w14:textId="77777777" w:rsidR="004F763B" w:rsidRPr="00D1098F" w:rsidRDefault="004F763B" w:rsidP="00907E2A">
            <w:pPr>
              <w:rPr>
                <w:rFonts w:ascii="Arial" w:hAnsi="Arial" w:cs="Arial"/>
                <w:color w:val="FFFFFF" w:themeColor="background1"/>
              </w:rPr>
            </w:pPr>
            <w:r w:rsidRPr="00D1098F">
              <w:rPr>
                <w:rFonts w:ascii="Arial" w:hAnsi="Arial" w:cs="Arial"/>
                <w:color w:val="FFFFFF" w:themeColor="background1"/>
              </w:rPr>
              <w:t>Prozessschritt</w:t>
            </w:r>
          </w:p>
        </w:tc>
        <w:tc>
          <w:tcPr>
            <w:tcW w:w="504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  <w:shd w:val="clear" w:color="auto" w:fill="8FA1AF" w:themeFill="text2"/>
            <w:vAlign w:val="center"/>
          </w:tcPr>
          <w:p w14:paraId="0772881B" w14:textId="77777777" w:rsidR="004F763B" w:rsidRPr="00D1098F" w:rsidRDefault="004F763B" w:rsidP="00907E2A">
            <w:pPr>
              <w:rPr>
                <w:rFonts w:ascii="Arial" w:hAnsi="Arial" w:cs="Arial"/>
                <w:color w:val="FFFFFF" w:themeColor="background1"/>
              </w:rPr>
            </w:pPr>
            <w:r w:rsidRPr="00D1098F">
              <w:rPr>
                <w:rFonts w:ascii="Arial" w:hAnsi="Arial" w:cs="Arial"/>
                <w:color w:val="FFFFFF" w:themeColor="background1"/>
              </w:rPr>
              <w:t>Funkt. ID</w:t>
            </w:r>
          </w:p>
        </w:tc>
        <w:tc>
          <w:tcPr>
            <w:tcW w:w="1735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  <w:shd w:val="clear" w:color="auto" w:fill="8FA1AF" w:themeFill="text2"/>
            <w:vAlign w:val="center"/>
          </w:tcPr>
          <w:p w14:paraId="4FDC30CD" w14:textId="77777777" w:rsidR="004F763B" w:rsidRPr="00D1098F" w:rsidRDefault="004F763B" w:rsidP="00907E2A">
            <w:pPr>
              <w:rPr>
                <w:rFonts w:ascii="Arial" w:hAnsi="Arial" w:cs="Arial"/>
                <w:color w:val="FFFFFF" w:themeColor="background1"/>
              </w:rPr>
            </w:pPr>
            <w:r w:rsidRPr="00D1098F">
              <w:rPr>
                <w:rFonts w:ascii="Arial" w:hAnsi="Arial" w:cs="Arial"/>
                <w:color w:val="FFFFFF" w:themeColor="background1"/>
              </w:rPr>
              <w:t>Beschreibung</w:t>
            </w:r>
          </w:p>
        </w:tc>
        <w:tc>
          <w:tcPr>
            <w:tcW w:w="722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  <w:shd w:val="clear" w:color="auto" w:fill="8FA1AF" w:themeFill="text2"/>
            <w:vAlign w:val="center"/>
          </w:tcPr>
          <w:p w14:paraId="4D48FCC4" w14:textId="77777777" w:rsidR="004F763B" w:rsidRPr="00D1098F" w:rsidRDefault="004F763B" w:rsidP="00907E2A">
            <w:pPr>
              <w:rPr>
                <w:rFonts w:ascii="Arial" w:hAnsi="Arial" w:cs="Arial"/>
                <w:color w:val="FFFFFF" w:themeColor="background1"/>
              </w:rPr>
            </w:pPr>
            <w:r w:rsidRPr="00D1098F">
              <w:rPr>
                <w:rFonts w:ascii="Arial" w:hAnsi="Arial" w:cs="Arial"/>
                <w:color w:val="FFFFFF" w:themeColor="background1"/>
              </w:rPr>
              <w:t>RICEFW</w:t>
            </w:r>
          </w:p>
        </w:tc>
      </w:tr>
      <w:tr w:rsidR="002C05BC" w:rsidRPr="00D1098F" w14:paraId="15E12B92" w14:textId="77777777" w:rsidTr="003E31D9">
        <w:tblPrEx>
          <w:tblCellMar>
            <w:left w:w="108" w:type="dxa"/>
            <w:right w:w="108" w:type="dxa"/>
          </w:tblCellMar>
        </w:tblPrEx>
        <w:tc>
          <w:tcPr>
            <w:tcW w:w="288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5431D1C7" w14:textId="77777777" w:rsidR="002C05BC" w:rsidRPr="00D1098F" w:rsidRDefault="002C05BC" w:rsidP="002C05BC">
            <w:pPr>
              <w:pStyle w:val="Listenabsatz"/>
              <w:numPr>
                <w:ilvl w:val="0"/>
                <w:numId w:val="9"/>
              </w:numPr>
              <w:spacing w:before="60" w:after="60"/>
              <w:ind w:left="171" w:right="176" w:hanging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16499829" w14:textId="77777777" w:rsidR="002C05BC" w:rsidRPr="00D1098F" w:rsidRDefault="003E31D9" w:rsidP="00907E2A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1098F">
              <w:rPr>
                <w:rFonts w:ascii="Arial" w:hAnsi="Arial" w:cs="Arial"/>
                <w:sz w:val="16"/>
                <w:szCs w:val="16"/>
              </w:rPr>
              <w:t>Umsystem</w:t>
            </w:r>
            <w:proofErr w:type="spellEnd"/>
            <w:r w:rsidR="00BB1796" w:rsidRPr="00D1098F">
              <w:rPr>
                <w:rFonts w:ascii="Arial" w:hAnsi="Arial" w:cs="Arial"/>
                <w:sz w:val="16"/>
                <w:szCs w:val="16"/>
              </w:rPr>
              <w:t xml:space="preserve"> (CRM)</w:t>
            </w:r>
          </w:p>
        </w:tc>
        <w:tc>
          <w:tcPr>
            <w:tcW w:w="1088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205F20B5" w14:textId="77777777" w:rsidR="002C05BC" w:rsidRPr="00D1098F" w:rsidRDefault="003E31D9" w:rsidP="00907E2A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r w:rsidRPr="00D1098F">
              <w:rPr>
                <w:rFonts w:ascii="Arial" w:hAnsi="Arial" w:cs="Arial"/>
                <w:sz w:val="16"/>
                <w:szCs w:val="16"/>
              </w:rPr>
              <w:t>GP senden</w:t>
            </w:r>
          </w:p>
        </w:tc>
        <w:tc>
          <w:tcPr>
            <w:tcW w:w="508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7C7681FD" w14:textId="77777777" w:rsidR="002C05BC" w:rsidRPr="00D1098F" w:rsidRDefault="00BB1796" w:rsidP="00907E2A">
            <w:pPr>
              <w:spacing w:before="60" w:after="60"/>
              <w:ind w:left="29" w:right="17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1098F">
              <w:rPr>
                <w:rFonts w:ascii="Arial" w:hAnsi="Arial" w:cs="Arial"/>
                <w:sz w:val="16"/>
                <w:szCs w:val="16"/>
              </w:rPr>
              <w:t>FI.CRM001</w:t>
            </w:r>
          </w:p>
        </w:tc>
        <w:tc>
          <w:tcPr>
            <w:tcW w:w="1739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6965B6A0" w14:textId="0710CBD0" w:rsidR="002C05BC" w:rsidRPr="00D1098F" w:rsidRDefault="00D1098F" w:rsidP="00B02AA9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r w:rsidRPr="00D1098F">
              <w:rPr>
                <w:rFonts w:ascii="Arial" w:hAnsi="Arial" w:cs="Arial"/>
                <w:sz w:val="16"/>
                <w:szCs w:val="16"/>
              </w:rPr>
              <w:t>Das</w:t>
            </w:r>
            <w:r w:rsidR="003E31D9" w:rsidRPr="00D109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D1098F">
              <w:rPr>
                <w:rFonts w:ascii="Arial" w:hAnsi="Arial" w:cs="Arial"/>
                <w:sz w:val="16"/>
                <w:szCs w:val="16"/>
              </w:rPr>
              <w:t>Umsystem</w:t>
            </w:r>
            <w:proofErr w:type="spellEnd"/>
            <w:r w:rsidRPr="00D1098F">
              <w:rPr>
                <w:rFonts w:ascii="Arial" w:hAnsi="Arial" w:cs="Arial"/>
                <w:sz w:val="16"/>
                <w:szCs w:val="16"/>
              </w:rPr>
              <w:t xml:space="preserve"> (CRM) </w:t>
            </w:r>
            <w:r w:rsidR="003E31D9" w:rsidRPr="00D1098F">
              <w:rPr>
                <w:rFonts w:ascii="Arial" w:hAnsi="Arial" w:cs="Arial"/>
                <w:sz w:val="16"/>
                <w:szCs w:val="16"/>
              </w:rPr>
              <w:t xml:space="preserve">sendet </w:t>
            </w:r>
            <w:r w:rsidR="006505A5">
              <w:rPr>
                <w:rFonts w:ascii="Arial" w:hAnsi="Arial" w:cs="Arial"/>
                <w:sz w:val="16"/>
                <w:szCs w:val="16"/>
              </w:rPr>
              <w:t xml:space="preserve">den „Goldene </w:t>
            </w:r>
            <w:proofErr w:type="spellStart"/>
            <w:r w:rsidR="006505A5">
              <w:rPr>
                <w:rFonts w:ascii="Arial" w:hAnsi="Arial" w:cs="Arial"/>
                <w:sz w:val="16"/>
                <w:szCs w:val="16"/>
              </w:rPr>
              <w:t>Record</w:t>
            </w:r>
            <w:proofErr w:type="spellEnd"/>
            <w:r w:rsidR="006505A5">
              <w:rPr>
                <w:rFonts w:ascii="Arial" w:hAnsi="Arial" w:cs="Arial"/>
                <w:sz w:val="16"/>
                <w:szCs w:val="16"/>
              </w:rPr>
              <w:t xml:space="preserve">“ </w:t>
            </w:r>
            <w:r w:rsidR="00235528">
              <w:rPr>
                <w:rFonts w:ascii="Arial" w:hAnsi="Arial" w:cs="Arial"/>
                <w:sz w:val="16"/>
                <w:szCs w:val="16"/>
              </w:rPr>
              <w:t xml:space="preserve">(Adresse und Kommunikationsdaten) für </w:t>
            </w:r>
            <w:del w:id="7" w:author="Meier, Matthias" w:date="2019-03-04T09:21:00Z">
              <w:r w:rsidR="00235528" w:rsidDel="00E63EA6">
                <w:rPr>
                  <w:rFonts w:ascii="Arial" w:hAnsi="Arial" w:cs="Arial"/>
                  <w:sz w:val="16"/>
                  <w:szCs w:val="16"/>
                </w:rPr>
                <w:delText>das neue</w:delText>
              </w:r>
            </w:del>
            <w:ins w:id="8" w:author="Meier, Matthias" w:date="2019-03-04T09:21:00Z">
              <w:r w:rsidR="00E63EA6">
                <w:rPr>
                  <w:rFonts w:ascii="Arial" w:hAnsi="Arial" w:cs="Arial"/>
                  <w:sz w:val="16"/>
                  <w:szCs w:val="16"/>
                </w:rPr>
                <w:t xml:space="preserve">den </w:t>
              </w:r>
              <w:commentRangeStart w:id="9"/>
              <w:r w:rsidR="00E63EA6">
                <w:rPr>
                  <w:rFonts w:ascii="Arial" w:hAnsi="Arial" w:cs="Arial"/>
                  <w:sz w:val="16"/>
                  <w:szCs w:val="16"/>
                </w:rPr>
                <w:t>neuen</w:t>
              </w:r>
            </w:ins>
            <w:commentRangeEnd w:id="9"/>
            <w:ins w:id="10" w:author="Meier, Matthias" w:date="2019-03-04T09:25:00Z">
              <w:r w:rsidR="00B02AA9">
                <w:rPr>
                  <w:rStyle w:val="Kommentarzeichen"/>
                </w:rPr>
                <w:commentReference w:id="9"/>
              </w:r>
            </w:ins>
            <w:r w:rsidR="00235528">
              <w:rPr>
                <w:rFonts w:ascii="Arial" w:hAnsi="Arial" w:cs="Arial"/>
                <w:sz w:val="16"/>
                <w:szCs w:val="16"/>
              </w:rPr>
              <w:t xml:space="preserve"> Geschäftspartner</w:t>
            </w:r>
            <w:ins w:id="11" w:author="Meier, Matthias" w:date="2019-03-04T09:07:00Z">
              <w:r w:rsidR="00565DB3">
                <w:rPr>
                  <w:rFonts w:ascii="Arial" w:hAnsi="Arial" w:cs="Arial"/>
                  <w:sz w:val="16"/>
                  <w:szCs w:val="16"/>
                </w:rPr>
                <w:t xml:space="preserve">, </w:t>
              </w:r>
            </w:ins>
            <w:del w:id="12" w:author="Meier, Matthias" w:date="2019-03-04T09:07:00Z">
              <w:r w:rsidR="00565DB3" w:rsidDel="00565DB3">
                <w:rPr>
                  <w:rFonts w:ascii="Arial" w:hAnsi="Arial" w:cs="Arial"/>
                  <w:sz w:val="16"/>
                  <w:szCs w:val="16"/>
                </w:rPr>
                <w:delText>,</w:delText>
              </w:r>
              <w:r w:rsidR="00907E2A" w:rsidDel="00565DB3">
                <w:rPr>
                  <w:rFonts w:ascii="Arial" w:hAnsi="Arial" w:cs="Arial"/>
                  <w:sz w:val="16"/>
                  <w:szCs w:val="16"/>
                </w:rPr>
                <w:delText xml:space="preserve"> </w:delText>
              </w:r>
            </w:del>
            <w:del w:id="13" w:author="Meier, Matthias" w:date="2019-03-04T09:06:00Z">
              <w:r w:rsidR="00907E2A" w:rsidDel="00565DB3">
                <w:rPr>
                  <w:rFonts w:ascii="Arial" w:hAnsi="Arial" w:cs="Arial"/>
                  <w:sz w:val="16"/>
                  <w:szCs w:val="16"/>
                </w:rPr>
                <w:delText>sowie</w:delText>
              </w:r>
            </w:del>
            <w:del w:id="14" w:author="Meier, Matthias" w:date="2019-03-04T09:07:00Z">
              <w:r w:rsidR="00907E2A" w:rsidDel="00565DB3">
                <w:rPr>
                  <w:rFonts w:ascii="Arial" w:hAnsi="Arial" w:cs="Arial"/>
                  <w:sz w:val="16"/>
                  <w:szCs w:val="16"/>
                </w:rPr>
                <w:delText xml:space="preserve"> </w:delText>
              </w:r>
            </w:del>
            <w:r w:rsidR="00907E2A">
              <w:rPr>
                <w:rFonts w:ascii="Arial" w:hAnsi="Arial" w:cs="Arial"/>
                <w:sz w:val="16"/>
                <w:szCs w:val="16"/>
              </w:rPr>
              <w:t>falls vorhanden den Ansprechpartner</w:t>
            </w:r>
            <w:ins w:id="15" w:author="Meier, Matthias" w:date="2019-03-04T09:06:00Z">
              <w:r w:rsidR="00565DB3">
                <w:rPr>
                  <w:rFonts w:ascii="Arial" w:hAnsi="Arial" w:cs="Arial"/>
                  <w:sz w:val="16"/>
                  <w:szCs w:val="16"/>
                </w:rPr>
                <w:t>.</w:t>
              </w:r>
            </w:ins>
            <w:del w:id="16" w:author="Meier, Matthias" w:date="2019-03-04T09:06:00Z">
              <w:r w:rsidR="00565DB3" w:rsidDel="00565DB3">
                <w:rPr>
                  <w:rFonts w:ascii="Arial" w:hAnsi="Arial" w:cs="Arial"/>
                  <w:sz w:val="16"/>
                  <w:szCs w:val="16"/>
                </w:rPr>
                <w:delText>.</w:delText>
              </w:r>
            </w:del>
          </w:p>
        </w:tc>
        <w:tc>
          <w:tcPr>
            <w:tcW w:w="725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7E1C11BB" w14:textId="77777777" w:rsidR="002C05BC" w:rsidRPr="00D1098F" w:rsidRDefault="002C05BC" w:rsidP="00907E2A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C05BC" w:rsidRPr="00D1098F" w14:paraId="36ED2217" w14:textId="77777777" w:rsidTr="003E31D9">
        <w:tblPrEx>
          <w:tblCellMar>
            <w:left w:w="108" w:type="dxa"/>
            <w:right w:w="108" w:type="dxa"/>
          </w:tblCellMar>
        </w:tblPrEx>
        <w:tc>
          <w:tcPr>
            <w:tcW w:w="288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7A514498" w14:textId="77777777" w:rsidR="002C05BC" w:rsidRPr="00D1098F" w:rsidRDefault="002C05BC" w:rsidP="002C05BC">
            <w:pPr>
              <w:pStyle w:val="Listenabsatz"/>
              <w:numPr>
                <w:ilvl w:val="0"/>
                <w:numId w:val="9"/>
              </w:numPr>
              <w:spacing w:before="60" w:after="60"/>
              <w:ind w:left="171" w:right="176" w:hanging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1AC18324" w14:textId="352BB311" w:rsidR="002C05BC" w:rsidRPr="00D1098F" w:rsidRDefault="00042211" w:rsidP="00907E2A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SOA (Midd</w:t>
            </w:r>
            <w:del w:id="17" w:author="Meier, Matthias" w:date="2019-03-04T09:20:00Z">
              <w:r w:rsidDel="00EC4B6F">
                <w:rPr>
                  <w:rFonts w:ascii="Arial" w:hAnsi="Arial" w:cs="Arial"/>
                  <w:sz w:val="16"/>
                  <w:szCs w:val="16"/>
                </w:rPr>
                <w:delText>e</w:delText>
              </w:r>
            </w:del>
            <w:r>
              <w:rPr>
                <w:rFonts w:ascii="Arial" w:hAnsi="Arial" w:cs="Arial"/>
                <w:sz w:val="16"/>
                <w:szCs w:val="16"/>
              </w:rPr>
              <w:t>l</w:t>
            </w:r>
            <w:ins w:id="18" w:author="Meier, Matthias" w:date="2019-03-04T09:20:00Z">
              <w:r w:rsidR="00EC4B6F">
                <w:rPr>
                  <w:rFonts w:ascii="Arial" w:hAnsi="Arial" w:cs="Arial"/>
                  <w:sz w:val="16"/>
                  <w:szCs w:val="16"/>
                </w:rPr>
                <w:t>e</w:t>
              </w:r>
            </w:ins>
            <w:r>
              <w:rPr>
                <w:rFonts w:ascii="Arial" w:hAnsi="Arial" w:cs="Arial"/>
                <w:sz w:val="16"/>
                <w:szCs w:val="16"/>
              </w:rPr>
              <w:t>ware)</w:t>
            </w:r>
          </w:p>
        </w:tc>
        <w:tc>
          <w:tcPr>
            <w:tcW w:w="1088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0CD0C2BD" w14:textId="77777777" w:rsidR="002C05BC" w:rsidRPr="00D1098F" w:rsidRDefault="003E31D9" w:rsidP="003E31D9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r w:rsidRPr="00D1098F">
              <w:rPr>
                <w:rFonts w:ascii="Arial" w:hAnsi="Arial" w:cs="Arial"/>
                <w:sz w:val="16"/>
                <w:szCs w:val="16"/>
              </w:rPr>
              <w:t>GP empfangen, konvertieren und an SAP senden</w:t>
            </w:r>
          </w:p>
        </w:tc>
        <w:tc>
          <w:tcPr>
            <w:tcW w:w="508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3FCB8B27" w14:textId="17CF77E7" w:rsidR="002C05BC" w:rsidRPr="00D1098F" w:rsidRDefault="00C9094D" w:rsidP="003B21AD">
            <w:pPr>
              <w:spacing w:before="60" w:after="60"/>
              <w:ind w:left="29" w:right="17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1098F">
              <w:rPr>
                <w:rFonts w:ascii="Arial" w:hAnsi="Arial" w:cs="Arial"/>
                <w:sz w:val="16"/>
                <w:szCs w:val="16"/>
              </w:rPr>
              <w:t>FC.</w:t>
            </w:r>
            <w:r w:rsidR="003B21AD">
              <w:rPr>
                <w:rFonts w:ascii="Arial" w:hAnsi="Arial" w:cs="Arial"/>
                <w:sz w:val="16"/>
                <w:szCs w:val="16"/>
              </w:rPr>
              <w:t>SOA001</w:t>
            </w:r>
          </w:p>
        </w:tc>
        <w:tc>
          <w:tcPr>
            <w:tcW w:w="1739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7EA61D5F" w14:textId="64929882" w:rsidR="002C05BC" w:rsidRPr="00D1098F" w:rsidRDefault="003E31D9" w:rsidP="00907E2A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D1098F">
              <w:rPr>
                <w:rFonts w:ascii="Arial" w:hAnsi="Arial" w:cs="Arial"/>
                <w:sz w:val="16"/>
                <w:szCs w:val="16"/>
              </w:rPr>
              <w:t xml:space="preserve">Struktur des Geschäftspartners vom </w:t>
            </w:r>
            <w:r w:rsidR="00235528">
              <w:rPr>
                <w:rFonts w:ascii="Arial" w:hAnsi="Arial" w:cs="Arial"/>
                <w:sz w:val="16"/>
                <w:szCs w:val="16"/>
              </w:rPr>
              <w:t>CRM</w:t>
            </w:r>
            <w:r w:rsidRPr="00D1098F">
              <w:rPr>
                <w:rFonts w:ascii="Arial" w:hAnsi="Arial" w:cs="Arial"/>
                <w:sz w:val="16"/>
                <w:szCs w:val="16"/>
              </w:rPr>
              <w:t xml:space="preserve"> zu SAP konvertieren</w:t>
            </w:r>
            <w:ins w:id="19" w:author="Meier, Matthias" w:date="2019-03-04T09:07:00Z">
              <w:r w:rsidR="00565DB3">
                <w:rPr>
                  <w:rFonts w:ascii="Arial" w:hAnsi="Arial" w:cs="Arial"/>
                  <w:sz w:val="16"/>
                  <w:szCs w:val="16"/>
                </w:rPr>
                <w:t>.</w:t>
              </w:r>
            </w:ins>
          </w:p>
        </w:tc>
        <w:tc>
          <w:tcPr>
            <w:tcW w:w="725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45C1CD48" w14:textId="2B3DC440" w:rsidR="002C05BC" w:rsidRPr="00D1098F" w:rsidRDefault="002C05BC" w:rsidP="00D1098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7E2A" w:rsidRPr="00D1098F" w14:paraId="4E002E18" w14:textId="77777777" w:rsidTr="003E31D9">
        <w:tblPrEx>
          <w:tblCellMar>
            <w:left w:w="108" w:type="dxa"/>
            <w:right w:w="108" w:type="dxa"/>
          </w:tblCellMar>
        </w:tblPrEx>
        <w:tc>
          <w:tcPr>
            <w:tcW w:w="288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4241AB84" w14:textId="77777777" w:rsidR="00907E2A" w:rsidRPr="00D1098F" w:rsidRDefault="00907E2A" w:rsidP="00907E2A">
            <w:pPr>
              <w:pStyle w:val="Listenabsatz"/>
              <w:numPr>
                <w:ilvl w:val="0"/>
                <w:numId w:val="9"/>
              </w:numPr>
              <w:spacing w:before="60" w:after="60"/>
              <w:ind w:left="171" w:right="176" w:hanging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6C5DB4A7" w14:textId="77777777" w:rsidR="00907E2A" w:rsidRPr="00D1098F" w:rsidRDefault="00907E2A" w:rsidP="00907E2A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D1098F">
              <w:rPr>
                <w:rFonts w:ascii="Arial" w:hAnsi="Arial" w:cs="Arial"/>
                <w:sz w:val="16"/>
                <w:szCs w:val="16"/>
              </w:rPr>
              <w:t>SAP ERP</w:t>
            </w:r>
          </w:p>
        </w:tc>
        <w:tc>
          <w:tcPr>
            <w:tcW w:w="1088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61E8525E" w14:textId="09FE3531" w:rsidR="00907E2A" w:rsidRPr="00D1098F" w:rsidRDefault="00D3418D" w:rsidP="00907E2A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Ansprechpartner</w:t>
            </w:r>
            <w:r w:rsidR="00907E2A" w:rsidRPr="00D1098F">
              <w:rPr>
                <w:rFonts w:ascii="Arial" w:hAnsi="Arial" w:cs="Arial"/>
                <w:sz w:val="16"/>
                <w:szCs w:val="16"/>
              </w:rPr>
              <w:t xml:space="preserve"> empfangen und verbuchen</w:t>
            </w:r>
            <w:r>
              <w:rPr>
                <w:rFonts w:ascii="Arial" w:hAnsi="Arial" w:cs="Arial"/>
                <w:sz w:val="16"/>
                <w:szCs w:val="16"/>
              </w:rPr>
              <w:t xml:space="preserve"> (falls vorhanden)</w:t>
            </w:r>
          </w:p>
        </w:tc>
        <w:tc>
          <w:tcPr>
            <w:tcW w:w="508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28ACC8FA" w14:textId="3FC34CD4" w:rsidR="00907E2A" w:rsidRPr="00D1098F" w:rsidRDefault="00907E2A" w:rsidP="00907E2A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bookmarkStart w:id="20" w:name="OLE_LINK1"/>
            <w:bookmarkStart w:id="21" w:name="OLE_LINK2"/>
            <w:r w:rsidRPr="00D1098F">
              <w:rPr>
                <w:rFonts w:ascii="Arial" w:hAnsi="Arial" w:cs="Arial"/>
                <w:sz w:val="16"/>
                <w:szCs w:val="16"/>
              </w:rPr>
              <w:t>FI.</w:t>
            </w:r>
            <w:r w:rsidR="00DA284F">
              <w:rPr>
                <w:rFonts w:ascii="Arial" w:hAnsi="Arial" w:cs="Arial"/>
                <w:sz w:val="16"/>
                <w:szCs w:val="16"/>
              </w:rPr>
              <w:t>LO</w:t>
            </w:r>
            <w:bookmarkEnd w:id="20"/>
            <w:bookmarkEnd w:id="21"/>
          </w:p>
        </w:tc>
        <w:tc>
          <w:tcPr>
            <w:tcW w:w="1739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07A6D6B8" w14:textId="7D12DFBA" w:rsidR="00907E2A" w:rsidRPr="00D1098F" w:rsidRDefault="00D3418D" w:rsidP="00907E2A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Ansprechpartner </w:t>
            </w:r>
            <w:r w:rsidR="00DA284F">
              <w:rPr>
                <w:rFonts w:ascii="Arial" w:hAnsi="Arial" w:cs="Arial"/>
                <w:sz w:val="16"/>
                <w:szCs w:val="16"/>
              </w:rPr>
              <w:t xml:space="preserve">für den </w:t>
            </w:r>
            <w:r>
              <w:rPr>
                <w:rFonts w:ascii="Arial" w:hAnsi="Arial" w:cs="Arial"/>
                <w:sz w:val="16"/>
                <w:szCs w:val="16"/>
              </w:rPr>
              <w:t>neu an</w:t>
            </w:r>
            <w:r w:rsidR="00DA284F">
              <w:rPr>
                <w:rFonts w:ascii="Arial" w:hAnsi="Arial" w:cs="Arial"/>
                <w:sz w:val="16"/>
                <w:szCs w:val="16"/>
              </w:rPr>
              <w:t>zu</w:t>
            </w:r>
            <w:r>
              <w:rPr>
                <w:rFonts w:ascii="Arial" w:hAnsi="Arial" w:cs="Arial"/>
                <w:sz w:val="16"/>
                <w:szCs w:val="16"/>
              </w:rPr>
              <w:t>legen</w:t>
            </w:r>
            <w:r w:rsidR="00DA284F">
              <w:rPr>
                <w:rFonts w:ascii="Arial" w:hAnsi="Arial" w:cs="Arial"/>
                <w:sz w:val="16"/>
                <w:szCs w:val="16"/>
              </w:rPr>
              <w:t>den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A284F">
              <w:rPr>
                <w:rFonts w:ascii="Arial" w:hAnsi="Arial" w:cs="Arial"/>
                <w:sz w:val="16"/>
                <w:szCs w:val="16"/>
              </w:rPr>
              <w:t>Kunden anlegen</w:t>
            </w:r>
            <w:r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="00DA284F">
              <w:rPr>
                <w:rFonts w:ascii="Arial" w:hAnsi="Arial" w:cs="Arial"/>
                <w:sz w:val="16"/>
                <w:szCs w:val="16"/>
              </w:rPr>
              <w:t>Hier wird lediglich Geschäftspartner-Rolle 000000 GP allgemein angelegt.</w:t>
            </w:r>
          </w:p>
        </w:tc>
        <w:tc>
          <w:tcPr>
            <w:tcW w:w="725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268817A7" w14:textId="1C3E309B" w:rsidR="00907E2A" w:rsidRPr="00D1098F" w:rsidRDefault="005F77B9" w:rsidP="00907E2A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BC3CE1">
              <w:rPr>
                <w:rFonts w:ascii="Arial" w:hAnsi="Arial" w:cs="Arial"/>
                <w:sz w:val="16"/>
                <w:szCs w:val="16"/>
              </w:rPr>
              <w:t>RICEFW0</w:t>
            </w:r>
            <w:r w:rsidR="004A4972">
              <w:rPr>
                <w:rFonts w:ascii="Arial" w:hAnsi="Arial" w:cs="Arial"/>
                <w:sz w:val="16"/>
                <w:szCs w:val="16"/>
              </w:rPr>
              <w:t>114</w:t>
            </w:r>
          </w:p>
        </w:tc>
      </w:tr>
      <w:tr w:rsidR="00DA284F" w:rsidRPr="00D1098F" w14:paraId="6918E3B2" w14:textId="77777777" w:rsidTr="003E31D9">
        <w:tblPrEx>
          <w:tblCellMar>
            <w:left w:w="108" w:type="dxa"/>
            <w:right w:w="108" w:type="dxa"/>
          </w:tblCellMar>
        </w:tblPrEx>
        <w:tc>
          <w:tcPr>
            <w:tcW w:w="288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694F8BA5" w14:textId="77777777" w:rsidR="00DA284F" w:rsidRPr="00D1098F" w:rsidRDefault="00DA284F" w:rsidP="00DA284F">
            <w:pPr>
              <w:pStyle w:val="Listenabsatz"/>
              <w:numPr>
                <w:ilvl w:val="0"/>
                <w:numId w:val="9"/>
              </w:numPr>
              <w:spacing w:before="60" w:after="60"/>
              <w:ind w:left="171" w:right="176" w:hanging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2BAD158E" w14:textId="308E193F" w:rsidR="00DA284F" w:rsidRPr="00005CF2" w:rsidRDefault="00DA284F" w:rsidP="00DA284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D1098F">
              <w:rPr>
                <w:rFonts w:ascii="Arial" w:hAnsi="Arial" w:cs="Arial"/>
                <w:sz w:val="16"/>
                <w:szCs w:val="16"/>
              </w:rPr>
              <w:t>SAP ERP</w:t>
            </w:r>
          </w:p>
        </w:tc>
        <w:tc>
          <w:tcPr>
            <w:tcW w:w="1088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2A20AF8B" w14:textId="0288D123" w:rsidR="00DA284F" w:rsidRPr="00005CF2" w:rsidRDefault="00DA284F" w:rsidP="00DA284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Warenempfänger</w:t>
            </w:r>
            <w:r w:rsidRPr="00D1098F">
              <w:rPr>
                <w:rFonts w:ascii="Arial" w:hAnsi="Arial" w:cs="Arial"/>
                <w:sz w:val="16"/>
                <w:szCs w:val="16"/>
              </w:rPr>
              <w:t xml:space="preserve"> empfangen und verbuchen</w:t>
            </w:r>
            <w:r>
              <w:rPr>
                <w:rFonts w:ascii="Arial" w:hAnsi="Arial" w:cs="Arial"/>
                <w:sz w:val="16"/>
                <w:szCs w:val="16"/>
              </w:rPr>
              <w:t xml:space="preserve"> (falls vorhanden)</w:t>
            </w:r>
          </w:p>
        </w:tc>
        <w:tc>
          <w:tcPr>
            <w:tcW w:w="508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42FB41DC" w14:textId="7DD4E421" w:rsidR="00DA284F" w:rsidRPr="00005CF2" w:rsidRDefault="003B21AD" w:rsidP="00DA284F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1098F">
              <w:rPr>
                <w:rFonts w:ascii="Arial" w:hAnsi="Arial" w:cs="Arial"/>
                <w:sz w:val="16"/>
                <w:szCs w:val="16"/>
              </w:rPr>
              <w:t>FI.</w:t>
            </w:r>
            <w:r>
              <w:rPr>
                <w:rFonts w:ascii="Arial" w:hAnsi="Arial" w:cs="Arial"/>
                <w:sz w:val="16"/>
                <w:szCs w:val="16"/>
              </w:rPr>
              <w:t>LO06</w:t>
            </w:r>
            <w:r w:rsidR="002B4FF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739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3C1A7102" w14:textId="6EC14678" w:rsidR="00DA284F" w:rsidRPr="00005CF2" w:rsidRDefault="00DA284F" w:rsidP="00DA284F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Warenempfänger für den neu anzulegenden Kunden anlegen. Hier werden die Rolle</w:t>
            </w:r>
            <w:r w:rsidR="005F77B9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 xml:space="preserve"> 000000 GP allgemein und FLCU01 Kunde </w:t>
            </w:r>
            <w:r w:rsidR="005F77B9">
              <w:rPr>
                <w:rFonts w:ascii="Arial" w:hAnsi="Arial" w:cs="Arial"/>
                <w:sz w:val="16"/>
                <w:szCs w:val="16"/>
              </w:rPr>
              <w:t>angelegt.</w:t>
            </w:r>
          </w:p>
        </w:tc>
        <w:tc>
          <w:tcPr>
            <w:tcW w:w="725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5D6E3CA1" w14:textId="22CC8773" w:rsidR="00DA284F" w:rsidRPr="00D1098F" w:rsidRDefault="005F77B9" w:rsidP="00DA284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BC3CE1">
              <w:rPr>
                <w:rFonts w:ascii="Arial" w:hAnsi="Arial" w:cs="Arial"/>
                <w:sz w:val="16"/>
                <w:szCs w:val="16"/>
              </w:rPr>
              <w:t>RICEFW0280</w:t>
            </w:r>
          </w:p>
        </w:tc>
      </w:tr>
      <w:tr w:rsidR="00DA284F" w:rsidRPr="00D1098F" w14:paraId="70244A77" w14:textId="77777777" w:rsidTr="003E31D9">
        <w:tblPrEx>
          <w:tblCellMar>
            <w:left w:w="108" w:type="dxa"/>
            <w:right w:w="108" w:type="dxa"/>
          </w:tblCellMar>
        </w:tblPrEx>
        <w:tc>
          <w:tcPr>
            <w:tcW w:w="288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18AA563C" w14:textId="77777777" w:rsidR="00DA284F" w:rsidRPr="00D1098F" w:rsidRDefault="00DA284F" w:rsidP="00DA284F">
            <w:pPr>
              <w:pStyle w:val="Listenabsatz"/>
              <w:numPr>
                <w:ilvl w:val="0"/>
                <w:numId w:val="9"/>
              </w:numPr>
              <w:spacing w:before="60" w:after="60"/>
              <w:ind w:left="171" w:right="176" w:hanging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59BAF5DD" w14:textId="1210D567" w:rsidR="00DA284F" w:rsidRPr="00B456D6" w:rsidRDefault="00DA284F" w:rsidP="00DA284F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05CF2">
              <w:rPr>
                <w:rFonts w:ascii="Arial" w:hAnsi="Arial" w:cs="Arial"/>
                <w:sz w:val="16"/>
                <w:szCs w:val="16"/>
              </w:rPr>
              <w:t>SAP ERP</w:t>
            </w:r>
          </w:p>
        </w:tc>
        <w:tc>
          <w:tcPr>
            <w:tcW w:w="1088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747716B8" w14:textId="4799E5A8" w:rsidR="00DA284F" w:rsidRPr="00D1098F" w:rsidRDefault="00DA284F" w:rsidP="00DA284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Geschäftspartner (Kunde) empfangen und verbuchen</w:t>
            </w:r>
          </w:p>
        </w:tc>
        <w:tc>
          <w:tcPr>
            <w:tcW w:w="508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17AF7F37" w14:textId="04CD4F69" w:rsidR="00DA284F" w:rsidRPr="00D1098F" w:rsidRDefault="003B21AD" w:rsidP="00DA284F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1098F">
              <w:rPr>
                <w:rFonts w:ascii="Arial" w:hAnsi="Arial" w:cs="Arial"/>
                <w:sz w:val="16"/>
                <w:szCs w:val="16"/>
              </w:rPr>
              <w:t>FI.</w:t>
            </w:r>
            <w:r>
              <w:rPr>
                <w:rFonts w:ascii="Arial" w:hAnsi="Arial" w:cs="Arial"/>
                <w:sz w:val="16"/>
                <w:szCs w:val="16"/>
              </w:rPr>
              <w:t>LO06</w:t>
            </w:r>
            <w:r w:rsidR="00377AAF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739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42B029E3" w14:textId="154EDAB0" w:rsidR="00DA284F" w:rsidRPr="00D1098F" w:rsidRDefault="005F77B9" w:rsidP="00DA284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Geschäftspartner (Kunde) anlegen. H</w:t>
            </w:r>
            <w:ins w:id="22" w:author="Meier, Matthias" w:date="2019-03-04T09:08:00Z">
              <w:r w:rsidR="00565DB3">
                <w:rPr>
                  <w:rFonts w:ascii="Arial" w:hAnsi="Arial" w:cs="Arial"/>
                  <w:sz w:val="16"/>
                  <w:szCs w:val="16"/>
                </w:rPr>
                <w:t>i</w:t>
              </w:r>
            </w:ins>
            <w:r>
              <w:rPr>
                <w:rFonts w:ascii="Arial" w:hAnsi="Arial" w:cs="Arial"/>
                <w:sz w:val="16"/>
                <w:szCs w:val="16"/>
              </w:rPr>
              <w:t>er werden die Rollen</w:t>
            </w:r>
            <w:del w:id="23" w:author="Meier, Matthias" w:date="2019-03-04T09:08:00Z">
              <w:r w:rsidDel="00565DB3">
                <w:rPr>
                  <w:rFonts w:ascii="Arial" w:hAnsi="Arial" w:cs="Arial"/>
                  <w:sz w:val="16"/>
                  <w:szCs w:val="16"/>
                </w:rPr>
                <w:delText xml:space="preserve"> Rollen</w:delText>
              </w:r>
            </w:del>
            <w:r>
              <w:rPr>
                <w:rFonts w:ascii="Arial" w:hAnsi="Arial" w:cs="Arial"/>
                <w:sz w:val="16"/>
                <w:szCs w:val="16"/>
              </w:rPr>
              <w:t xml:space="preserve"> 000000 GP allgemein, FUCU00 Debitor und FLCU01 Kunde angelegt.</w:t>
            </w:r>
          </w:p>
        </w:tc>
        <w:tc>
          <w:tcPr>
            <w:tcW w:w="725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7B43B92F" w14:textId="6C60D3FC" w:rsidR="00DA284F" w:rsidRPr="00D1098F" w:rsidRDefault="005F77B9" w:rsidP="00DA284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BC3CE1">
              <w:rPr>
                <w:rFonts w:ascii="Arial" w:hAnsi="Arial" w:cs="Arial"/>
                <w:sz w:val="16"/>
                <w:szCs w:val="16"/>
              </w:rPr>
              <w:t>RICEFW0280</w:t>
            </w:r>
          </w:p>
        </w:tc>
      </w:tr>
      <w:tr w:rsidR="00DA284F" w:rsidRPr="00D1098F" w14:paraId="08236C53" w14:textId="77777777" w:rsidTr="003E31D9">
        <w:tblPrEx>
          <w:tblCellMar>
            <w:left w:w="108" w:type="dxa"/>
            <w:right w:w="108" w:type="dxa"/>
          </w:tblCellMar>
        </w:tblPrEx>
        <w:tc>
          <w:tcPr>
            <w:tcW w:w="288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1D1873A3" w14:textId="77777777" w:rsidR="00DA284F" w:rsidRPr="00D1098F" w:rsidRDefault="00DA284F" w:rsidP="00DA284F">
            <w:pPr>
              <w:pStyle w:val="Listenabsatz"/>
              <w:numPr>
                <w:ilvl w:val="0"/>
                <w:numId w:val="9"/>
              </w:numPr>
              <w:spacing w:before="60" w:after="60"/>
              <w:ind w:left="171" w:right="176" w:hanging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4E18F9BF" w14:textId="45F4A77D" w:rsidR="00DA284F" w:rsidRPr="00D1098F" w:rsidRDefault="00DA284F" w:rsidP="00DA284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05CF2">
              <w:rPr>
                <w:rFonts w:ascii="Arial" w:hAnsi="Arial" w:cs="Arial"/>
                <w:sz w:val="16"/>
                <w:szCs w:val="16"/>
              </w:rPr>
              <w:t>SAP ERP</w:t>
            </w:r>
          </w:p>
        </w:tc>
        <w:tc>
          <w:tcPr>
            <w:tcW w:w="1088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2F3203CE" w14:textId="4E2F393B" w:rsidR="00DA284F" w:rsidRPr="00D1098F" w:rsidRDefault="005F77B9" w:rsidP="00DA284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Geschäftspartner in SAP nachpflegen.</w:t>
            </w:r>
          </w:p>
        </w:tc>
        <w:tc>
          <w:tcPr>
            <w:tcW w:w="508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2CC8D37F" w14:textId="022754F1" w:rsidR="00DA284F" w:rsidRPr="00D1098F" w:rsidRDefault="00DA284F" w:rsidP="00DA284F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5CF2">
              <w:rPr>
                <w:rFonts w:ascii="Arial" w:hAnsi="Arial" w:cs="Arial"/>
                <w:sz w:val="16"/>
                <w:szCs w:val="16"/>
              </w:rPr>
              <w:t>FT.</w:t>
            </w:r>
            <w:r>
              <w:rPr>
                <w:rFonts w:ascii="Arial" w:hAnsi="Arial" w:cs="Arial"/>
                <w:sz w:val="16"/>
                <w:szCs w:val="16"/>
              </w:rPr>
              <w:t>LO</w:t>
            </w:r>
            <w:r w:rsidR="002B4FFD">
              <w:rPr>
                <w:rFonts w:ascii="Arial" w:hAnsi="Arial" w:cs="Arial"/>
                <w:sz w:val="16"/>
                <w:szCs w:val="16"/>
              </w:rPr>
              <w:t>181</w:t>
            </w:r>
          </w:p>
        </w:tc>
        <w:tc>
          <w:tcPr>
            <w:tcW w:w="1739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7A1B0F9C" w14:textId="5C63C63E" w:rsidR="00DA284F" w:rsidRPr="005F77B9" w:rsidRDefault="005F77B9" w:rsidP="005F77B9">
            <w:pPr>
              <w:spacing w:before="60" w:after="60"/>
              <w:ind w:right="17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Manuelle Pflege der Daten, die nicht automatisch abgeleitet werden können, sowie Prüfung und ggf. Änderung der Default Werte.</w:t>
            </w:r>
          </w:p>
          <w:p w14:paraId="2F668AED" w14:textId="77777777" w:rsidR="00DA284F" w:rsidRPr="00D1098F" w:rsidRDefault="00DA284F" w:rsidP="00DA284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5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0BEC6D22" w14:textId="319BD1FD" w:rsidR="00DA284F" w:rsidRPr="00D1098F" w:rsidRDefault="005F77B9" w:rsidP="00DA284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BC3CE1">
              <w:rPr>
                <w:rFonts w:ascii="Arial" w:hAnsi="Arial" w:cs="Arial"/>
                <w:sz w:val="16"/>
                <w:szCs w:val="16"/>
              </w:rPr>
              <w:t>RICEFW0280</w:t>
            </w:r>
          </w:p>
        </w:tc>
      </w:tr>
      <w:tr w:rsidR="00DA284F" w:rsidRPr="00D1098F" w14:paraId="037B7CE9" w14:textId="77777777" w:rsidTr="003E31D9">
        <w:tblPrEx>
          <w:tblCellMar>
            <w:left w:w="108" w:type="dxa"/>
            <w:right w:w="108" w:type="dxa"/>
          </w:tblCellMar>
        </w:tblPrEx>
        <w:tc>
          <w:tcPr>
            <w:tcW w:w="288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66A22E05" w14:textId="77777777" w:rsidR="00DA284F" w:rsidRPr="00D1098F" w:rsidRDefault="00DA284F" w:rsidP="00DA284F">
            <w:pPr>
              <w:pStyle w:val="Listenabsatz"/>
              <w:numPr>
                <w:ilvl w:val="0"/>
                <w:numId w:val="9"/>
              </w:numPr>
              <w:spacing w:before="60" w:after="60"/>
              <w:ind w:left="171" w:right="176" w:hanging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76CC6C5A" w14:textId="1C2FBF28" w:rsidR="00DA284F" w:rsidRPr="00D1098F" w:rsidRDefault="00DA284F" w:rsidP="00DA284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05CF2">
              <w:rPr>
                <w:rFonts w:ascii="Arial" w:hAnsi="Arial" w:cs="Arial"/>
                <w:sz w:val="16"/>
                <w:szCs w:val="16"/>
              </w:rPr>
              <w:t>SAP ERP</w:t>
            </w:r>
          </w:p>
        </w:tc>
        <w:tc>
          <w:tcPr>
            <w:tcW w:w="1088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1B65A02D" w14:textId="42C6CEE6" w:rsidR="00DA284F" w:rsidRPr="00D1098F" w:rsidRDefault="00DA284F" w:rsidP="00DA284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05CF2">
              <w:rPr>
                <w:rFonts w:ascii="Arial" w:hAnsi="Arial" w:cs="Arial"/>
                <w:sz w:val="16"/>
                <w:szCs w:val="16"/>
              </w:rPr>
              <w:t xml:space="preserve">Freigabe des </w:t>
            </w:r>
            <w:r w:rsidR="005F77B9">
              <w:rPr>
                <w:rFonts w:ascii="Arial" w:hAnsi="Arial" w:cs="Arial"/>
                <w:sz w:val="16"/>
                <w:szCs w:val="16"/>
              </w:rPr>
              <w:t>Geschäftspartners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08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24BE8BFB" w14:textId="1C16C4A1" w:rsidR="00DA284F" w:rsidRPr="00D1098F" w:rsidRDefault="00DA284F" w:rsidP="00DA284F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5CF2">
              <w:rPr>
                <w:rFonts w:ascii="Arial" w:hAnsi="Arial" w:cs="Arial"/>
                <w:sz w:val="16"/>
                <w:szCs w:val="16"/>
              </w:rPr>
              <w:t>FT.</w:t>
            </w:r>
            <w:r>
              <w:rPr>
                <w:rFonts w:ascii="Arial" w:hAnsi="Arial" w:cs="Arial"/>
                <w:sz w:val="16"/>
                <w:szCs w:val="16"/>
              </w:rPr>
              <w:t>LO181</w:t>
            </w:r>
          </w:p>
        </w:tc>
        <w:tc>
          <w:tcPr>
            <w:tcW w:w="1739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3D0CE769" w14:textId="308224E3" w:rsidR="00DA284F" w:rsidRPr="00D1098F" w:rsidRDefault="00DA284F" w:rsidP="00DA284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05CF2">
              <w:rPr>
                <w:rFonts w:ascii="Arial" w:hAnsi="Arial" w:cs="Arial"/>
                <w:sz w:val="16"/>
                <w:szCs w:val="16"/>
              </w:rPr>
              <w:t>Für das Vier-Augen-Prinzip: Bestätigung der Stammdatenänderungen durch einen zweiten Benutzer.</w:t>
            </w:r>
          </w:p>
        </w:tc>
        <w:tc>
          <w:tcPr>
            <w:tcW w:w="725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33168F12" w14:textId="0BCDEE7C" w:rsidR="00DA284F" w:rsidRPr="00D1098F" w:rsidRDefault="00DA284F" w:rsidP="00DA284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BC3CE1">
              <w:rPr>
                <w:rFonts w:ascii="Arial" w:hAnsi="Arial" w:cs="Arial"/>
                <w:sz w:val="16"/>
                <w:szCs w:val="16"/>
              </w:rPr>
              <w:t>RICEFW0280</w:t>
            </w:r>
          </w:p>
        </w:tc>
      </w:tr>
      <w:tr w:rsidR="00DA284F" w:rsidRPr="00D1098F" w14:paraId="3D6E15FF" w14:textId="77777777" w:rsidTr="003E31D9">
        <w:tblPrEx>
          <w:tblCellMar>
            <w:left w:w="108" w:type="dxa"/>
            <w:right w:w="108" w:type="dxa"/>
          </w:tblCellMar>
        </w:tblPrEx>
        <w:tc>
          <w:tcPr>
            <w:tcW w:w="288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3373A22E" w14:textId="77777777" w:rsidR="00DA284F" w:rsidRPr="00D1098F" w:rsidRDefault="00DA284F" w:rsidP="00DA284F">
            <w:pPr>
              <w:pStyle w:val="Listenabsatz"/>
              <w:numPr>
                <w:ilvl w:val="0"/>
                <w:numId w:val="9"/>
              </w:numPr>
              <w:spacing w:before="60" w:after="60"/>
              <w:ind w:left="171" w:right="176" w:hanging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762186A4" w14:textId="7642D29A" w:rsidR="00DA284F" w:rsidRPr="00D1098F" w:rsidRDefault="00DA284F" w:rsidP="00DA284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05CF2">
              <w:rPr>
                <w:rFonts w:ascii="Arial" w:hAnsi="Arial" w:cs="Arial"/>
                <w:sz w:val="16"/>
                <w:szCs w:val="16"/>
              </w:rPr>
              <w:t>SAP ERP</w:t>
            </w:r>
          </w:p>
        </w:tc>
        <w:tc>
          <w:tcPr>
            <w:tcW w:w="1088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7F3729CD" w14:textId="7C9649B0" w:rsidR="00DA284F" w:rsidRPr="00D1098F" w:rsidRDefault="00DA284F" w:rsidP="00DA284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05CF2">
              <w:rPr>
                <w:rFonts w:ascii="Arial" w:hAnsi="Arial" w:cs="Arial"/>
                <w:sz w:val="16"/>
                <w:szCs w:val="16"/>
              </w:rPr>
              <w:t>Aufbau/Zuordnung zu Kundenhierarchie (Optional)</w:t>
            </w:r>
          </w:p>
        </w:tc>
        <w:tc>
          <w:tcPr>
            <w:tcW w:w="508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024B90CB" w14:textId="2C95ECEF" w:rsidR="00DA284F" w:rsidRPr="00D1098F" w:rsidRDefault="00DA284F" w:rsidP="00DA284F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C3CE1">
              <w:rPr>
                <w:rFonts w:ascii="Arial" w:hAnsi="Arial" w:cs="Arial"/>
                <w:sz w:val="16"/>
                <w:szCs w:val="16"/>
              </w:rPr>
              <w:t>FT.SD064</w:t>
            </w:r>
          </w:p>
        </w:tc>
        <w:tc>
          <w:tcPr>
            <w:tcW w:w="1739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27FE5DD7" w14:textId="0EAF5A61" w:rsidR="00DA284F" w:rsidRPr="00D1098F" w:rsidRDefault="00DA284F" w:rsidP="00DA284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commentRangeStart w:id="24"/>
            <w:r w:rsidRPr="00005CF2">
              <w:rPr>
                <w:rFonts w:ascii="Arial" w:hAnsi="Arial" w:cs="Arial"/>
                <w:sz w:val="16"/>
                <w:szCs w:val="16"/>
              </w:rPr>
              <w:t xml:space="preserve">Der Geschäftspartner wir zu einer neuer Kundenhierarchie Kopf </w:t>
            </w:r>
            <w:commentRangeEnd w:id="24"/>
            <w:r w:rsidR="00657585">
              <w:rPr>
                <w:rStyle w:val="Kommentarzeichen"/>
              </w:rPr>
              <w:commentReference w:id="24"/>
            </w:r>
            <w:r w:rsidRPr="00005CF2">
              <w:rPr>
                <w:rFonts w:ascii="Arial" w:hAnsi="Arial" w:cs="Arial"/>
                <w:sz w:val="16"/>
                <w:szCs w:val="16"/>
              </w:rPr>
              <w:t>oder wird als untergeordnete Knoten in einer bestehenden Hierarchie zugeordnet.</w:t>
            </w:r>
          </w:p>
        </w:tc>
        <w:tc>
          <w:tcPr>
            <w:tcW w:w="725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6462CD62" w14:textId="782AEEA3" w:rsidR="00DA284F" w:rsidRPr="00D1098F" w:rsidRDefault="00DA284F" w:rsidP="00DA284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BC3CE1">
              <w:rPr>
                <w:rFonts w:ascii="Arial" w:hAnsi="Arial" w:cs="Arial"/>
                <w:sz w:val="16"/>
                <w:szCs w:val="16"/>
              </w:rPr>
              <w:t>RICEFW0281</w:t>
            </w:r>
          </w:p>
        </w:tc>
      </w:tr>
    </w:tbl>
    <w:p w14:paraId="77F5330B" w14:textId="77777777" w:rsidR="004F763B" w:rsidRPr="00D1098F" w:rsidRDefault="004F763B" w:rsidP="004F763B">
      <w:pPr>
        <w:rPr>
          <w:rFonts w:ascii="Arial" w:hAnsi="Arial" w:cs="Arial"/>
          <w:lang w:eastAsia="de-DE"/>
        </w:rPr>
      </w:pPr>
    </w:p>
    <w:p w14:paraId="14B43585" w14:textId="5171D751" w:rsidR="00EC600E" w:rsidRPr="00D1098F" w:rsidDel="00EE44CA" w:rsidRDefault="004F763B" w:rsidP="00EC600E">
      <w:pPr>
        <w:pStyle w:val="berschrift2"/>
        <w:ind w:left="567" w:hanging="567"/>
        <w:rPr>
          <w:del w:id="25" w:author="Meier, Matthias" w:date="2019-03-06T10:44:00Z"/>
          <w:rFonts w:ascii="Arial" w:hAnsi="Arial" w:cs="Arial"/>
        </w:rPr>
      </w:pPr>
      <w:bookmarkStart w:id="26" w:name="_Ref417449167"/>
      <w:del w:id="27" w:author="Meier, Matthias" w:date="2019-03-06T10:44:00Z">
        <w:r w:rsidRPr="00D1098F" w:rsidDel="00EE44CA">
          <w:rPr>
            <w:rFonts w:ascii="Arial" w:hAnsi="Arial" w:cs="Arial"/>
          </w:rPr>
          <w:delText>Prozess-/Funktionsalternativen</w:delText>
        </w:r>
        <w:bookmarkEnd w:id="26"/>
      </w:del>
    </w:p>
    <w:p w14:paraId="6075E0FE" w14:textId="5A0F1F20" w:rsidR="006A5E41" w:rsidRPr="00D1098F" w:rsidDel="00EE44CA" w:rsidRDefault="00057FE7" w:rsidP="00EC600E">
      <w:pPr>
        <w:rPr>
          <w:del w:id="28" w:author="Meier, Matthias" w:date="2019-03-06T10:44:00Z"/>
          <w:rFonts w:ascii="Arial" w:hAnsi="Arial" w:cs="Arial"/>
          <w:vanish/>
          <w:sz w:val="16"/>
          <w:szCs w:val="16"/>
        </w:rPr>
      </w:pPr>
      <w:del w:id="29" w:author="Meier, Matthias" w:date="2019-03-06T10:44:00Z">
        <w:r w:rsidRPr="00D1098F" w:rsidDel="00EE44CA">
          <w:rPr>
            <w:rFonts w:ascii="Arial" w:hAnsi="Arial" w:cs="Arial"/>
            <w:vanish/>
            <w:sz w:val="16"/>
            <w:szCs w:val="16"/>
          </w:rPr>
          <w:delText xml:space="preserve">Die Funktionsalternative </w:delText>
        </w:r>
        <w:r w:rsidR="006A5E41" w:rsidRPr="00D1098F" w:rsidDel="00EE44CA">
          <w:rPr>
            <w:rFonts w:ascii="Arial" w:hAnsi="Arial" w:cs="Arial"/>
            <w:vanish/>
            <w:sz w:val="16"/>
            <w:szCs w:val="16"/>
          </w:rPr>
          <w:delText>beschreibt die Varianz, die im Rahmen eines Integrationstests zu berücksichtigen ist. Ergibt sich durch die Varianz ein neuer Prozessablauf, so ist eine neue IPS auszuprägen. Mehrere</w:delText>
        </w:r>
        <w:r w:rsidRPr="00D1098F" w:rsidDel="00EE44CA">
          <w:rPr>
            <w:rFonts w:ascii="Arial" w:hAnsi="Arial" w:cs="Arial"/>
            <w:vanish/>
            <w:sz w:val="16"/>
            <w:szCs w:val="16"/>
          </w:rPr>
          <w:delText xml:space="preserve"> Funktionen</w:delText>
        </w:r>
        <w:r w:rsidR="006A5E41" w:rsidRPr="00D1098F" w:rsidDel="00EE44CA">
          <w:rPr>
            <w:rFonts w:ascii="Arial" w:hAnsi="Arial" w:cs="Arial"/>
            <w:vanish/>
            <w:sz w:val="16"/>
            <w:szCs w:val="16"/>
          </w:rPr>
          <w:delText xml:space="preserve"> können miteinander kombiniert werden.</w:delText>
        </w:r>
      </w:del>
    </w:p>
    <w:tbl>
      <w:tblPr>
        <w:tblStyle w:val="Formatvorlage1"/>
        <w:tblW w:w="9751" w:type="dxa"/>
        <w:tblLook w:val="04A0" w:firstRow="1" w:lastRow="0" w:firstColumn="1" w:lastColumn="0" w:noHBand="0" w:noVBand="1"/>
      </w:tblPr>
      <w:tblGrid>
        <w:gridCol w:w="1970"/>
        <w:gridCol w:w="1296"/>
        <w:gridCol w:w="1297"/>
        <w:gridCol w:w="1297"/>
        <w:gridCol w:w="1297"/>
        <w:gridCol w:w="1297"/>
        <w:gridCol w:w="1297"/>
        <w:tblGridChange w:id="30">
          <w:tblGrid>
            <w:gridCol w:w="1970"/>
            <w:gridCol w:w="1296"/>
            <w:gridCol w:w="1297"/>
            <w:gridCol w:w="1297"/>
            <w:gridCol w:w="1297"/>
            <w:gridCol w:w="1297"/>
            <w:gridCol w:w="1297"/>
          </w:tblGrid>
        </w:tblGridChange>
      </w:tblGrid>
      <w:tr w:rsidR="006A5E41" w:rsidRPr="00D1098F" w:rsidDel="00EE44CA" w14:paraId="73D2BCB2" w14:textId="222CAC5B" w:rsidTr="00EC6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31" w:author="Meier, Matthias" w:date="2019-03-06T10:4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25455A86" w14:textId="0F66334D" w:rsidR="006A5E41" w:rsidRPr="00D1098F" w:rsidDel="00EE44CA" w:rsidRDefault="00EC600E" w:rsidP="00907E2A">
            <w:pPr>
              <w:spacing w:before="60" w:after="60"/>
              <w:rPr>
                <w:del w:id="32" w:author="Meier, Matthias" w:date="2019-03-06T10:44:00Z"/>
                <w:rFonts w:ascii="Arial" w:hAnsi="Arial" w:cs="Arial"/>
              </w:rPr>
            </w:pPr>
            <w:del w:id="33" w:author="Meier, Matthias" w:date="2019-03-06T10:44:00Z">
              <w:r w:rsidRPr="00D1098F" w:rsidDel="00EE44CA">
                <w:rPr>
                  <w:rFonts w:ascii="Arial" w:hAnsi="Arial" w:cs="Arial"/>
                </w:rPr>
                <w:delText>Merkmal</w:delText>
              </w:r>
            </w:del>
          </w:p>
        </w:tc>
        <w:tc>
          <w:tcPr>
            <w:tcW w:w="7781" w:type="dxa"/>
            <w:gridSpan w:val="6"/>
          </w:tcPr>
          <w:p w14:paraId="70AE8FE2" w14:textId="11165E4F" w:rsidR="006A5E41" w:rsidRPr="00D1098F" w:rsidDel="00EE44CA" w:rsidRDefault="00057FE7" w:rsidP="00907E2A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4" w:author="Meier, Matthias" w:date="2019-03-06T10:44:00Z"/>
                <w:rFonts w:ascii="Arial" w:hAnsi="Arial" w:cs="Arial"/>
              </w:rPr>
            </w:pPr>
            <w:del w:id="35" w:author="Meier, Matthias" w:date="2019-03-06T10:44:00Z">
              <w:r w:rsidRPr="00D1098F" w:rsidDel="00EE44CA">
                <w:rPr>
                  <w:rFonts w:ascii="Arial" w:hAnsi="Arial" w:cs="Arial"/>
                </w:rPr>
                <w:delText>Ausprägung</w:delText>
              </w:r>
              <w:r w:rsidR="00EC600E" w:rsidRPr="00D1098F" w:rsidDel="00EE44CA">
                <w:rPr>
                  <w:rFonts w:ascii="Arial" w:hAnsi="Arial" w:cs="Arial"/>
                </w:rPr>
                <w:delText>en</w:delText>
              </w:r>
            </w:del>
          </w:p>
        </w:tc>
      </w:tr>
      <w:tr w:rsidR="009C445A" w:rsidRPr="00D1098F" w:rsidDel="00EE44CA" w14:paraId="68E76995" w14:textId="6329BD9E" w:rsidTr="00C62EF2">
        <w:tblPrEx>
          <w:tblW w:w="9751" w:type="dxa"/>
          <w:tblPrExChange w:id="36" w:author="Meier, Matthias" w:date="2019-03-04T09:17:00Z">
            <w:tblPrEx>
              <w:tblW w:w="9751" w:type="dxa"/>
            </w:tblPrEx>
          </w:tblPrExChange>
        </w:tblPrEx>
        <w:trPr>
          <w:del w:id="37" w:author="Meier, Matthias" w:date="2019-03-06T10:4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PrChange w:id="38" w:author="Meier, Matthias" w:date="2019-03-04T09:17:00Z">
              <w:tcPr>
                <w:tcW w:w="1970" w:type="dxa"/>
                <w:tcBorders>
                  <w:bottom w:val="single" w:sz="2" w:space="0" w:color="8FA1AF" w:themeColor="text2"/>
                </w:tcBorders>
              </w:tcPr>
            </w:tcPrChange>
          </w:tcPr>
          <w:p w14:paraId="769DF292" w14:textId="03C7569F" w:rsidR="009C445A" w:rsidRPr="00D1098F" w:rsidDel="00EE44CA" w:rsidRDefault="001C36ED" w:rsidP="009C445A">
            <w:pPr>
              <w:spacing w:before="60" w:after="60"/>
              <w:rPr>
                <w:del w:id="39" w:author="Meier, Matthias" w:date="2019-03-06T10:44:00Z"/>
                <w:rFonts w:ascii="Arial" w:hAnsi="Arial" w:cs="Arial"/>
                <w:sz w:val="16"/>
                <w:szCs w:val="16"/>
                <w:lang w:eastAsia="de-DE"/>
              </w:rPr>
            </w:pPr>
            <w:commentRangeStart w:id="40"/>
            <w:del w:id="41" w:author="Meier, Matthias" w:date="2019-03-06T10:44:00Z">
              <w:r w:rsidRPr="00D1098F" w:rsidDel="00EE44CA">
                <w:rPr>
                  <w:rFonts w:ascii="Arial" w:hAnsi="Arial" w:cs="Arial"/>
                  <w:sz w:val="16"/>
                  <w:szCs w:val="16"/>
                  <w:lang w:eastAsia="de-DE"/>
                </w:rPr>
                <w:delText>N.A.</w:delText>
              </w:r>
              <w:commentRangeEnd w:id="40"/>
              <w:r w:rsidR="00D366B3" w:rsidDel="00EE44CA">
                <w:rPr>
                  <w:rStyle w:val="Kommentarzeichen"/>
                </w:rPr>
                <w:commentReference w:id="40"/>
              </w:r>
            </w:del>
          </w:p>
        </w:tc>
        <w:tc>
          <w:tcPr>
            <w:tcW w:w="1296" w:type="dxa"/>
            <w:tcPrChange w:id="42" w:author="Meier, Matthias" w:date="2019-03-04T09:17:00Z">
              <w:tcPr>
                <w:tcW w:w="1296" w:type="dxa"/>
              </w:tcPr>
            </w:tcPrChange>
          </w:tcPr>
          <w:p w14:paraId="246FB943" w14:textId="1152C671" w:rsidR="009C445A" w:rsidRPr="00D1098F" w:rsidDel="00EE44CA" w:rsidRDefault="009C445A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3" w:author="Meier, Matthias" w:date="2019-03-06T10:44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297" w:type="dxa"/>
            <w:tcPrChange w:id="44" w:author="Meier, Matthias" w:date="2019-03-04T09:17:00Z">
              <w:tcPr>
                <w:tcW w:w="1297" w:type="dxa"/>
              </w:tcPr>
            </w:tcPrChange>
          </w:tcPr>
          <w:p w14:paraId="6D22FA4E" w14:textId="2F9384C4" w:rsidR="009C445A" w:rsidRPr="00D1098F" w:rsidDel="00EE44CA" w:rsidRDefault="009C445A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5" w:author="Meier, Matthias" w:date="2019-03-06T10:44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297" w:type="dxa"/>
            <w:tcPrChange w:id="46" w:author="Meier, Matthias" w:date="2019-03-04T09:17:00Z">
              <w:tcPr>
                <w:tcW w:w="1297" w:type="dxa"/>
              </w:tcPr>
            </w:tcPrChange>
          </w:tcPr>
          <w:p w14:paraId="71E980AA" w14:textId="49591105" w:rsidR="009C445A" w:rsidRPr="00D1098F" w:rsidDel="00EE44CA" w:rsidRDefault="009C445A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7" w:author="Meier, Matthias" w:date="2019-03-06T10:44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297" w:type="dxa"/>
            <w:tcPrChange w:id="48" w:author="Meier, Matthias" w:date="2019-03-04T09:17:00Z">
              <w:tcPr>
                <w:tcW w:w="1297" w:type="dxa"/>
              </w:tcPr>
            </w:tcPrChange>
          </w:tcPr>
          <w:p w14:paraId="25F9DD31" w14:textId="78EEC108" w:rsidR="009C445A" w:rsidRPr="00D1098F" w:rsidDel="00EE44CA" w:rsidRDefault="009C445A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9" w:author="Meier, Matthias" w:date="2019-03-06T10:44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297" w:type="dxa"/>
            <w:tcPrChange w:id="50" w:author="Meier, Matthias" w:date="2019-03-04T09:17:00Z">
              <w:tcPr>
                <w:tcW w:w="1297" w:type="dxa"/>
              </w:tcPr>
            </w:tcPrChange>
          </w:tcPr>
          <w:p w14:paraId="7DA755C6" w14:textId="7A705666" w:rsidR="009C445A" w:rsidRPr="00D1098F" w:rsidDel="00EE44CA" w:rsidRDefault="009C445A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1" w:author="Meier, Matthias" w:date="2019-03-06T10:44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297" w:type="dxa"/>
            <w:tcPrChange w:id="52" w:author="Meier, Matthias" w:date="2019-03-04T09:17:00Z">
              <w:tcPr>
                <w:tcW w:w="1297" w:type="dxa"/>
              </w:tcPr>
            </w:tcPrChange>
          </w:tcPr>
          <w:p w14:paraId="179276E2" w14:textId="42AF890E" w:rsidR="009C445A" w:rsidRPr="00D1098F" w:rsidDel="00EE44CA" w:rsidRDefault="009C445A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3" w:author="Meier, Matthias" w:date="2019-03-06T10:44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</w:tr>
    </w:tbl>
    <w:p w14:paraId="10CA5CC9" w14:textId="77777777" w:rsidR="004F763B" w:rsidRPr="00D1098F" w:rsidDel="00EE44CA" w:rsidRDefault="004F763B" w:rsidP="004F763B">
      <w:pPr>
        <w:rPr>
          <w:del w:id="54" w:author="Meier, Matthias" w:date="2019-03-06T10:44:00Z"/>
          <w:rFonts w:ascii="Arial" w:hAnsi="Arial" w:cs="Arial"/>
          <w:lang w:eastAsia="de-DE"/>
        </w:rPr>
      </w:pPr>
      <w:bookmarkStart w:id="55" w:name="_GoBack"/>
      <w:bookmarkEnd w:id="55"/>
    </w:p>
    <w:p w14:paraId="36F9F2DF" w14:textId="77777777" w:rsidR="004B11ED" w:rsidRDefault="004B11ED" w:rsidP="00EE44CA">
      <w:pPr>
        <w:pStyle w:val="berschrift2"/>
        <w:rPr>
          <w:ins w:id="56" w:author="Meier, Matthias" w:date="2019-03-04T09:29:00Z"/>
          <w:rFonts w:ascii="Arial" w:hAnsi="Arial" w:cs="Arial"/>
        </w:rPr>
        <w:pPrChange w:id="57" w:author="Meier, Matthias" w:date="2019-03-06T10:44:00Z">
          <w:pPr>
            <w:pStyle w:val="berschrift2"/>
            <w:ind w:left="567" w:hanging="567"/>
          </w:pPr>
        </w:pPrChange>
      </w:pPr>
    </w:p>
    <w:p w14:paraId="3E5654D3" w14:textId="52162799" w:rsidR="004F763B" w:rsidRPr="00D1098F" w:rsidRDefault="004F763B" w:rsidP="00183BBE">
      <w:pPr>
        <w:pStyle w:val="berschrift2"/>
        <w:ind w:left="567" w:hanging="567"/>
        <w:rPr>
          <w:rFonts w:ascii="Arial" w:hAnsi="Arial" w:cs="Arial"/>
        </w:rPr>
      </w:pPr>
      <w:r w:rsidRPr="00D1098F">
        <w:rPr>
          <w:rFonts w:ascii="Arial" w:hAnsi="Arial" w:cs="Arial"/>
        </w:rPr>
        <w:t>Korrektive Vorfälle</w:t>
      </w:r>
    </w:p>
    <w:p w14:paraId="1100F946" w14:textId="77777777" w:rsidR="00057FE7" w:rsidRPr="00D1098F" w:rsidRDefault="00057FE7" w:rsidP="00057FE7">
      <w:pPr>
        <w:rPr>
          <w:rFonts w:ascii="Arial" w:hAnsi="Arial" w:cs="Arial"/>
        </w:rPr>
      </w:pPr>
      <w:r w:rsidRPr="00D1098F">
        <w:rPr>
          <w:rFonts w:ascii="Arial" w:hAnsi="Arial" w:cs="Arial"/>
          <w:vanish/>
          <w:sz w:val="16"/>
          <w:szCs w:val="16"/>
        </w:rPr>
        <w:t>Wird im Laufe der Umsetzung vervollständigt.</w:t>
      </w:r>
    </w:p>
    <w:p w14:paraId="6D67A501" w14:textId="77777777" w:rsidR="00A72C44" w:rsidRPr="00D1098F" w:rsidRDefault="00A72C44" w:rsidP="00A72C44">
      <w:pPr>
        <w:pStyle w:val="Listenabsatz"/>
        <w:numPr>
          <w:ilvl w:val="0"/>
          <w:numId w:val="11"/>
        </w:numPr>
        <w:rPr>
          <w:rFonts w:ascii="Arial" w:hAnsi="Arial" w:cs="Arial"/>
          <w:lang w:eastAsia="de-DE"/>
        </w:rPr>
      </w:pPr>
      <w:r w:rsidRPr="00D1098F">
        <w:rPr>
          <w:rFonts w:ascii="Arial" w:hAnsi="Arial" w:cs="Arial"/>
          <w:lang w:eastAsia="de-DE"/>
        </w:rPr>
        <w:t xml:space="preserve">Fall 1: </w:t>
      </w:r>
      <w:r w:rsidR="00CC5A3F" w:rsidRPr="00D1098F">
        <w:rPr>
          <w:rFonts w:ascii="Arial" w:hAnsi="Arial" w:cs="Arial"/>
          <w:lang w:eastAsia="de-DE"/>
        </w:rPr>
        <w:t>Geschäftspartnerdaten kö</w:t>
      </w:r>
      <w:r w:rsidRPr="00D1098F">
        <w:rPr>
          <w:rFonts w:ascii="Arial" w:hAnsi="Arial" w:cs="Arial"/>
          <w:lang w:eastAsia="de-DE"/>
        </w:rPr>
        <w:t>nn</w:t>
      </w:r>
      <w:r w:rsidR="00CC5A3F" w:rsidRPr="00D1098F">
        <w:rPr>
          <w:rFonts w:ascii="Arial" w:hAnsi="Arial" w:cs="Arial"/>
          <w:lang w:eastAsia="de-DE"/>
        </w:rPr>
        <w:t>en</w:t>
      </w:r>
      <w:r w:rsidRPr="00D1098F">
        <w:rPr>
          <w:rFonts w:ascii="Arial" w:hAnsi="Arial" w:cs="Arial"/>
          <w:lang w:eastAsia="de-DE"/>
        </w:rPr>
        <w:t xml:space="preserve"> </w:t>
      </w:r>
      <w:r w:rsidR="00192D3A" w:rsidRPr="00D1098F">
        <w:rPr>
          <w:rFonts w:ascii="Arial" w:hAnsi="Arial" w:cs="Arial"/>
          <w:lang w:eastAsia="de-DE"/>
        </w:rPr>
        <w:t xml:space="preserve">im Quellsystem </w:t>
      </w:r>
      <w:r w:rsidRPr="00D1098F">
        <w:rPr>
          <w:rFonts w:ascii="Arial" w:hAnsi="Arial" w:cs="Arial"/>
          <w:lang w:eastAsia="de-DE"/>
        </w:rPr>
        <w:t>nicht erzeugt werden</w:t>
      </w:r>
    </w:p>
    <w:p w14:paraId="3C320881" w14:textId="77777777" w:rsidR="00A72C44" w:rsidRPr="00D1098F" w:rsidRDefault="00A72C44" w:rsidP="00A72C44">
      <w:pPr>
        <w:pStyle w:val="Listenabsatz"/>
        <w:numPr>
          <w:ilvl w:val="0"/>
          <w:numId w:val="11"/>
        </w:numPr>
        <w:rPr>
          <w:rFonts w:ascii="Arial" w:hAnsi="Arial" w:cs="Arial"/>
          <w:lang w:eastAsia="de-DE"/>
        </w:rPr>
      </w:pPr>
      <w:r w:rsidRPr="00D1098F">
        <w:rPr>
          <w:rFonts w:ascii="Arial" w:hAnsi="Arial" w:cs="Arial"/>
          <w:lang w:eastAsia="de-DE"/>
        </w:rPr>
        <w:t>Fall 2: Übertragung der Stammdaten bricht in der Middleware ab</w:t>
      </w:r>
    </w:p>
    <w:p w14:paraId="667D217D" w14:textId="77777777" w:rsidR="00A72C44" w:rsidRPr="00D1098F" w:rsidRDefault="00A72C44" w:rsidP="00A72C44">
      <w:pPr>
        <w:pStyle w:val="Listenabsatz"/>
        <w:numPr>
          <w:ilvl w:val="0"/>
          <w:numId w:val="11"/>
        </w:numPr>
        <w:rPr>
          <w:rFonts w:ascii="Arial" w:hAnsi="Arial" w:cs="Arial"/>
          <w:lang w:eastAsia="de-DE"/>
        </w:rPr>
      </w:pPr>
      <w:r w:rsidRPr="00D1098F">
        <w:rPr>
          <w:rFonts w:ascii="Arial" w:hAnsi="Arial" w:cs="Arial"/>
          <w:lang w:eastAsia="de-DE"/>
        </w:rPr>
        <w:lastRenderedPageBreak/>
        <w:t>F</w:t>
      </w:r>
      <w:r w:rsidR="00CC5A3F" w:rsidRPr="00D1098F">
        <w:rPr>
          <w:rFonts w:ascii="Arial" w:hAnsi="Arial" w:cs="Arial"/>
          <w:lang w:eastAsia="de-DE"/>
        </w:rPr>
        <w:t>all 3: Daten können in den Zielsystemen</w:t>
      </w:r>
      <w:r w:rsidRPr="00D1098F">
        <w:rPr>
          <w:rFonts w:ascii="Arial" w:hAnsi="Arial" w:cs="Arial"/>
          <w:lang w:eastAsia="de-DE"/>
        </w:rPr>
        <w:t xml:space="preserve"> nicht eingespielt/aktualisiert werden</w:t>
      </w:r>
    </w:p>
    <w:p w14:paraId="697AB670" w14:textId="77777777" w:rsidR="004F763B" w:rsidRPr="00D1098F" w:rsidRDefault="004F763B" w:rsidP="004F763B">
      <w:pPr>
        <w:rPr>
          <w:rFonts w:ascii="Arial" w:hAnsi="Arial" w:cs="Arial"/>
          <w:lang w:eastAsia="de-DE"/>
        </w:rPr>
      </w:pPr>
    </w:p>
    <w:p w14:paraId="23B5D476" w14:textId="77777777" w:rsidR="004F763B" w:rsidRPr="00D1098F" w:rsidRDefault="004F763B" w:rsidP="00183BBE">
      <w:pPr>
        <w:pStyle w:val="berschrift2"/>
        <w:ind w:left="567" w:hanging="567"/>
        <w:rPr>
          <w:rFonts w:ascii="Arial" w:hAnsi="Arial" w:cs="Arial"/>
        </w:rPr>
      </w:pPr>
      <w:r w:rsidRPr="00D1098F">
        <w:rPr>
          <w:rFonts w:ascii="Arial" w:hAnsi="Arial" w:cs="Arial"/>
        </w:rPr>
        <w:t>Nachfolgeprozess</w:t>
      </w:r>
    </w:p>
    <w:p w14:paraId="11A46A51" w14:textId="77777777" w:rsidR="00EC600E" w:rsidRPr="00D1098F" w:rsidRDefault="00EC600E" w:rsidP="00EC600E">
      <w:pPr>
        <w:rPr>
          <w:rFonts w:ascii="Arial" w:hAnsi="Arial" w:cs="Arial"/>
        </w:rPr>
      </w:pPr>
      <w:r w:rsidRPr="00D1098F">
        <w:rPr>
          <w:rFonts w:ascii="Arial" w:hAnsi="Arial" w:cs="Arial"/>
          <w:vanish/>
          <w:sz w:val="16"/>
          <w:szCs w:val="16"/>
        </w:rPr>
        <w:t>Beschreibung für einen durchgängiges e2e Szenario</w:t>
      </w:r>
    </w:p>
    <w:p w14:paraId="0E48CA00" w14:textId="213518C5" w:rsidR="001950AB" w:rsidRPr="00005CF2" w:rsidRDefault="001950AB" w:rsidP="001950AB">
      <w:pPr>
        <w:pStyle w:val="Listenabsatz"/>
        <w:numPr>
          <w:ilvl w:val="0"/>
          <w:numId w:val="15"/>
        </w:numPr>
        <w:rPr>
          <w:rFonts w:ascii="Arial" w:hAnsi="Arial" w:cs="Arial"/>
          <w:lang w:eastAsia="de-DE"/>
        </w:rPr>
      </w:pPr>
      <w:r w:rsidRPr="00005CF2">
        <w:rPr>
          <w:rFonts w:ascii="Arial" w:hAnsi="Arial" w:cs="Arial"/>
          <w:lang w:eastAsia="de-DE"/>
        </w:rPr>
        <w:t>Ändern von Geschäftspartnerstammsätzen in unterschiedlichen Bereichen</w:t>
      </w:r>
    </w:p>
    <w:p w14:paraId="197A11BB" w14:textId="6E09FF60" w:rsidR="001950AB" w:rsidRPr="00005CF2" w:rsidRDefault="001950AB" w:rsidP="001950AB">
      <w:pPr>
        <w:pStyle w:val="Listenabsatz"/>
        <w:numPr>
          <w:ilvl w:val="0"/>
          <w:numId w:val="15"/>
        </w:numPr>
        <w:rPr>
          <w:rFonts w:ascii="Arial" w:hAnsi="Arial" w:cs="Arial"/>
          <w:lang w:eastAsia="de-DE"/>
        </w:rPr>
      </w:pPr>
      <w:r w:rsidRPr="00005CF2">
        <w:rPr>
          <w:rFonts w:ascii="Arial" w:hAnsi="Arial" w:cs="Arial"/>
          <w:lang w:eastAsia="de-DE"/>
        </w:rPr>
        <w:t>Setzen der Buchung-, Zahlung- und Einkaufssperren mit Auswirkung auf Nachfolgeprozesse im Vertrieb, Buchhaltung und Rechnungserstellung</w:t>
      </w:r>
    </w:p>
    <w:p w14:paraId="01933322" w14:textId="1E764C9F" w:rsidR="001950AB" w:rsidRDefault="00EB5286" w:rsidP="00A72C44">
      <w:pPr>
        <w:pStyle w:val="Listenabsatz"/>
        <w:numPr>
          <w:ilvl w:val="0"/>
          <w:numId w:val="15"/>
        </w:numPr>
        <w:rPr>
          <w:rStyle w:val="lstextview"/>
          <w:rFonts w:ascii="Arial" w:hAnsi="Arial" w:cs="Arial"/>
        </w:rPr>
      </w:pPr>
      <w:r w:rsidRPr="00005CF2">
        <w:rPr>
          <w:rFonts w:ascii="Arial" w:hAnsi="Arial" w:cs="Arial"/>
          <w:lang w:eastAsia="de-DE"/>
        </w:rPr>
        <w:t>Geschäftspartner wird an Subsysteme verteilt (CRM</w:t>
      </w:r>
      <w:r>
        <w:rPr>
          <w:rFonts w:ascii="Arial" w:hAnsi="Arial" w:cs="Arial"/>
          <w:lang w:eastAsia="de-DE"/>
        </w:rPr>
        <w:t xml:space="preserve">, </w:t>
      </w:r>
      <w:proofErr w:type="spellStart"/>
      <w:r>
        <w:rPr>
          <w:rFonts w:ascii="Arial" w:hAnsi="Arial" w:cs="Arial"/>
          <w:lang w:eastAsia="de-DE"/>
        </w:rPr>
        <w:t>Inconso</w:t>
      </w:r>
      <w:proofErr w:type="spellEnd"/>
      <w:r>
        <w:rPr>
          <w:rFonts w:ascii="Arial" w:hAnsi="Arial" w:cs="Arial"/>
          <w:lang w:eastAsia="de-DE"/>
        </w:rPr>
        <w:t>-SCE,</w:t>
      </w:r>
      <w:r w:rsidRPr="00005CF2">
        <w:rPr>
          <w:rFonts w:ascii="Arial" w:hAnsi="Arial" w:cs="Arial"/>
          <w:lang w:eastAsia="de-DE"/>
        </w:rPr>
        <w:t xml:space="preserve"> etc.)</w:t>
      </w:r>
    </w:p>
    <w:p w14:paraId="77B3CC2B" w14:textId="77777777" w:rsidR="00E67987" w:rsidRDefault="00E67987" w:rsidP="006505A5">
      <w:pPr>
        <w:rPr>
          <w:rFonts w:ascii="Arial" w:hAnsi="Arial" w:cs="Arial"/>
        </w:rPr>
      </w:pPr>
    </w:p>
    <w:p w14:paraId="47AC9637" w14:textId="77777777" w:rsidR="00E67987" w:rsidRDefault="00E67987" w:rsidP="006505A5">
      <w:pPr>
        <w:rPr>
          <w:rFonts w:ascii="Arial" w:hAnsi="Arial" w:cs="Arial"/>
        </w:rPr>
      </w:pPr>
    </w:p>
    <w:p w14:paraId="2F42E22B" w14:textId="77777777" w:rsidR="00800334" w:rsidRPr="00D1098F" w:rsidRDefault="00800334" w:rsidP="004F763B">
      <w:pPr>
        <w:rPr>
          <w:rFonts w:ascii="Arial" w:hAnsi="Arial" w:cs="Arial"/>
        </w:rPr>
      </w:pPr>
    </w:p>
    <w:p w14:paraId="33EB5953" w14:textId="77777777" w:rsidR="00A47059" w:rsidRPr="00D1098F" w:rsidRDefault="00A47059" w:rsidP="00800334">
      <w:pPr>
        <w:jc w:val="right"/>
        <w:rPr>
          <w:rFonts w:ascii="Arial" w:hAnsi="Arial" w:cs="Arial"/>
        </w:rPr>
      </w:pPr>
    </w:p>
    <w:sectPr w:rsidR="00A47059" w:rsidRPr="00D1098F" w:rsidSect="00327989">
      <w:headerReference w:type="default" r:id="rId13"/>
      <w:footerReference w:type="default" r:id="rId14"/>
      <w:headerReference w:type="first" r:id="rId15"/>
      <w:pgSz w:w="11906" w:h="16838"/>
      <w:pgMar w:top="2552" w:right="709" w:bottom="1418" w:left="1418" w:header="709" w:footer="45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Meier, Matthias" w:date="2019-03-04T09:25:00Z" w:initials="MM">
    <w:p w14:paraId="78BF2F27" w14:textId="5980F6C2" w:rsidR="00B02AA9" w:rsidRDefault="00B02AA9">
      <w:pPr>
        <w:pStyle w:val="Kommentartext"/>
      </w:pPr>
      <w:r>
        <w:rPr>
          <w:rStyle w:val="Kommentarzeichen"/>
        </w:rPr>
        <w:annotationRef/>
      </w:r>
    </w:p>
  </w:comment>
  <w:comment w:id="24" w:author="Meier, Matthias" w:date="2019-03-04T09:19:00Z" w:initials="MM">
    <w:p w14:paraId="34E6E5CE" w14:textId="1B15EE07" w:rsidR="00657585" w:rsidRDefault="00657585">
      <w:pPr>
        <w:pStyle w:val="Kommentartext"/>
      </w:pPr>
      <w:r>
        <w:rPr>
          <w:rStyle w:val="Kommentarzeichen"/>
        </w:rPr>
        <w:annotationRef/>
      </w:r>
      <w:r>
        <w:t>Was soll das bedeuten</w:t>
      </w:r>
      <w:r w:rsidR="000703CB">
        <w:t>, soll wohl eher bedeutet „Der Geschäftspartner wird zu einem neuen „Kopf in der Kundenhierarchie“</w:t>
      </w:r>
    </w:p>
  </w:comment>
  <w:comment w:id="40" w:author="Meier, Matthias" w:date="2019-03-04T09:29:00Z" w:initials="MM">
    <w:p w14:paraId="49432227" w14:textId="39AC401A" w:rsidR="00D366B3" w:rsidRDefault="00D366B3">
      <w:pPr>
        <w:pStyle w:val="Kommentartext"/>
      </w:pPr>
      <w:r>
        <w:rPr>
          <w:rStyle w:val="Kommentarzeichen"/>
        </w:rPr>
        <w:annotationRef/>
      </w:r>
      <w:r>
        <w:t>Sofern es keine Prozess-/Funktionsalternativen gibt, dann Tabelle entferne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8BF2F27" w15:done="0"/>
  <w15:commentEx w15:paraId="34E6E5CE" w15:done="0"/>
  <w15:commentEx w15:paraId="4943222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60017B" w14:textId="77777777" w:rsidR="00A0572C" w:rsidRDefault="00A0572C" w:rsidP="00FB66C4">
      <w:r>
        <w:separator/>
      </w:r>
    </w:p>
  </w:endnote>
  <w:endnote w:type="continuationSeparator" w:id="0">
    <w:p w14:paraId="11277E19" w14:textId="77777777" w:rsidR="00A0572C" w:rsidRDefault="00A0572C" w:rsidP="00FB6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Calibri Light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0EFDE" w14:textId="481C2FB7" w:rsidR="00907E2A" w:rsidRPr="001C36ED" w:rsidRDefault="00907E2A" w:rsidP="0048211B">
    <w:pPr>
      <w:pStyle w:val="Fuzeile"/>
      <w:jc w:val="left"/>
      <w:rPr>
        <w:sz w:val="16"/>
        <w:szCs w:val="16"/>
      </w:rPr>
    </w:pPr>
    <w:r w:rsidRPr="001C36ED">
      <w:rPr>
        <w:sz w:val="16"/>
        <w:szCs w:val="16"/>
      </w:rPr>
      <w:fldChar w:fldCharType="begin"/>
    </w:r>
    <w:r w:rsidRPr="001C36ED">
      <w:rPr>
        <w:sz w:val="16"/>
        <w:szCs w:val="16"/>
      </w:rPr>
      <w:instrText xml:space="preserve"> STYLEREF  "Überschrift 1"  \* MERGEFORMAT </w:instrText>
    </w:r>
    <w:r w:rsidRPr="001C36ED">
      <w:rPr>
        <w:sz w:val="16"/>
        <w:szCs w:val="16"/>
      </w:rPr>
      <w:fldChar w:fldCharType="separate"/>
    </w:r>
    <w:r w:rsidR="00EE44CA" w:rsidRPr="00EE44CA">
      <w:rPr>
        <w:bCs/>
        <w:noProof/>
        <w:sz w:val="16"/>
        <w:szCs w:val="16"/>
      </w:rPr>
      <w:t xml:space="preserve">IPS005.10.12_Geschäftspartner Verkauf aus </w:t>
    </w:r>
    <w:r w:rsidR="00EE44CA">
      <w:rPr>
        <w:noProof/>
        <w:sz w:val="16"/>
        <w:szCs w:val="16"/>
      </w:rPr>
      <w:t>CRM importieren</w:t>
    </w:r>
    <w:r w:rsidRPr="001C36ED">
      <w:rPr>
        <w:sz w:val="16"/>
        <w:szCs w:val="16"/>
      </w:rPr>
      <w:fldChar w:fldCharType="end"/>
    </w:r>
  </w:p>
  <w:p w14:paraId="4DDEC787" w14:textId="4C372124" w:rsidR="00907E2A" w:rsidRPr="00CB2DE4" w:rsidRDefault="00907E2A" w:rsidP="00CB2DE4">
    <w:pPr>
      <w:pStyle w:val="Fuzeile"/>
      <w:tabs>
        <w:tab w:val="clear" w:pos="9072"/>
        <w:tab w:val="right" w:pos="9779"/>
      </w:tabs>
      <w:rPr>
        <w:lang w:val="en-US"/>
      </w:rPr>
    </w:pPr>
    <w:r w:rsidRPr="00B77E82">
      <w:rPr>
        <w:sz w:val="16"/>
        <w:szCs w:val="16"/>
        <w:lang w:val="en-US"/>
      </w:rPr>
      <w:t>© KPS AG | All rights reserved. KPS confidential and proprietary information</w:t>
    </w:r>
    <w:r>
      <w:rPr>
        <w:sz w:val="16"/>
        <w:szCs w:val="16"/>
        <w:lang w:val="en-US"/>
      </w:rPr>
      <w:tab/>
    </w:r>
    <w:r>
      <w:fldChar w:fldCharType="begin"/>
    </w:r>
    <w:r w:rsidRPr="00CB2DE4">
      <w:rPr>
        <w:lang w:val="en-US"/>
      </w:rPr>
      <w:instrText xml:space="preserve"> =</w:instrText>
    </w:r>
    <w:r>
      <w:fldChar w:fldCharType="begin"/>
    </w:r>
    <w:r w:rsidRPr="00CB2DE4">
      <w:rPr>
        <w:lang w:val="en-US"/>
      </w:rPr>
      <w:instrText xml:space="preserve"> page </w:instrText>
    </w:r>
    <w:r>
      <w:fldChar w:fldCharType="separate"/>
    </w:r>
    <w:r w:rsidR="00EE44CA">
      <w:rPr>
        <w:noProof/>
        <w:lang w:val="en-US"/>
      </w:rPr>
      <w:instrText>3</w:instrText>
    </w:r>
    <w:r>
      <w:fldChar w:fldCharType="end"/>
    </w:r>
    <w:r>
      <w:fldChar w:fldCharType="separate"/>
    </w:r>
    <w:r w:rsidR="00EE44CA">
      <w:rPr>
        <w:noProof/>
        <w:lang w:val="en-US"/>
      </w:rPr>
      <w:t>3</w:t>
    </w:r>
    <w:r>
      <w:fldChar w:fldCharType="end"/>
    </w:r>
    <w:r w:rsidRPr="00CB2DE4">
      <w:rPr>
        <w:lang w:val="en-US"/>
      </w:rPr>
      <w:t xml:space="preserve"> / </w:t>
    </w:r>
    <w:r>
      <w:fldChar w:fldCharType="begin"/>
    </w:r>
    <w:r w:rsidRPr="00CB2DE4">
      <w:rPr>
        <w:lang w:val="en-US"/>
      </w:rPr>
      <w:instrText xml:space="preserve"> numpages </w:instrText>
    </w:r>
    <w:r>
      <w:fldChar w:fldCharType="separate"/>
    </w:r>
    <w:r w:rsidR="00EE44CA">
      <w:rPr>
        <w:noProof/>
        <w:lang w:val="en-US"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6F27E0" w14:textId="77777777" w:rsidR="00A0572C" w:rsidRDefault="00A0572C" w:rsidP="00FB66C4">
      <w:r>
        <w:separator/>
      </w:r>
    </w:p>
  </w:footnote>
  <w:footnote w:type="continuationSeparator" w:id="0">
    <w:p w14:paraId="19B66437" w14:textId="77777777" w:rsidR="00A0572C" w:rsidRDefault="00A0572C" w:rsidP="00FB66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A2600" w14:textId="77777777" w:rsidR="00907E2A" w:rsidRDefault="00907E2A" w:rsidP="008433BB">
    <w:pPr>
      <w:pStyle w:val="Kopfzeile"/>
      <w:jc w:val="right"/>
    </w:pPr>
    <w:r>
      <w:rPr>
        <w:noProof/>
        <w:lang w:eastAsia="de-DE"/>
      </w:rPr>
      <w:drawing>
        <wp:inline distT="0" distB="0" distL="0" distR="0" wp14:anchorId="1CA63FE2" wp14:editId="30ED910D">
          <wp:extent cx="1190625" cy="611505"/>
          <wp:effectExtent l="0" t="0" r="9525" b="0"/>
          <wp:docPr id="3" name="Grafik 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Grafik 5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4CE3E" w14:textId="77777777" w:rsidR="00907E2A" w:rsidRDefault="00907E2A" w:rsidP="00D83BDA">
    <w:pPr>
      <w:pStyle w:val="Kopfzeile"/>
      <w:jc w:val="right"/>
    </w:pPr>
    <w:r>
      <w:rPr>
        <w:noProof/>
        <w:lang w:eastAsia="de-DE"/>
      </w:rPr>
      <w:drawing>
        <wp:inline distT="0" distB="0" distL="0" distR="0" wp14:anchorId="24E2724C" wp14:editId="1E478788">
          <wp:extent cx="1190625" cy="611505"/>
          <wp:effectExtent l="0" t="0" r="9525" b="0"/>
          <wp:docPr id="52" name="Grafik 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Grafik 5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B065C52"/>
    <w:lvl w:ilvl="0">
      <w:numFmt w:val="decimal"/>
      <w:pStyle w:val="Aufzhlung"/>
      <w:lvlText w:val="*"/>
      <w:lvlJc w:val="left"/>
    </w:lvl>
  </w:abstractNum>
  <w:abstractNum w:abstractNumId="1" w15:restartNumberingAfterBreak="0">
    <w:nsid w:val="06EE7C69"/>
    <w:multiLevelType w:val="hybridMultilevel"/>
    <w:tmpl w:val="4EF21A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C244C"/>
    <w:multiLevelType w:val="multilevel"/>
    <w:tmpl w:val="901E7366"/>
    <w:lvl w:ilvl="0">
      <w:start w:val="1"/>
      <w:numFmt w:val="bullet"/>
      <w:pStyle w:val="Bullet1"/>
      <w:lvlText w:val="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–"/>
      <w:lvlJc w:val="left"/>
      <w:pPr>
        <w:tabs>
          <w:tab w:val="num" w:pos="5103"/>
        </w:tabs>
        <w:ind w:left="568" w:hanging="284"/>
      </w:pPr>
      <w:rPr>
        <w:rFonts w:ascii="Candara" w:hAnsi="Candara" w:hint="default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–"/>
      <w:lvlJc w:val="left"/>
      <w:pPr>
        <w:ind w:left="1136" w:hanging="284"/>
      </w:pPr>
      <w:rPr>
        <w:rFonts w:ascii="Candara" w:hAnsi="Candara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–"/>
      <w:lvlJc w:val="left"/>
      <w:pPr>
        <w:ind w:left="1704" w:hanging="284"/>
      </w:pPr>
      <w:rPr>
        <w:rFonts w:ascii="Candara" w:hAnsi="Candara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–"/>
      <w:lvlJc w:val="left"/>
      <w:pPr>
        <w:ind w:left="2272" w:hanging="284"/>
      </w:pPr>
      <w:rPr>
        <w:rFonts w:ascii="Candara" w:hAnsi="Candara" w:hint="default"/>
      </w:rPr>
    </w:lvl>
    <w:lvl w:ilvl="8">
      <w:start w:val="1"/>
      <w:numFmt w:val="bullet"/>
      <w:lvlText w:val="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3" w15:restartNumberingAfterBreak="0">
    <w:nsid w:val="36482F78"/>
    <w:multiLevelType w:val="hybridMultilevel"/>
    <w:tmpl w:val="7964911E"/>
    <w:lvl w:ilvl="0" w:tplc="04070001">
      <w:start w:val="1"/>
      <w:numFmt w:val="bullet"/>
      <w:lvlText w:val=""/>
      <w:lvlJc w:val="left"/>
      <w:pPr>
        <w:ind w:left="38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10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abstractNum w:abstractNumId="4" w15:restartNumberingAfterBreak="0">
    <w:nsid w:val="3750460B"/>
    <w:multiLevelType w:val="multilevel"/>
    <w:tmpl w:val="0407001D"/>
    <w:styleLink w:val="KPSTabellenbulle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77F225E"/>
    <w:multiLevelType w:val="multilevel"/>
    <w:tmpl w:val="C7988B1A"/>
    <w:lvl w:ilvl="0">
      <w:start w:val="1"/>
      <w:numFmt w:val="bullet"/>
      <w:pStyle w:val="KPS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tabs>
          <w:tab w:val="num" w:pos="567"/>
        </w:tabs>
        <w:ind w:left="567" w:hanging="28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949"/>
        </w:tabs>
        <w:ind w:left="94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669"/>
        </w:tabs>
        <w:ind w:left="166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389"/>
        </w:tabs>
        <w:ind w:left="2389" w:hanging="360"/>
      </w:pPr>
      <w:rPr>
        <w:rFonts w:ascii="Symbol" w:hAnsi="Symbol" w:hint="default"/>
      </w:rPr>
    </w:lvl>
  </w:abstractNum>
  <w:abstractNum w:abstractNumId="6" w15:restartNumberingAfterBreak="0">
    <w:nsid w:val="49061C25"/>
    <w:multiLevelType w:val="hybridMultilevel"/>
    <w:tmpl w:val="D8A4AA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5B6A04"/>
    <w:multiLevelType w:val="hybridMultilevel"/>
    <w:tmpl w:val="7B48F9F2"/>
    <w:lvl w:ilvl="0" w:tplc="84E4BC92">
      <w:start w:val="1"/>
      <w:numFmt w:val="decimal"/>
      <w:pStyle w:val="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F11E2"/>
    <w:multiLevelType w:val="multilevel"/>
    <w:tmpl w:val="20A81AE8"/>
    <w:lvl w:ilvl="0">
      <w:start w:val="1"/>
      <w:numFmt w:val="decimal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A802BAB"/>
    <w:multiLevelType w:val="hybridMultilevel"/>
    <w:tmpl w:val="FF5E451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EE7D95"/>
    <w:multiLevelType w:val="hybridMultilevel"/>
    <w:tmpl w:val="44CCA9E0"/>
    <w:lvl w:ilvl="0" w:tplc="90CC7176">
      <w:start w:val="1"/>
      <w:numFmt w:val="lowerLetter"/>
      <w:pStyle w:val="Buchstabierung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821D5"/>
    <w:multiLevelType w:val="hybridMultilevel"/>
    <w:tmpl w:val="4844C4E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133BD8"/>
    <w:multiLevelType w:val="hybridMultilevel"/>
    <w:tmpl w:val="24C8908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F5266E"/>
    <w:multiLevelType w:val="hybridMultilevel"/>
    <w:tmpl w:val="8910B532"/>
    <w:lvl w:ilvl="0" w:tplc="C46026CA">
      <w:start w:val="1"/>
      <w:numFmt w:val="bullet"/>
      <w:pStyle w:val="Erluterung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CE7ECF"/>
    <w:multiLevelType w:val="hybridMultilevel"/>
    <w:tmpl w:val="3502042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44EDD"/>
    <w:multiLevelType w:val="hybridMultilevel"/>
    <w:tmpl w:val="569028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4B2438"/>
    <w:multiLevelType w:val="hybridMultilevel"/>
    <w:tmpl w:val="44A49D7C"/>
    <w:lvl w:ilvl="0" w:tplc="04070001">
      <w:start w:val="1"/>
      <w:numFmt w:val="bullet"/>
      <w:lvlText w:val=""/>
      <w:lvlJc w:val="left"/>
      <w:pPr>
        <w:ind w:left="38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10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2"/>
  </w:num>
  <w:num w:numId="5">
    <w:abstractNumId w:val="10"/>
  </w:num>
  <w:num w:numId="6">
    <w:abstractNumId w:val="0"/>
    <w:lvlOverride w:ilvl="0">
      <w:lvl w:ilvl="0">
        <w:start w:val="1"/>
        <w:numFmt w:val="bullet"/>
        <w:pStyle w:val="Aufzhlung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7">
    <w:abstractNumId w:val="5"/>
  </w:num>
  <w:num w:numId="8">
    <w:abstractNumId w:val="13"/>
  </w:num>
  <w:num w:numId="9">
    <w:abstractNumId w:val="15"/>
  </w:num>
  <w:num w:numId="10">
    <w:abstractNumId w:val="11"/>
  </w:num>
  <w:num w:numId="11">
    <w:abstractNumId w:val="14"/>
  </w:num>
  <w:num w:numId="12">
    <w:abstractNumId w:val="9"/>
  </w:num>
  <w:num w:numId="13">
    <w:abstractNumId w:val="12"/>
  </w:num>
  <w:num w:numId="14">
    <w:abstractNumId w:val="1"/>
  </w:num>
  <w:num w:numId="15">
    <w:abstractNumId w:val="6"/>
  </w:num>
  <w:num w:numId="16">
    <w:abstractNumId w:val="16"/>
  </w:num>
  <w:num w:numId="17">
    <w:abstractNumId w:val="3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ier, Matthias">
    <w15:presenceInfo w15:providerId="AD" w15:userId="S-1-5-21-195215182-3739113429-3443093036-75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DFA"/>
    <w:rsid w:val="00016847"/>
    <w:rsid w:val="00035F7E"/>
    <w:rsid w:val="00042211"/>
    <w:rsid w:val="00047A42"/>
    <w:rsid w:val="0005170B"/>
    <w:rsid w:val="00057FE7"/>
    <w:rsid w:val="00061B9B"/>
    <w:rsid w:val="00065092"/>
    <w:rsid w:val="000653E4"/>
    <w:rsid w:val="00066A54"/>
    <w:rsid w:val="000703CB"/>
    <w:rsid w:val="00075AE3"/>
    <w:rsid w:val="00083BA3"/>
    <w:rsid w:val="00097ABF"/>
    <w:rsid w:val="000A5033"/>
    <w:rsid w:val="000A5C80"/>
    <w:rsid w:val="000A7055"/>
    <w:rsid w:val="000C4FCE"/>
    <w:rsid w:val="000D066B"/>
    <w:rsid w:val="000E2C6D"/>
    <w:rsid w:val="000E67D8"/>
    <w:rsid w:val="000E7FD8"/>
    <w:rsid w:val="0011458A"/>
    <w:rsid w:val="0011654C"/>
    <w:rsid w:val="00121290"/>
    <w:rsid w:val="0012740E"/>
    <w:rsid w:val="00132292"/>
    <w:rsid w:val="00135722"/>
    <w:rsid w:val="0017223A"/>
    <w:rsid w:val="00183BBE"/>
    <w:rsid w:val="00192D3A"/>
    <w:rsid w:val="001950AB"/>
    <w:rsid w:val="001A23AB"/>
    <w:rsid w:val="001C36ED"/>
    <w:rsid w:val="001C6506"/>
    <w:rsid w:val="00207B14"/>
    <w:rsid w:val="002122C5"/>
    <w:rsid w:val="002238B4"/>
    <w:rsid w:val="00224C28"/>
    <w:rsid w:val="00234760"/>
    <w:rsid w:val="00235528"/>
    <w:rsid w:val="002368CF"/>
    <w:rsid w:val="00250FDF"/>
    <w:rsid w:val="00286E91"/>
    <w:rsid w:val="0028702B"/>
    <w:rsid w:val="00287DFA"/>
    <w:rsid w:val="002909F8"/>
    <w:rsid w:val="00293D7A"/>
    <w:rsid w:val="002B0D02"/>
    <w:rsid w:val="002B4FFD"/>
    <w:rsid w:val="002C05BC"/>
    <w:rsid w:val="002C36A6"/>
    <w:rsid w:val="0031207E"/>
    <w:rsid w:val="00317CAB"/>
    <w:rsid w:val="00327989"/>
    <w:rsid w:val="00360333"/>
    <w:rsid w:val="00360E39"/>
    <w:rsid w:val="00363282"/>
    <w:rsid w:val="00377AAF"/>
    <w:rsid w:val="003A3B0D"/>
    <w:rsid w:val="003A49D1"/>
    <w:rsid w:val="003B21AD"/>
    <w:rsid w:val="003B4757"/>
    <w:rsid w:val="003E31D9"/>
    <w:rsid w:val="003F1FE9"/>
    <w:rsid w:val="00427603"/>
    <w:rsid w:val="00447C3D"/>
    <w:rsid w:val="0048211B"/>
    <w:rsid w:val="00495800"/>
    <w:rsid w:val="004A4972"/>
    <w:rsid w:val="004B11ED"/>
    <w:rsid w:val="004B43B6"/>
    <w:rsid w:val="004B5370"/>
    <w:rsid w:val="004E52D7"/>
    <w:rsid w:val="004F763B"/>
    <w:rsid w:val="00504C91"/>
    <w:rsid w:val="00516E07"/>
    <w:rsid w:val="00565DB3"/>
    <w:rsid w:val="005B7CED"/>
    <w:rsid w:val="005D45EC"/>
    <w:rsid w:val="005D6B62"/>
    <w:rsid w:val="005D7219"/>
    <w:rsid w:val="005E4ECB"/>
    <w:rsid w:val="005F77B9"/>
    <w:rsid w:val="00611DF1"/>
    <w:rsid w:val="0061261A"/>
    <w:rsid w:val="006270FB"/>
    <w:rsid w:val="00631FAC"/>
    <w:rsid w:val="006357C8"/>
    <w:rsid w:val="00640DE4"/>
    <w:rsid w:val="006505A5"/>
    <w:rsid w:val="00657585"/>
    <w:rsid w:val="00675B60"/>
    <w:rsid w:val="00682C5B"/>
    <w:rsid w:val="00685AFA"/>
    <w:rsid w:val="006946F9"/>
    <w:rsid w:val="006A1663"/>
    <w:rsid w:val="006A5E41"/>
    <w:rsid w:val="006C4C8C"/>
    <w:rsid w:val="006C5A09"/>
    <w:rsid w:val="006D03E7"/>
    <w:rsid w:val="00702F01"/>
    <w:rsid w:val="00727AE8"/>
    <w:rsid w:val="007469E7"/>
    <w:rsid w:val="00757862"/>
    <w:rsid w:val="00771FFF"/>
    <w:rsid w:val="00795D87"/>
    <w:rsid w:val="007E2D2F"/>
    <w:rsid w:val="007E5444"/>
    <w:rsid w:val="00800334"/>
    <w:rsid w:val="00801B87"/>
    <w:rsid w:val="00806110"/>
    <w:rsid w:val="00822D82"/>
    <w:rsid w:val="008433BB"/>
    <w:rsid w:val="00843BA9"/>
    <w:rsid w:val="0086403E"/>
    <w:rsid w:val="00890221"/>
    <w:rsid w:val="00895C07"/>
    <w:rsid w:val="008A124A"/>
    <w:rsid w:val="008A59E7"/>
    <w:rsid w:val="008B5B08"/>
    <w:rsid w:val="008C4D5E"/>
    <w:rsid w:val="008D4FB6"/>
    <w:rsid w:val="00903C87"/>
    <w:rsid w:val="00907E2A"/>
    <w:rsid w:val="00911641"/>
    <w:rsid w:val="00934728"/>
    <w:rsid w:val="00936DCF"/>
    <w:rsid w:val="00961E55"/>
    <w:rsid w:val="009766C1"/>
    <w:rsid w:val="009845D6"/>
    <w:rsid w:val="0099565B"/>
    <w:rsid w:val="009C3884"/>
    <w:rsid w:val="009C445A"/>
    <w:rsid w:val="009D3856"/>
    <w:rsid w:val="009E58D5"/>
    <w:rsid w:val="009E6A39"/>
    <w:rsid w:val="00A0572C"/>
    <w:rsid w:val="00A34003"/>
    <w:rsid w:val="00A45CF9"/>
    <w:rsid w:val="00A47059"/>
    <w:rsid w:val="00A47E9D"/>
    <w:rsid w:val="00A6173C"/>
    <w:rsid w:val="00A72C44"/>
    <w:rsid w:val="00A8736A"/>
    <w:rsid w:val="00AA5426"/>
    <w:rsid w:val="00AC6940"/>
    <w:rsid w:val="00B02AA9"/>
    <w:rsid w:val="00B145C3"/>
    <w:rsid w:val="00B31825"/>
    <w:rsid w:val="00B456D6"/>
    <w:rsid w:val="00B50815"/>
    <w:rsid w:val="00B51796"/>
    <w:rsid w:val="00B614D5"/>
    <w:rsid w:val="00B77E82"/>
    <w:rsid w:val="00B91798"/>
    <w:rsid w:val="00BA2D2A"/>
    <w:rsid w:val="00BA479B"/>
    <w:rsid w:val="00BA68DB"/>
    <w:rsid w:val="00BA7D9E"/>
    <w:rsid w:val="00BB1796"/>
    <w:rsid w:val="00BD0C1C"/>
    <w:rsid w:val="00BD7EC2"/>
    <w:rsid w:val="00BE6F71"/>
    <w:rsid w:val="00C01AD5"/>
    <w:rsid w:val="00C1189B"/>
    <w:rsid w:val="00C13058"/>
    <w:rsid w:val="00C33601"/>
    <w:rsid w:val="00C35FAC"/>
    <w:rsid w:val="00C41CD3"/>
    <w:rsid w:val="00C62EF2"/>
    <w:rsid w:val="00C77A39"/>
    <w:rsid w:val="00C9094D"/>
    <w:rsid w:val="00C923A8"/>
    <w:rsid w:val="00CB2DE4"/>
    <w:rsid w:val="00CC5A3F"/>
    <w:rsid w:val="00CD1332"/>
    <w:rsid w:val="00CE13E4"/>
    <w:rsid w:val="00CE4F9F"/>
    <w:rsid w:val="00D07A0B"/>
    <w:rsid w:val="00D1098F"/>
    <w:rsid w:val="00D3418D"/>
    <w:rsid w:val="00D366B3"/>
    <w:rsid w:val="00D83BDA"/>
    <w:rsid w:val="00D87355"/>
    <w:rsid w:val="00DA284F"/>
    <w:rsid w:val="00DA7CDB"/>
    <w:rsid w:val="00DC0171"/>
    <w:rsid w:val="00DD7DA8"/>
    <w:rsid w:val="00E52CAE"/>
    <w:rsid w:val="00E54BFA"/>
    <w:rsid w:val="00E61956"/>
    <w:rsid w:val="00E63EA6"/>
    <w:rsid w:val="00E67987"/>
    <w:rsid w:val="00EB032E"/>
    <w:rsid w:val="00EB5286"/>
    <w:rsid w:val="00EC1B50"/>
    <w:rsid w:val="00EC4B6F"/>
    <w:rsid w:val="00EC600E"/>
    <w:rsid w:val="00EE44CA"/>
    <w:rsid w:val="00F30DF4"/>
    <w:rsid w:val="00F46349"/>
    <w:rsid w:val="00F46F43"/>
    <w:rsid w:val="00F7725A"/>
    <w:rsid w:val="00F80AB2"/>
    <w:rsid w:val="00F82DC4"/>
    <w:rsid w:val="00F907AE"/>
    <w:rsid w:val="00F95746"/>
    <w:rsid w:val="00FB3402"/>
    <w:rsid w:val="00FB39ED"/>
    <w:rsid w:val="00FB66C4"/>
    <w:rsid w:val="00FC6087"/>
    <w:rsid w:val="00FC77CA"/>
    <w:rsid w:val="00FD086F"/>
    <w:rsid w:val="00FF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57B7BF"/>
  <w15:docId w15:val="{F1559A9D-4845-4DDC-AD57-9C26DFA7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47059"/>
    <w:rPr>
      <w:rFonts w:ascii="Segoe UI" w:eastAsia="Times New Roman" w:hAnsi="Segoe UI" w:cs="Segoe UI"/>
      <w:sz w:val="22"/>
      <w:lang w:eastAsia="da-DK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7E2D2F"/>
    <w:pPr>
      <w:pageBreakBefore/>
      <w:tabs>
        <w:tab w:val="left" w:pos="709"/>
      </w:tabs>
      <w:spacing w:after="400" w:line="440" w:lineRule="atLeast"/>
      <w:outlineLvl w:val="0"/>
    </w:pPr>
    <w:rPr>
      <w:rFonts w:asciiTheme="majorHAnsi" w:hAnsiTheme="majorHAnsi" w:cstheme="majorHAnsi"/>
      <w:color w:val="45637A" w:themeColor="background2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5AE3"/>
    <w:pPr>
      <w:tabs>
        <w:tab w:val="left" w:pos="709"/>
        <w:tab w:val="left" w:pos="851"/>
      </w:tabs>
      <w:spacing w:before="400" w:after="60"/>
      <w:outlineLvl w:val="1"/>
    </w:pPr>
    <w:rPr>
      <w:rFonts w:ascii="Segoe UI Semibold" w:hAnsi="Segoe UI Semibold" w:cstheme="majorHAnsi"/>
      <w:color w:val="45637A" w:themeColor="background2"/>
      <w:sz w:val="24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75AE3"/>
    <w:pPr>
      <w:tabs>
        <w:tab w:val="left" w:pos="709"/>
        <w:tab w:val="left" w:pos="851"/>
      </w:tabs>
      <w:spacing w:before="240" w:after="60"/>
      <w:outlineLvl w:val="2"/>
    </w:pPr>
    <w:rPr>
      <w:rFonts w:ascii="Segoe UI Semibold" w:hAnsi="Segoe UI Semibold" w:cstheme="majorHAnsi"/>
      <w:color w:val="45637A" w:themeColor="background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923A8"/>
    <w:pPr>
      <w:spacing w:before="180" w:after="60"/>
      <w:outlineLvl w:val="3"/>
    </w:pPr>
    <w:rPr>
      <w:bCs/>
      <w:color w:val="45637A" w:themeColor="background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E2C6D"/>
    <w:pPr>
      <w:tabs>
        <w:tab w:val="center" w:pos="4820"/>
        <w:tab w:val="right" w:pos="9639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E2C6D"/>
  </w:style>
  <w:style w:type="paragraph" w:styleId="Fuzeile">
    <w:name w:val="footer"/>
    <w:basedOn w:val="Standard"/>
    <w:link w:val="FuzeileZchn"/>
    <w:uiPriority w:val="99"/>
    <w:unhideWhenUsed/>
    <w:rsid w:val="000E2C6D"/>
    <w:pPr>
      <w:tabs>
        <w:tab w:val="center" w:pos="4536"/>
        <w:tab w:val="right" w:pos="9072"/>
      </w:tabs>
      <w:jc w:val="right"/>
    </w:pPr>
  </w:style>
  <w:style w:type="character" w:customStyle="1" w:styleId="FuzeileZchn">
    <w:name w:val="Fußzeile Zchn"/>
    <w:basedOn w:val="Absatz-Standardschriftart"/>
    <w:link w:val="Fuzeile"/>
    <w:uiPriority w:val="99"/>
    <w:rsid w:val="000E2C6D"/>
    <w:rPr>
      <w:rFonts w:asciiTheme="minorHAnsi" w:hAnsiTheme="minorHAnsi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E2C6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E2C6D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E2D2F"/>
    <w:pPr>
      <w:spacing w:before="840" w:after="1200"/>
      <w:contextualSpacing/>
    </w:pPr>
    <w:rPr>
      <w:rFonts w:asciiTheme="majorHAnsi" w:hAnsiTheme="majorHAnsi" w:cstheme="majorHAnsi"/>
      <w:color w:val="45637A" w:themeColor="background2"/>
      <w:sz w:val="64"/>
      <w:szCs w:val="64"/>
    </w:rPr>
  </w:style>
  <w:style w:type="character" w:customStyle="1" w:styleId="TitelZchn">
    <w:name w:val="Titel Zchn"/>
    <w:basedOn w:val="Absatz-Standardschriftart"/>
    <w:link w:val="Titel"/>
    <w:uiPriority w:val="10"/>
    <w:rsid w:val="007E2D2F"/>
    <w:rPr>
      <w:rFonts w:asciiTheme="majorHAnsi" w:hAnsiTheme="majorHAnsi" w:cstheme="majorHAnsi"/>
      <w:color w:val="45637A" w:themeColor="background2"/>
      <w:sz w:val="64"/>
      <w:szCs w:val="64"/>
    </w:rPr>
  </w:style>
  <w:style w:type="paragraph" w:customStyle="1" w:styleId="berschriftInhalt">
    <w:name w:val="Überschrift Inhalt"/>
    <w:basedOn w:val="Standard"/>
    <w:next w:val="Standard"/>
    <w:qFormat/>
    <w:rsid w:val="00447C3D"/>
    <w:pPr>
      <w:spacing w:after="400"/>
    </w:pPr>
    <w:rPr>
      <w:rFonts w:asciiTheme="majorHAnsi" w:hAnsiTheme="majorHAnsi" w:cstheme="majorHAnsi"/>
      <w:color w:val="45637A" w:themeColor="background2"/>
      <w:sz w:val="40"/>
      <w:szCs w:val="40"/>
    </w:rPr>
  </w:style>
  <w:style w:type="character" w:customStyle="1" w:styleId="berschrift1Zchn">
    <w:name w:val="Überschrift 1 Zchn"/>
    <w:basedOn w:val="Absatz-Standardschriftart"/>
    <w:link w:val="berschrift1"/>
    <w:uiPriority w:val="99"/>
    <w:rsid w:val="007E2D2F"/>
    <w:rPr>
      <w:rFonts w:asciiTheme="majorHAnsi" w:eastAsia="Times New Roman" w:hAnsiTheme="majorHAnsi" w:cstheme="majorHAnsi"/>
      <w:color w:val="45637A" w:themeColor="background2"/>
      <w:sz w:val="40"/>
      <w:szCs w:val="32"/>
      <w:lang w:eastAsia="da-DK"/>
    </w:rPr>
  </w:style>
  <w:style w:type="table" w:styleId="Tabellenraster">
    <w:name w:val="Table Grid"/>
    <w:basedOn w:val="NormaleTabelle"/>
    <w:uiPriority w:val="39"/>
    <w:rsid w:val="000E2C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berschrift">
    <w:name w:val="Tabellenüberschrift"/>
    <w:basedOn w:val="Standard"/>
    <w:qFormat/>
    <w:rsid w:val="000E2C6D"/>
    <w:pPr>
      <w:spacing w:before="80" w:after="240"/>
    </w:pPr>
    <w:rPr>
      <w:color w:val="45637A" w:themeColor="background2"/>
    </w:rPr>
  </w:style>
  <w:style w:type="paragraph" w:customStyle="1" w:styleId="Tabellentext">
    <w:name w:val="Tabellentext"/>
    <w:basedOn w:val="Standard"/>
    <w:qFormat/>
    <w:rsid w:val="00806110"/>
    <w:pPr>
      <w:spacing w:before="80" w:after="80" w:line="252" w:lineRule="auto"/>
    </w:pPr>
  </w:style>
  <w:style w:type="paragraph" w:customStyle="1" w:styleId="Erluterung">
    <w:name w:val="Erläuterung"/>
    <w:basedOn w:val="Standard"/>
    <w:link w:val="ErluterungZchn"/>
    <w:uiPriority w:val="99"/>
    <w:qFormat/>
    <w:rsid w:val="00FD086F"/>
    <w:rPr>
      <w:color w:val="45637A" w:themeColor="background2"/>
    </w:rPr>
  </w:style>
  <w:style w:type="paragraph" w:customStyle="1" w:styleId="Listing">
    <w:name w:val="Listing"/>
    <w:basedOn w:val="Standard"/>
    <w:qFormat/>
    <w:rsid w:val="00FD086F"/>
    <w:rPr>
      <w:rFonts w:ascii="Courier New" w:hAnsi="Courier New"/>
    </w:rPr>
  </w:style>
  <w:style w:type="paragraph" w:customStyle="1" w:styleId="Bullet1">
    <w:name w:val="Bullet 1"/>
    <w:basedOn w:val="Standard"/>
    <w:qFormat/>
    <w:rsid w:val="00035F7E"/>
    <w:pPr>
      <w:numPr>
        <w:numId w:val="4"/>
      </w:numPr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D086F"/>
    <w:pPr>
      <w:spacing w:after="200"/>
    </w:pPr>
    <w:rPr>
      <w:b/>
      <w:bCs/>
      <w:color w:val="8FA1AF" w:themeColor="text2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5AE3"/>
    <w:rPr>
      <w:rFonts w:ascii="Segoe UI Semibold" w:eastAsia="Times New Roman" w:hAnsi="Segoe UI Semibold" w:cstheme="majorHAnsi"/>
      <w:color w:val="45637A" w:themeColor="background2"/>
      <w:sz w:val="24"/>
      <w:szCs w:val="28"/>
      <w:lang w:eastAsia="da-DK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75AE3"/>
    <w:rPr>
      <w:rFonts w:ascii="Segoe UI Semibold" w:eastAsia="Times New Roman" w:hAnsi="Segoe UI Semibold" w:cstheme="majorHAnsi"/>
      <w:color w:val="45637A" w:themeColor="background2"/>
      <w:sz w:val="22"/>
      <w:szCs w:val="24"/>
      <w:lang w:eastAsia="da-DK"/>
    </w:rPr>
  </w:style>
  <w:style w:type="paragraph" w:styleId="Verzeichnis1">
    <w:name w:val="toc 1"/>
    <w:basedOn w:val="Standard"/>
    <w:next w:val="Standard"/>
    <w:autoRedefine/>
    <w:uiPriority w:val="39"/>
    <w:unhideWhenUsed/>
    <w:rsid w:val="00075AE3"/>
    <w:pPr>
      <w:tabs>
        <w:tab w:val="right" w:leader="dot" w:pos="9781"/>
      </w:tabs>
      <w:spacing w:before="240"/>
      <w:ind w:left="425" w:right="567" w:hanging="425"/>
    </w:pPr>
    <w:rPr>
      <w:rFonts w:ascii="Segoe UI Semibold" w:hAnsi="Segoe UI Semibold"/>
      <w:noProof/>
      <w:color w:val="45637A" w:themeColor="background2"/>
    </w:rPr>
  </w:style>
  <w:style w:type="paragraph" w:customStyle="1" w:styleId="Nummerierung">
    <w:name w:val="Nummerierung"/>
    <w:basedOn w:val="Standard"/>
    <w:qFormat/>
    <w:rsid w:val="009E58D5"/>
    <w:pPr>
      <w:numPr>
        <w:numId w:val="2"/>
      </w:numPr>
      <w:ind w:left="284" w:hanging="284"/>
      <w:contextualSpacing/>
    </w:pPr>
  </w:style>
  <w:style w:type="paragraph" w:customStyle="1" w:styleId="Dokumentvermerk">
    <w:name w:val="Dokumentvermerk"/>
    <w:basedOn w:val="Standard"/>
    <w:qFormat/>
    <w:rsid w:val="00A8736A"/>
    <w:pPr>
      <w:spacing w:line="280" w:lineRule="atLeast"/>
      <w:jc w:val="center"/>
    </w:pPr>
    <w:rPr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923A8"/>
    <w:rPr>
      <w:rFonts w:asciiTheme="minorHAnsi" w:hAnsiTheme="minorHAnsi" w:cstheme="minorHAnsi"/>
      <w:bCs/>
      <w:color w:val="45637A" w:themeColor="background2"/>
    </w:rPr>
  </w:style>
  <w:style w:type="paragraph" w:styleId="Verzeichnis2">
    <w:name w:val="toc 2"/>
    <w:basedOn w:val="Standard"/>
    <w:next w:val="Standard"/>
    <w:autoRedefine/>
    <w:uiPriority w:val="39"/>
    <w:unhideWhenUsed/>
    <w:rsid w:val="00BE6F71"/>
    <w:pPr>
      <w:tabs>
        <w:tab w:val="left" w:pos="993"/>
        <w:tab w:val="right" w:leader="dot" w:pos="9781"/>
      </w:tabs>
      <w:spacing w:before="40"/>
      <w:ind w:left="851" w:right="567" w:hanging="426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9766C1"/>
    <w:pPr>
      <w:tabs>
        <w:tab w:val="left" w:pos="1560"/>
        <w:tab w:val="right" w:leader="dot" w:pos="9781"/>
      </w:tabs>
      <w:spacing w:after="100"/>
      <w:ind w:left="1418" w:right="566" w:hanging="567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4B5370"/>
    <w:rPr>
      <w:color w:val="54DBB4" w:themeColor="hyperlink"/>
      <w:u w:val="single"/>
    </w:rPr>
  </w:style>
  <w:style w:type="table" w:customStyle="1" w:styleId="KPSTabelle">
    <w:name w:val="KPS Tabelle"/>
    <w:basedOn w:val="NormaleTabelle"/>
    <w:uiPriority w:val="99"/>
    <w:rsid w:val="00363282"/>
    <w:rPr>
      <w:rFonts w:asciiTheme="minorHAnsi" w:hAnsiTheme="minorHAnsi"/>
    </w:rPr>
    <w:tblPr>
      <w:tblBorders>
        <w:top w:val="single" w:sz="6" w:space="0" w:color="999999" w:themeColor="accent5"/>
        <w:left w:val="single" w:sz="6" w:space="0" w:color="999999" w:themeColor="accent5"/>
        <w:bottom w:val="single" w:sz="6" w:space="0" w:color="999999" w:themeColor="accent5"/>
        <w:right w:val="single" w:sz="6" w:space="0" w:color="999999" w:themeColor="accent5"/>
        <w:insideH w:val="single" w:sz="6" w:space="0" w:color="999999" w:themeColor="accent5"/>
        <w:insideV w:val="single" w:sz="6" w:space="0" w:color="999999" w:themeColor="accent5"/>
      </w:tblBorders>
    </w:tblPr>
  </w:style>
  <w:style w:type="numbering" w:customStyle="1" w:styleId="KPSTabellenbullet">
    <w:name w:val="KPS_Tabellenbullet"/>
    <w:uiPriority w:val="99"/>
    <w:rsid w:val="00F46349"/>
    <w:pPr>
      <w:numPr>
        <w:numId w:val="3"/>
      </w:numPr>
    </w:pPr>
  </w:style>
  <w:style w:type="paragraph" w:customStyle="1" w:styleId="Bullet2">
    <w:name w:val="Bullet 2"/>
    <w:basedOn w:val="Bullet1"/>
    <w:qFormat/>
    <w:rsid w:val="00AC6940"/>
    <w:pPr>
      <w:ind w:left="568"/>
    </w:pPr>
  </w:style>
  <w:style w:type="paragraph" w:styleId="Listenabsatz">
    <w:name w:val="List Paragraph"/>
    <w:basedOn w:val="Standard"/>
    <w:uiPriority w:val="99"/>
    <w:qFormat/>
    <w:rsid w:val="00035F7E"/>
    <w:pPr>
      <w:ind w:left="720"/>
      <w:contextualSpacing/>
    </w:pPr>
  </w:style>
  <w:style w:type="paragraph" w:customStyle="1" w:styleId="Buchstabierung">
    <w:name w:val="Buchstabierung"/>
    <w:basedOn w:val="Listenabsatz"/>
    <w:qFormat/>
    <w:rsid w:val="00035F7E"/>
    <w:pPr>
      <w:numPr>
        <w:numId w:val="5"/>
      </w:numPr>
      <w:ind w:left="284" w:hanging="284"/>
    </w:pPr>
  </w:style>
  <w:style w:type="paragraph" w:customStyle="1" w:styleId="StandardEinzug">
    <w:name w:val="Standard Einzug"/>
    <w:basedOn w:val="Standard"/>
    <w:qFormat/>
    <w:rsid w:val="00035F7E"/>
    <w:pPr>
      <w:ind w:left="284"/>
    </w:pPr>
  </w:style>
  <w:style w:type="character" w:styleId="Fett">
    <w:name w:val="Strong"/>
    <w:basedOn w:val="Absatz-Standardschriftart"/>
    <w:uiPriority w:val="22"/>
    <w:qFormat/>
    <w:rsid w:val="00B614D5"/>
    <w:rPr>
      <w:rFonts w:ascii="Segoe UI Semibold" w:hAnsi="Segoe UI Semibold"/>
      <w:bCs/>
    </w:rPr>
  </w:style>
  <w:style w:type="character" w:styleId="Hervorhebung">
    <w:name w:val="Emphasis"/>
    <w:basedOn w:val="Absatz-Standardschriftart"/>
    <w:uiPriority w:val="20"/>
    <w:qFormat/>
    <w:rsid w:val="00075AE3"/>
    <w:rPr>
      <w:rFonts w:ascii="Segoe UI Semibold" w:hAnsi="Segoe UI Semibold"/>
      <w:i w:val="0"/>
      <w:iCs/>
      <w:color w:val="45637A" w:themeColor="background2"/>
    </w:rPr>
  </w:style>
  <w:style w:type="paragraph" w:customStyle="1" w:styleId="KPSCopytext">
    <w:name w:val="KPS_Copytext"/>
    <w:uiPriority w:val="99"/>
    <w:rsid w:val="00B614D5"/>
    <w:pPr>
      <w:spacing w:after="120" w:line="280" w:lineRule="exact"/>
      <w:ind w:left="851"/>
    </w:pPr>
    <w:rPr>
      <w:rFonts w:ascii="Arial" w:eastAsia="Times New Roman" w:hAnsi="Arial"/>
      <w:sz w:val="22"/>
      <w:szCs w:val="2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3360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33601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33601"/>
    <w:rPr>
      <w:rFonts w:asciiTheme="minorHAnsi" w:hAnsiTheme="minorHAnsi" w:cstheme="minorHAnsi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3360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33601"/>
    <w:rPr>
      <w:rFonts w:asciiTheme="minorHAnsi" w:hAnsiTheme="minorHAnsi" w:cstheme="minorHAnsi"/>
      <w:b/>
      <w:bCs/>
    </w:rPr>
  </w:style>
  <w:style w:type="paragraph" w:customStyle="1" w:styleId="Personenbeschreibung">
    <w:name w:val="Personenbeschreibung"/>
    <w:basedOn w:val="Standard"/>
    <w:qFormat/>
    <w:rsid w:val="00C33601"/>
    <w:rPr>
      <w:sz w:val="16"/>
    </w:rPr>
  </w:style>
  <w:style w:type="table" w:customStyle="1" w:styleId="Formatvorlage1">
    <w:name w:val="Formatvorlage1"/>
    <w:basedOn w:val="NormaleTabelle"/>
    <w:uiPriority w:val="99"/>
    <w:rsid w:val="00B50815"/>
    <w:rPr>
      <w:rFonts w:ascii="Segoe UI" w:hAnsi="Segoe UI"/>
    </w:rPr>
    <w:tblPr>
      <w:tblInd w:w="57" w:type="dxa"/>
      <w:tblBorders>
        <w:top w:val="single" w:sz="2" w:space="0" w:color="8FA1AF" w:themeColor="text2"/>
        <w:left w:val="single" w:sz="2" w:space="0" w:color="8FA1AF" w:themeColor="text2"/>
        <w:bottom w:val="single" w:sz="2" w:space="0" w:color="8FA1AF" w:themeColor="text2"/>
        <w:right w:val="single" w:sz="2" w:space="0" w:color="8FA1AF" w:themeColor="text2"/>
        <w:insideH w:val="single" w:sz="2" w:space="0" w:color="8FA1AF" w:themeColor="text2"/>
        <w:insideV w:val="single" w:sz="2" w:space="0" w:color="8FA1AF" w:themeColor="text2"/>
      </w:tblBorders>
      <w:tblCellMar>
        <w:left w:w="57" w:type="dxa"/>
        <w:right w:w="57" w:type="dxa"/>
      </w:tblCellMar>
    </w:tblPr>
    <w:trPr>
      <w:cantSplit/>
    </w:trPr>
    <w:tblStylePr w:type="firstRow">
      <w:rPr>
        <w:rFonts w:ascii="Segoe UI Semibold" w:hAnsi="Segoe UI Semibold"/>
        <w:color w:val="FFFFFF" w:themeColor="background1"/>
      </w:rPr>
      <w:tblPr/>
      <w:trPr>
        <w:tblHeader/>
      </w:trPr>
      <w:tcPr>
        <w:tcBorders>
          <w:insideV w:val="single" w:sz="2" w:space="0" w:color="FFFFFF" w:themeColor="background1"/>
        </w:tcBorders>
        <w:shd w:val="clear" w:color="auto" w:fill="8FA1AF" w:themeFill="text2"/>
      </w:tcPr>
    </w:tblStylePr>
    <w:tblStylePr w:type="lastRow">
      <w:tblPr/>
      <w:tcPr>
        <w:tcBorders>
          <w:top w:val="single" w:sz="2" w:space="0" w:color="BCA282" w:themeColor="accent2"/>
          <w:left w:val="single" w:sz="2" w:space="0" w:color="BCA282" w:themeColor="accent2"/>
          <w:bottom w:val="single" w:sz="2" w:space="0" w:color="BCA282" w:themeColor="accent2"/>
          <w:right w:val="single" w:sz="2" w:space="0" w:color="BCA282" w:themeColor="accent2"/>
          <w:insideH w:val="single" w:sz="2" w:space="0" w:color="BCA282" w:themeColor="accent2"/>
          <w:insideV w:val="single" w:sz="2" w:space="0" w:color="BCA282" w:themeColor="accent2"/>
        </w:tcBorders>
        <w:shd w:val="clear" w:color="auto" w:fill="EDE0C5" w:themeFill="accent4"/>
      </w:tcPr>
    </w:tblStylePr>
    <w:tblStylePr w:type="firstCol">
      <w:tblPr/>
      <w:tcPr>
        <w:shd w:val="clear" w:color="auto" w:fill="DAE0E4" w:themeFill="accent1"/>
      </w:tcPr>
    </w:tblStylePr>
    <w:tblStylePr w:type="lastCol">
      <w:tblPr/>
      <w:tcPr>
        <w:shd w:val="clear" w:color="auto" w:fill="DAE0E4" w:themeFill="accent1"/>
      </w:tcPr>
    </w:tblStylePr>
  </w:style>
  <w:style w:type="character" w:customStyle="1" w:styleId="ErluterungZchn">
    <w:name w:val="Erläuterung Zchn"/>
    <w:basedOn w:val="Absatz-Standardschriftart"/>
    <w:link w:val="Erluterung"/>
    <w:uiPriority w:val="99"/>
    <w:rsid w:val="00A47059"/>
    <w:rPr>
      <w:rFonts w:asciiTheme="minorHAnsi" w:hAnsiTheme="minorHAnsi" w:cstheme="minorHAnsi"/>
      <w:color w:val="45637A" w:themeColor="background2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47059"/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47059"/>
    <w:rPr>
      <w:rFonts w:ascii="Segoe UI" w:eastAsia="Times New Roman" w:hAnsi="Segoe UI" w:cs="Segoe UI"/>
      <w:lang w:eastAsia="da-DK"/>
    </w:rPr>
  </w:style>
  <w:style w:type="character" w:styleId="Funotenzeichen">
    <w:name w:val="footnote reference"/>
    <w:basedOn w:val="Absatz-Standardschriftart"/>
    <w:uiPriority w:val="99"/>
    <w:semiHidden/>
    <w:unhideWhenUsed/>
    <w:rsid w:val="00A47059"/>
    <w:rPr>
      <w:vertAlign w:val="superscript"/>
    </w:rPr>
  </w:style>
  <w:style w:type="paragraph" w:customStyle="1" w:styleId="Aufzhlung">
    <w:name w:val="Aufzählung"/>
    <w:basedOn w:val="Standard"/>
    <w:rsid w:val="00A47059"/>
    <w:pPr>
      <w:numPr>
        <w:numId w:val="6"/>
      </w:numPr>
      <w:spacing w:before="60" w:after="60"/>
    </w:pPr>
    <w:rPr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1458A"/>
    <w:pPr>
      <w:keepNext/>
      <w:keepLines/>
      <w:pageBreakBefore w:val="0"/>
      <w:tabs>
        <w:tab w:val="clear" w:pos="709"/>
      </w:tabs>
      <w:spacing w:before="240" w:after="0" w:line="240" w:lineRule="auto"/>
      <w:outlineLvl w:val="9"/>
    </w:pPr>
    <w:rPr>
      <w:rFonts w:eastAsiaTheme="majorEastAsia" w:cstheme="majorBidi"/>
      <w:color w:val="99A9B4" w:themeColor="accent1" w:themeShade="BF"/>
      <w:sz w:val="32"/>
    </w:rPr>
  </w:style>
  <w:style w:type="paragraph" w:customStyle="1" w:styleId="KPSBullet">
    <w:name w:val="KPS_Bullet"/>
    <w:basedOn w:val="Verzeichnis6"/>
    <w:uiPriority w:val="99"/>
    <w:rsid w:val="0011458A"/>
    <w:pPr>
      <w:numPr>
        <w:numId w:val="7"/>
      </w:numPr>
      <w:tabs>
        <w:tab w:val="clear" w:pos="283"/>
        <w:tab w:val="num" w:pos="926"/>
      </w:tabs>
      <w:spacing w:after="120" w:line="280" w:lineRule="exact"/>
      <w:ind w:left="926" w:hanging="360"/>
    </w:pPr>
    <w:rPr>
      <w:rFonts w:ascii="Arial" w:eastAsia="MS Mincho" w:hAnsi="Arial" w:cs="Times New Roman"/>
      <w:szCs w:val="22"/>
      <w:lang w:eastAsia="ja-JP"/>
    </w:rPr>
  </w:style>
  <w:style w:type="paragraph" w:customStyle="1" w:styleId="ErluterungBullet">
    <w:name w:val="Erläuterung_Bullet"/>
    <w:basedOn w:val="Erluterung"/>
    <w:link w:val="ErluterungBulletZchn"/>
    <w:qFormat/>
    <w:rsid w:val="0011458A"/>
    <w:pPr>
      <w:numPr>
        <w:numId w:val="8"/>
      </w:numPr>
      <w:spacing w:after="120"/>
    </w:pPr>
    <w:rPr>
      <w:rFonts w:ascii="Arial" w:eastAsia="Calibri" w:hAnsi="Arial" w:cstheme="minorHAnsi"/>
      <w:color w:val="45637A"/>
      <w:szCs w:val="22"/>
      <w:lang w:eastAsia="en-US"/>
    </w:rPr>
  </w:style>
  <w:style w:type="character" w:customStyle="1" w:styleId="ErluterungBulletZchn">
    <w:name w:val="Erläuterung_Bullet Zchn"/>
    <w:basedOn w:val="ErluterungZchn"/>
    <w:link w:val="ErluterungBullet"/>
    <w:rsid w:val="0011458A"/>
    <w:rPr>
      <w:rFonts w:ascii="Arial" w:eastAsia="Calibri" w:hAnsi="Arial" w:cstheme="minorHAnsi"/>
      <w:color w:val="45637A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11458A"/>
    <w:pPr>
      <w:spacing w:after="100"/>
      <w:ind w:left="1100"/>
    </w:pPr>
  </w:style>
  <w:style w:type="paragraph" w:customStyle="1" w:styleId="Dokumentinfos">
    <w:name w:val="Dokumentinfos"/>
    <w:basedOn w:val="Standard"/>
    <w:rsid w:val="00327989"/>
    <w:pPr>
      <w:spacing w:before="120" w:after="120"/>
    </w:pPr>
    <w:rPr>
      <w:rFonts w:ascii="Arial" w:hAnsi="Arial" w:cs="Arial"/>
      <w:noProof/>
      <w:sz w:val="20"/>
      <w:lang w:val="en-GB" w:eastAsia="de-DE"/>
    </w:rPr>
  </w:style>
  <w:style w:type="character" w:styleId="Platzhaltertext">
    <w:name w:val="Placeholder Text"/>
    <w:basedOn w:val="Absatz-Standardschriftart"/>
    <w:uiPriority w:val="99"/>
    <w:semiHidden/>
    <w:rsid w:val="0048211B"/>
    <w:rPr>
      <w:color w:val="808080"/>
    </w:rPr>
  </w:style>
  <w:style w:type="character" w:customStyle="1" w:styleId="lstextview">
    <w:name w:val="lstextview"/>
    <w:basedOn w:val="Absatz-Standardschriftart"/>
    <w:rsid w:val="00FB3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904">
          <w:marLeft w:val="17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9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8061">
          <w:marLeft w:val="17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9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5161">
          <w:marLeft w:val="17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522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5621">
          <w:marLeft w:val="17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.krueger\AppData\Roaming\Microsoft\Templates\KPS%20Vorlage_2014.dotx" TargetMode="External"/></Relationships>
</file>

<file path=word/theme/theme1.xml><?xml version="1.0" encoding="utf-8"?>
<a:theme xmlns:a="http://schemas.openxmlformats.org/drawingml/2006/main" name="KPS 2014">
  <a:themeElements>
    <a:clrScheme name="KPS 2014">
      <a:dk1>
        <a:srgbClr val="000000"/>
      </a:dk1>
      <a:lt1>
        <a:srgbClr val="FFFFFF"/>
      </a:lt1>
      <a:dk2>
        <a:srgbClr val="8FA1AF"/>
      </a:dk2>
      <a:lt2>
        <a:srgbClr val="45637A"/>
      </a:lt2>
      <a:accent1>
        <a:srgbClr val="DAE0E4"/>
      </a:accent1>
      <a:accent2>
        <a:srgbClr val="BCA282"/>
      </a:accent2>
      <a:accent3>
        <a:srgbClr val="D0BEA0"/>
      </a:accent3>
      <a:accent4>
        <a:srgbClr val="EDE0C5"/>
      </a:accent4>
      <a:accent5>
        <a:srgbClr val="999999"/>
      </a:accent5>
      <a:accent6>
        <a:srgbClr val="CCCCCC"/>
      </a:accent6>
      <a:hlink>
        <a:srgbClr val="54DBB4"/>
      </a:hlink>
      <a:folHlink>
        <a:srgbClr val="C6FEDD"/>
      </a:folHlink>
    </a:clrScheme>
    <a:fontScheme name="KPS 2014">
      <a:majorFont>
        <a:latin typeface="Times New Roman"/>
        <a:ea typeface=""/>
        <a:cs typeface=""/>
      </a:majorFont>
      <a:minorFont>
        <a:latin typeface="Segoe U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bg1"/>
        </a:solidFill>
        <a:ln w="9525">
          <a:solidFill>
            <a:schemeClr val="bg2"/>
          </a:solidFill>
        </a:ln>
      </a:spPr>
      <a:bodyPr rtlCol="0" anchor="ctr"/>
      <a:lstStyle>
        <a:defPPr algn="ctr">
          <a:defRPr sz="14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gray">
        <a:ln w="3175">
          <a:solidFill>
            <a:schemeClr val="tx1"/>
          </a:solidFill>
          <a:headEnd type="oval" w="sm" len="sm"/>
          <a:tailEnd type="oval" w="sm" len="sm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gray">
        <a:noFill/>
      </a:spPr>
      <a:bodyPr wrap="square" lIns="0" tIns="0" rIns="0" bIns="0" rtlCol="0">
        <a:spAutoFit/>
      </a:bodyPr>
      <a:lstStyle>
        <a:defPPr marL="180000" indent="-180000">
          <a:buFont typeface="Segoe UI" panose="020B0502040204020203" pitchFamily="34" charset="0"/>
          <a:buChar char="•"/>
          <a:defRPr sz="1400" dirty="0" smtClean="0"/>
        </a:defPPr>
      </a:lstStyle>
    </a:txDef>
  </a:objectDefaults>
  <a:extraClrSchemeLst/>
  <a:custClrLst>
    <a:custClr name="Medium Green">
      <a:srgbClr val="00B394"/>
    </a:custClr>
    <a:custClr name="Green">
      <a:srgbClr val="54DBB4"/>
    </a:custClr>
    <a:custClr name="Light Green">
      <a:srgbClr val="C6FEDD"/>
    </a:custClr>
    <a:custClr name="Rot">
      <a:srgbClr val="C80000"/>
    </a:custClr>
    <a:custClr name="Dunkelgrau">
      <a:srgbClr val="333333"/>
    </a:custClr>
    <a:custClr name="Dark Brown">
      <a:srgbClr val="964B00"/>
    </a:custClr>
    <a:custClr name="Medium Brown">
      <a:srgbClr val="D28000"/>
    </a:custClr>
    <a:custClr name="Senf Dunkel">
      <a:srgbClr val="C08E00"/>
    </a:custClr>
    <a:custClr name="Senf">
      <a:srgbClr val="D8AF00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649479DABBC5A4FBF866852E277336A" ma:contentTypeVersion="0" ma:contentTypeDescription="Ein neues Dokument erstellen." ma:contentTypeScope="" ma:versionID="b6f44524e5a2ad752491e06e9637b9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6794C-18EA-4C4A-9BF2-18EA795405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A90F363-50B0-4420-90D4-7D7E9B2899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FA9979-CCE3-468C-B514-70E023D35B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E86AE14-E5C9-4458-91A1-6E539FE61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KPS Vorlage_2014.dotx</Template>
  <TotalTime>0</TotalTime>
  <Pages>3</Pages>
  <Words>598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kps</Company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Joseph</dc:creator>
  <cp:lastModifiedBy>Meier, Matthias</cp:lastModifiedBy>
  <cp:revision>18</cp:revision>
  <cp:lastPrinted>2014-08-12T09:45:00Z</cp:lastPrinted>
  <dcterms:created xsi:type="dcterms:W3CDTF">2019-01-31T12:18:00Z</dcterms:created>
  <dcterms:modified xsi:type="dcterms:W3CDTF">2019-03-06T09:44:00Z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0x0101005649479DABBC5A4FBF866852E277336A</vt:lpwstr>
  </property>
</Properties>
</file>