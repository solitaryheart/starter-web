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9FF38" w14:textId="77777777" w:rsidR="003E31D9" w:rsidRPr="00D1098F" w:rsidRDefault="00BD0C1C" w:rsidP="001C36ED">
      <w:pPr>
        <w:pStyle w:val="berschrift1"/>
        <w:rPr>
          <w:rFonts w:ascii="Arial" w:hAnsi="Arial" w:cs="Arial"/>
        </w:rPr>
      </w:pPr>
      <w:r w:rsidRPr="00D1098F">
        <w:rPr>
          <w:rFonts w:ascii="Arial" w:hAnsi="Arial" w:cs="Arial"/>
        </w:rPr>
        <w:t>IPS</w:t>
      </w:r>
      <w:r w:rsidR="00B47305" w:rsidRPr="00B47305">
        <w:rPr>
          <w:rFonts w:ascii="Arial" w:hAnsi="Arial" w:cs="Arial"/>
        </w:rPr>
        <w:t xml:space="preserve">010.01.13 Artikelstammdaten aus </w:t>
      </w:r>
      <w:r w:rsidR="00B47305">
        <w:rPr>
          <w:rFonts w:ascii="Arial" w:hAnsi="Arial" w:cs="Arial"/>
        </w:rPr>
        <w:t>SPIM</w:t>
      </w:r>
      <w:r w:rsidR="00B47305" w:rsidRPr="00B47305">
        <w:rPr>
          <w:rFonts w:ascii="Arial" w:hAnsi="Arial" w:cs="Arial"/>
        </w:rPr>
        <w:t xml:space="preserve"> übernehmen </w:t>
      </w:r>
    </w:p>
    <w:p w14:paraId="12F0BC19" w14:textId="77777777" w:rsidR="00CB2DE4" w:rsidRPr="00D1098F" w:rsidRDefault="00CB2DE4" w:rsidP="00CB2DE4">
      <w:pPr>
        <w:pStyle w:val="berschrift2"/>
        <w:ind w:left="567" w:hanging="567"/>
        <w:rPr>
          <w:rFonts w:ascii="Arial" w:hAnsi="Arial" w:cs="Arial"/>
        </w:rPr>
      </w:pPr>
      <w:commentRangeStart w:id="0"/>
      <w:r w:rsidRPr="00D1098F">
        <w:rPr>
          <w:rFonts w:ascii="Arial" w:hAnsi="Arial" w:cs="Arial"/>
        </w:rPr>
        <w:t>Dokumentation</w:t>
      </w:r>
      <w:commentRangeEnd w:id="0"/>
      <w:r w:rsidR="00574D47">
        <w:rPr>
          <w:rStyle w:val="Kommentarzeichen"/>
          <w:rFonts w:ascii="Segoe UI" w:hAnsi="Segoe UI" w:cs="Segoe UI"/>
          <w:color w:val="auto"/>
        </w:rPr>
        <w:commentReference w:id="0"/>
      </w:r>
    </w:p>
    <w:p w14:paraId="386CB9C3" w14:textId="77777777" w:rsidR="00CB2DE4" w:rsidRPr="00D1098F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pPr w:leftFromText="141" w:rightFromText="141" w:vertAnchor="text" w:horzAnchor="margin" w:tblpY="-18"/>
        <w:tblW w:w="9752" w:type="dxa"/>
        <w:tblInd w:w="0" w:type="dxa"/>
        <w:tblLayout w:type="fixed"/>
        <w:tblLook w:val="0680" w:firstRow="0" w:lastRow="0" w:firstColumn="1" w:lastColumn="0" w:noHBand="1" w:noVBand="1"/>
      </w:tblPr>
      <w:tblGrid>
        <w:gridCol w:w="1694"/>
        <w:gridCol w:w="2138"/>
        <w:gridCol w:w="3125"/>
        <w:gridCol w:w="2795"/>
      </w:tblGrid>
      <w:tr w:rsidR="00CB2DE4" w:rsidRPr="00D1098F" w14:paraId="309AA961" w14:textId="77777777" w:rsidTr="00907E2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 w:val="restart"/>
            <w:vAlign w:val="center"/>
          </w:tcPr>
          <w:p w14:paraId="3E1F4DE6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</w:rPr>
              <w:t>Status</w:t>
            </w:r>
          </w:p>
        </w:tc>
        <w:tc>
          <w:tcPr>
            <w:tcW w:w="1096" w:type="pct"/>
            <w:vMerge w:val="restart"/>
            <w:vAlign w:val="center"/>
          </w:tcPr>
          <w:p w14:paraId="51FC4526" w14:textId="77777777" w:rsidR="00CB2DE4" w:rsidRPr="00D1098F" w:rsidRDefault="006C5A09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del w:id="1" w:author="Meier, Matthias" w:date="2019-03-04T11:08:00Z">
              <w:r w:rsidRPr="00D1098F" w:rsidDel="009864BC">
                <w:rPr>
                  <w:rFonts w:ascii="Arial" w:hAnsi="Arial" w:cs="Arial"/>
                  <w:szCs w:val="22"/>
                </w:rPr>
                <w:delText>erstellt</w:delText>
              </w:r>
            </w:del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55F59F6A" w14:textId="77777777" w:rsidR="00CB2DE4" w:rsidRPr="00D1098F" w:rsidRDefault="00CB2DE4" w:rsidP="00CB2DE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Verantwortlicher (Kunde)</w:t>
            </w:r>
          </w:p>
        </w:tc>
        <w:tc>
          <w:tcPr>
            <w:tcW w:w="1433" w:type="pct"/>
            <w:vAlign w:val="center"/>
          </w:tcPr>
          <w:p w14:paraId="4AF192D4" w14:textId="77777777" w:rsidR="00CB2DE4" w:rsidRPr="00D1098F" w:rsidRDefault="00E6330F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proofErr w:type="spellStart"/>
            <w:ins w:id="2" w:author="Meier, Matthias" w:date="2019-03-04T11:08:00Z">
              <w:r>
                <w:rPr>
                  <w:rFonts w:ascii="Arial" w:hAnsi="Arial" w:cs="Arial"/>
                  <w:szCs w:val="22"/>
                </w:rPr>
                <w:t>tbd</w:t>
              </w:r>
            </w:ins>
            <w:proofErr w:type="spellEnd"/>
          </w:p>
        </w:tc>
      </w:tr>
      <w:tr w:rsidR="00CB2DE4" w:rsidRPr="00D1098F" w14:paraId="4B33CFF7" w14:textId="77777777" w:rsidTr="00907E2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/>
            <w:vAlign w:val="center"/>
          </w:tcPr>
          <w:p w14:paraId="3860CA53" w14:textId="77777777" w:rsidR="00CB2DE4" w:rsidRPr="00D1098F" w:rsidRDefault="00CB2DE4" w:rsidP="00907E2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096" w:type="pct"/>
            <w:vMerge/>
            <w:vAlign w:val="center"/>
          </w:tcPr>
          <w:p w14:paraId="743EB50E" w14:textId="77777777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24B4D14D" w14:textId="77777777" w:rsidR="00CB2DE4" w:rsidRPr="00D1098F" w:rsidRDefault="00CB2DE4" w:rsidP="00907E2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Verantwortlicher KPS</w:t>
            </w:r>
          </w:p>
        </w:tc>
        <w:tc>
          <w:tcPr>
            <w:tcW w:w="1433" w:type="pct"/>
            <w:vAlign w:val="center"/>
          </w:tcPr>
          <w:p w14:paraId="47CE2A26" w14:textId="77777777" w:rsidR="00CB2DE4" w:rsidRPr="00D1098F" w:rsidRDefault="00AF070E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Gisela </w:t>
            </w:r>
            <w:proofErr w:type="spellStart"/>
            <w:r>
              <w:rPr>
                <w:rFonts w:ascii="Arial" w:hAnsi="Arial" w:cs="Arial"/>
                <w:szCs w:val="22"/>
              </w:rPr>
              <w:t>Windhorst</w:t>
            </w:r>
            <w:proofErr w:type="spellEnd"/>
          </w:p>
        </w:tc>
      </w:tr>
      <w:tr w:rsidR="00CB2DE4" w:rsidRPr="00D1098F" w14:paraId="76DE9CDB" w14:textId="77777777" w:rsidTr="00907E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Align w:val="center"/>
          </w:tcPr>
          <w:p w14:paraId="1DBE209B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Version</w:t>
            </w:r>
          </w:p>
        </w:tc>
        <w:tc>
          <w:tcPr>
            <w:tcW w:w="1096" w:type="pct"/>
            <w:vAlign w:val="center"/>
          </w:tcPr>
          <w:p w14:paraId="21F5A70A" w14:textId="77777777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bookmarkStart w:id="3" w:name="Version"/>
            <w:r w:rsidRPr="00D1098F">
              <w:rPr>
                <w:rFonts w:ascii="Arial" w:hAnsi="Arial" w:cs="Arial"/>
                <w:szCs w:val="22"/>
              </w:rPr>
              <w:t>1.0</w:t>
            </w:r>
            <w:bookmarkEnd w:id="3"/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6815DE1B" w14:textId="77777777" w:rsidR="00CB2DE4" w:rsidRPr="00D1098F" w:rsidRDefault="00CB2DE4" w:rsidP="00907E2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Letzte Änderung</w:t>
            </w:r>
          </w:p>
        </w:tc>
        <w:tc>
          <w:tcPr>
            <w:tcW w:w="1433" w:type="pct"/>
            <w:vAlign w:val="center"/>
          </w:tcPr>
          <w:p w14:paraId="29F6A9D8" w14:textId="11426F4C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fldChar w:fldCharType="begin"/>
            </w:r>
            <w:r w:rsidRPr="00D1098F">
              <w:rPr>
                <w:rFonts w:ascii="Arial" w:hAnsi="Arial" w:cs="Arial"/>
                <w:szCs w:val="22"/>
              </w:rPr>
              <w:instrText xml:space="preserve"> SAVEDATE   \* MERGEFORMAT </w:instrText>
            </w:r>
            <w:r w:rsidRPr="00D1098F">
              <w:rPr>
                <w:rFonts w:ascii="Arial" w:hAnsi="Arial" w:cs="Arial"/>
                <w:szCs w:val="22"/>
              </w:rPr>
              <w:fldChar w:fldCharType="separate"/>
            </w:r>
            <w:ins w:id="4" w:author="Meier, Matthias" w:date="2019-03-06T11:30:00Z">
              <w:r w:rsidR="00574D47">
                <w:rPr>
                  <w:rFonts w:ascii="Arial" w:hAnsi="Arial" w:cs="Arial"/>
                  <w:noProof/>
                  <w:szCs w:val="22"/>
                </w:rPr>
                <w:t>04.03.2019 13:15:00</w:t>
              </w:r>
            </w:ins>
            <w:del w:id="5" w:author="Meier, Matthias" w:date="2019-03-06T11:30:00Z">
              <w:r w:rsidR="00E6330F" w:rsidDel="00574D47">
                <w:rPr>
                  <w:rFonts w:ascii="Arial" w:hAnsi="Arial" w:cs="Arial"/>
                  <w:noProof/>
                  <w:szCs w:val="22"/>
                </w:rPr>
                <w:delText>20.02.2019 09:45:00</w:delText>
              </w:r>
            </w:del>
            <w:r w:rsidRPr="00D1098F">
              <w:rPr>
                <w:rFonts w:ascii="Arial" w:hAnsi="Arial" w:cs="Arial"/>
                <w:szCs w:val="22"/>
              </w:rPr>
              <w:fldChar w:fldCharType="end"/>
            </w:r>
            <w:r w:rsidR="006505A5" w:rsidRPr="00D1098F">
              <w:rPr>
                <w:rFonts w:ascii="Arial" w:hAnsi="Arial" w:cs="Arial"/>
                <w:szCs w:val="22"/>
              </w:rPr>
              <w:t xml:space="preserve"> </w:t>
            </w:r>
          </w:p>
        </w:tc>
      </w:tr>
    </w:tbl>
    <w:p w14:paraId="55347225" w14:textId="77777777" w:rsidR="00CB2DE4" w:rsidRPr="00D1098F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W w:w="975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96"/>
        <w:gridCol w:w="1823"/>
        <w:gridCol w:w="1629"/>
        <w:gridCol w:w="1414"/>
        <w:gridCol w:w="3190"/>
      </w:tblGrid>
      <w:tr w:rsidR="00CB2DE4" w:rsidRPr="00D1098F" w14:paraId="58E06859" w14:textId="77777777" w:rsidTr="0090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0BE78E" w14:textId="77777777" w:rsidR="00CB2DE4" w:rsidRPr="00D1098F" w:rsidRDefault="00CB2DE4" w:rsidP="00907E2A">
            <w:pPr>
              <w:spacing w:line="240" w:lineRule="atLeast"/>
              <w:rPr>
                <w:rFonts w:ascii="Arial" w:hAnsi="Arial" w:cs="Arial"/>
                <w:szCs w:val="22"/>
              </w:rPr>
            </w:pPr>
          </w:p>
        </w:tc>
        <w:tc>
          <w:tcPr>
            <w:tcW w:w="1828" w:type="dxa"/>
          </w:tcPr>
          <w:p w14:paraId="5BBF24ED" w14:textId="77777777" w:rsidR="00CB2DE4" w:rsidRPr="00D1098F" w:rsidRDefault="00CB2DE4" w:rsidP="00907E2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Name</w:t>
            </w:r>
          </w:p>
        </w:tc>
        <w:tc>
          <w:tcPr>
            <w:tcW w:w="1634" w:type="dxa"/>
          </w:tcPr>
          <w:p w14:paraId="4EF878FB" w14:textId="77777777" w:rsidR="00CB2DE4" w:rsidRPr="00D1098F" w:rsidRDefault="00CB2DE4" w:rsidP="00907E2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Firma</w:t>
            </w:r>
          </w:p>
        </w:tc>
        <w:tc>
          <w:tcPr>
            <w:tcW w:w="1418" w:type="dxa"/>
          </w:tcPr>
          <w:p w14:paraId="2D4609B4" w14:textId="77777777" w:rsidR="00CB2DE4" w:rsidRPr="00D1098F" w:rsidRDefault="00CB2DE4" w:rsidP="00907E2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Datum</w:t>
            </w:r>
          </w:p>
        </w:tc>
        <w:tc>
          <w:tcPr>
            <w:tcW w:w="3200" w:type="dxa"/>
          </w:tcPr>
          <w:p w14:paraId="72EF1408" w14:textId="77777777" w:rsidR="00CB2DE4" w:rsidRPr="00D1098F" w:rsidRDefault="00CB2DE4" w:rsidP="00CB2DE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Signum</w:t>
            </w:r>
          </w:p>
        </w:tc>
      </w:tr>
      <w:tr w:rsidR="00CB2DE4" w:rsidRPr="00D1098F" w14:paraId="45E61171" w14:textId="77777777" w:rsidTr="0090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40FF879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828" w:type="dxa"/>
            <w:vAlign w:val="center"/>
          </w:tcPr>
          <w:p w14:paraId="63BC0123" w14:textId="77777777" w:rsidR="00CB2DE4" w:rsidRPr="00D1098F" w:rsidRDefault="006505A5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Silviu </w:t>
            </w:r>
            <w:proofErr w:type="spellStart"/>
            <w:r>
              <w:rPr>
                <w:rFonts w:ascii="Arial" w:hAnsi="Arial" w:cs="Arial"/>
                <w:szCs w:val="22"/>
              </w:rPr>
              <w:t>Bocaneala</w:t>
            </w:r>
            <w:proofErr w:type="spellEnd"/>
          </w:p>
        </w:tc>
        <w:tc>
          <w:tcPr>
            <w:tcW w:w="1634" w:type="dxa"/>
            <w:vAlign w:val="center"/>
          </w:tcPr>
          <w:p w14:paraId="3E848AFC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KPS</w:t>
            </w:r>
          </w:p>
        </w:tc>
        <w:tc>
          <w:tcPr>
            <w:tcW w:w="1418" w:type="dxa"/>
            <w:vAlign w:val="center"/>
          </w:tcPr>
          <w:p w14:paraId="7DD4B544" w14:textId="77777777" w:rsidR="00CB2DE4" w:rsidRPr="00D1098F" w:rsidRDefault="006505A5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</w:t>
            </w:r>
            <w:r w:rsidR="00EB032E" w:rsidRPr="00D1098F">
              <w:rPr>
                <w:rFonts w:ascii="Arial" w:hAnsi="Arial" w:cs="Arial"/>
                <w:szCs w:val="22"/>
              </w:rPr>
              <w:t>.0</w:t>
            </w:r>
            <w:r>
              <w:rPr>
                <w:rFonts w:ascii="Arial" w:hAnsi="Arial" w:cs="Arial"/>
                <w:szCs w:val="22"/>
              </w:rPr>
              <w:t>1</w:t>
            </w:r>
            <w:r w:rsidR="00FC6087" w:rsidRPr="00D1098F">
              <w:rPr>
                <w:rFonts w:ascii="Arial" w:hAnsi="Arial" w:cs="Arial"/>
                <w:szCs w:val="22"/>
              </w:rPr>
              <w:t>.201</w:t>
            </w:r>
            <w:r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3200" w:type="dxa"/>
            <w:vAlign w:val="center"/>
          </w:tcPr>
          <w:p w14:paraId="643AFC18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D1098F" w14:paraId="3AD53B22" w14:textId="77777777" w:rsidTr="0090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637E508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Geprüft</w:t>
            </w:r>
          </w:p>
        </w:tc>
        <w:tc>
          <w:tcPr>
            <w:tcW w:w="1828" w:type="dxa"/>
            <w:vAlign w:val="center"/>
          </w:tcPr>
          <w:p w14:paraId="495A3A99" w14:textId="77777777" w:rsidR="00CB2DE4" w:rsidRPr="00D1098F" w:rsidRDefault="00731FB0" w:rsidP="00E6798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6" w:author="Meier, Matthias" w:date="2019-03-04T11:08:00Z">
              <w:r>
                <w:rPr>
                  <w:rFonts w:ascii="Arial" w:hAnsi="Arial" w:cs="Arial"/>
                  <w:szCs w:val="22"/>
                </w:rPr>
                <w:t>Matthias Meier</w:t>
              </w:r>
            </w:ins>
          </w:p>
        </w:tc>
        <w:tc>
          <w:tcPr>
            <w:tcW w:w="1634" w:type="dxa"/>
            <w:vAlign w:val="center"/>
          </w:tcPr>
          <w:p w14:paraId="2586DF7E" w14:textId="77777777" w:rsidR="00CB2DE4" w:rsidRPr="00D1098F" w:rsidRDefault="00731FB0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7" w:author="Meier, Matthias" w:date="2019-03-04T11:09:00Z">
              <w:r>
                <w:rPr>
                  <w:rFonts w:ascii="Arial" w:hAnsi="Arial" w:cs="Arial"/>
                  <w:szCs w:val="22"/>
                </w:rPr>
                <w:t>KPS</w:t>
              </w:r>
            </w:ins>
          </w:p>
        </w:tc>
        <w:tc>
          <w:tcPr>
            <w:tcW w:w="1418" w:type="dxa"/>
            <w:vAlign w:val="center"/>
          </w:tcPr>
          <w:p w14:paraId="4238AB6E" w14:textId="77777777" w:rsidR="00CB2DE4" w:rsidRPr="00D1098F" w:rsidRDefault="00731FB0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8" w:author="Meier, Matthias" w:date="2019-03-04T11:09:00Z">
              <w:r>
                <w:rPr>
                  <w:rFonts w:ascii="Arial" w:hAnsi="Arial" w:cs="Arial"/>
                  <w:szCs w:val="22"/>
                </w:rPr>
                <w:t>04.03.2019</w:t>
              </w:r>
            </w:ins>
          </w:p>
        </w:tc>
        <w:tc>
          <w:tcPr>
            <w:tcW w:w="3200" w:type="dxa"/>
            <w:vAlign w:val="center"/>
          </w:tcPr>
          <w:p w14:paraId="13157FD1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D1098F" w14:paraId="5F3E50EB" w14:textId="77777777" w:rsidTr="00907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14A68C3" w14:textId="77777777" w:rsidR="00CB2DE4" w:rsidRPr="00D1098F" w:rsidRDefault="00CB2DE4" w:rsidP="00907E2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Genehmigt</w:t>
            </w:r>
          </w:p>
        </w:tc>
        <w:tc>
          <w:tcPr>
            <w:tcW w:w="1828" w:type="dxa"/>
            <w:vAlign w:val="center"/>
          </w:tcPr>
          <w:p w14:paraId="3EA1B969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5D52D04D" w14:textId="77777777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4D0E0E09" w14:textId="77777777" w:rsidR="00CB2DE4" w:rsidRPr="00D1098F" w:rsidRDefault="00CB2DE4" w:rsidP="0090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200" w:type="dxa"/>
            <w:vAlign w:val="center"/>
          </w:tcPr>
          <w:p w14:paraId="2F3D56F9" w14:textId="77777777" w:rsidR="00CB2DE4" w:rsidRPr="00D1098F" w:rsidRDefault="00CB2DE4" w:rsidP="00907E2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74B325A1" w14:textId="77777777" w:rsidR="00CB2DE4" w:rsidRPr="00D1098F" w:rsidRDefault="00CB2DE4" w:rsidP="00CB2DE4">
      <w:pPr>
        <w:rPr>
          <w:rFonts w:ascii="Arial" w:hAnsi="Arial" w:cs="Arial"/>
          <w:szCs w:val="22"/>
        </w:rPr>
      </w:pPr>
    </w:p>
    <w:p w14:paraId="17B77EA9" w14:textId="77777777" w:rsidR="00327989" w:rsidRPr="00D1098F" w:rsidDel="00AE6901" w:rsidRDefault="00327989" w:rsidP="00327989">
      <w:pPr>
        <w:pStyle w:val="berschrift2"/>
        <w:ind w:left="567" w:hanging="567"/>
        <w:rPr>
          <w:del w:id="9" w:author="Meier, Matthias" w:date="2019-03-06T11:30:00Z"/>
          <w:rFonts w:ascii="Arial" w:hAnsi="Arial" w:cs="Arial"/>
        </w:rPr>
      </w:pPr>
      <w:r w:rsidRPr="00D1098F">
        <w:rPr>
          <w:rFonts w:ascii="Arial" w:hAnsi="Arial" w:cs="Arial"/>
        </w:rPr>
        <w:t>Änderungshistorie</w:t>
      </w:r>
      <w:bookmarkStart w:id="10" w:name="_GoBack"/>
      <w:bookmarkEnd w:id="10"/>
    </w:p>
    <w:p w14:paraId="7582E5E5" w14:textId="77777777" w:rsidR="00327989" w:rsidRPr="00D1098F" w:rsidRDefault="00327989" w:rsidP="00AE6901">
      <w:pPr>
        <w:pStyle w:val="berschrift2"/>
        <w:ind w:left="567" w:hanging="567"/>
        <w:pPrChange w:id="11" w:author="Meier, Matthias" w:date="2019-03-06T11:30:00Z">
          <w:pPr/>
        </w:pPrChange>
      </w:pPr>
    </w:p>
    <w:tbl>
      <w:tblPr>
        <w:tblStyle w:val="Formatvorlage1"/>
        <w:tblW w:w="9752" w:type="dxa"/>
        <w:tblInd w:w="-3" w:type="dxa"/>
        <w:tblLayout w:type="fixed"/>
        <w:tblLook w:val="0020" w:firstRow="1" w:lastRow="0" w:firstColumn="0" w:lastColumn="0" w:noHBand="0" w:noVBand="0"/>
      </w:tblPr>
      <w:tblGrid>
        <w:gridCol w:w="541"/>
        <w:gridCol w:w="1241"/>
        <w:gridCol w:w="898"/>
        <w:gridCol w:w="1304"/>
        <w:gridCol w:w="3674"/>
        <w:gridCol w:w="2094"/>
      </w:tblGrid>
      <w:tr w:rsidR="00327989" w:rsidRPr="00D1098F" w14:paraId="09E4AE49" w14:textId="77777777" w:rsidTr="00CB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gridSpan w:val="3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39BA6D7D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Änderung</w:t>
            </w:r>
          </w:p>
        </w:tc>
        <w:tc>
          <w:tcPr>
            <w:tcW w:w="1308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40073272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Geänderte Kapitel</w:t>
            </w:r>
          </w:p>
        </w:tc>
        <w:tc>
          <w:tcPr>
            <w:tcW w:w="3685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6F2717AD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Beschreibung der Änderung</w:t>
            </w:r>
          </w:p>
        </w:tc>
        <w:tc>
          <w:tcPr>
            <w:tcW w:w="2100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  <w:shd w:val="clear" w:color="auto" w:fill="DAE0E4" w:themeFill="accent1"/>
          </w:tcPr>
          <w:p w14:paraId="49C44700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Autor</w:t>
            </w:r>
          </w:p>
        </w:tc>
      </w:tr>
      <w:tr w:rsidR="00327989" w:rsidRPr="00D1098F" w14:paraId="04C7285C" w14:textId="77777777" w:rsidTr="00CB2DE4">
        <w:tc>
          <w:tcPr>
            <w:tcW w:w="543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24FECD7C" w14:textId="77777777" w:rsidR="00327989" w:rsidRPr="00D1098F" w:rsidRDefault="00327989" w:rsidP="00907E2A">
            <w:pPr>
              <w:rPr>
                <w:rFonts w:ascii="Arial" w:hAnsi="Arial" w:cs="Arial"/>
                <w:sz w:val="18"/>
                <w:szCs w:val="18"/>
              </w:rPr>
            </w:pPr>
            <w:r w:rsidRPr="00D1098F">
              <w:rPr>
                <w:rFonts w:ascii="Arial" w:hAnsi="Arial" w:cs="Arial"/>
                <w:sz w:val="18"/>
                <w:szCs w:val="18"/>
              </w:rPr>
              <w:t>Nr.</w:t>
            </w:r>
          </w:p>
        </w:tc>
        <w:tc>
          <w:tcPr>
            <w:tcW w:w="1245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5E1DD2E8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Datum</w:t>
            </w:r>
          </w:p>
        </w:tc>
        <w:tc>
          <w:tcPr>
            <w:tcW w:w="900" w:type="dxa"/>
            <w:tcBorders>
              <w:top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3930E559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Version</w:t>
            </w:r>
          </w:p>
        </w:tc>
        <w:tc>
          <w:tcPr>
            <w:tcW w:w="1308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23DB63B8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328D6243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  <w:vMerge/>
            <w:tcBorders>
              <w:top w:val="single" w:sz="2" w:space="0" w:color="8FA1AF" w:themeColor="text2"/>
              <w:left w:val="single" w:sz="4" w:space="0" w:color="8FA1AF" w:themeColor="text2"/>
            </w:tcBorders>
            <w:shd w:val="clear" w:color="auto" w:fill="DAE0E4" w:themeFill="accent1"/>
          </w:tcPr>
          <w:p w14:paraId="74FF64B3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27989" w:rsidRPr="00D1098F" w14:paraId="54C5A78F" w14:textId="77777777" w:rsidTr="00CB2DE4">
        <w:tc>
          <w:tcPr>
            <w:tcW w:w="543" w:type="dxa"/>
          </w:tcPr>
          <w:p w14:paraId="6763F250" w14:textId="77777777" w:rsidR="00327989" w:rsidRPr="00D1098F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0053DD4E" w14:textId="77777777" w:rsidR="00327989" w:rsidRPr="00D1098F" w:rsidRDefault="006505A5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25</w:t>
            </w:r>
            <w:r w:rsidR="00EB032E" w:rsidRPr="00D1098F">
              <w:rPr>
                <w:sz w:val="18"/>
                <w:szCs w:val="18"/>
                <w:lang w:val="de-DE"/>
              </w:rPr>
              <w:t>.0</w:t>
            </w:r>
            <w:r>
              <w:rPr>
                <w:sz w:val="18"/>
                <w:szCs w:val="18"/>
                <w:lang w:val="de-DE"/>
              </w:rPr>
              <w:t>1</w:t>
            </w:r>
            <w:r w:rsidR="00FC6087" w:rsidRPr="00D1098F">
              <w:rPr>
                <w:sz w:val="18"/>
                <w:szCs w:val="18"/>
                <w:lang w:val="de-DE"/>
              </w:rPr>
              <w:t>.201</w:t>
            </w:r>
            <w:r>
              <w:rPr>
                <w:sz w:val="18"/>
                <w:szCs w:val="18"/>
                <w:lang w:val="de-DE"/>
              </w:rPr>
              <w:t>9</w:t>
            </w:r>
          </w:p>
        </w:tc>
        <w:tc>
          <w:tcPr>
            <w:tcW w:w="900" w:type="dxa"/>
          </w:tcPr>
          <w:p w14:paraId="2C5D9E94" w14:textId="77777777" w:rsidR="00327989" w:rsidRPr="00D1098F" w:rsidRDefault="00EC600E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1.0</w:t>
            </w:r>
          </w:p>
        </w:tc>
        <w:tc>
          <w:tcPr>
            <w:tcW w:w="1308" w:type="dxa"/>
          </w:tcPr>
          <w:p w14:paraId="1E9951CF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7AE44358" w14:textId="77777777" w:rsidR="00327989" w:rsidRPr="00D1098F" w:rsidRDefault="00FC6087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Erstellung</w:t>
            </w:r>
          </w:p>
        </w:tc>
        <w:tc>
          <w:tcPr>
            <w:tcW w:w="2100" w:type="dxa"/>
          </w:tcPr>
          <w:p w14:paraId="21F87C4F" w14:textId="77777777" w:rsidR="00327989" w:rsidRPr="00D1098F" w:rsidRDefault="006505A5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Silviu Bocaneala</w:t>
            </w:r>
          </w:p>
        </w:tc>
      </w:tr>
      <w:tr w:rsidR="00327989" w:rsidRPr="00D1098F" w14:paraId="1937D800" w14:textId="77777777" w:rsidTr="00CB2DE4">
        <w:tc>
          <w:tcPr>
            <w:tcW w:w="543" w:type="dxa"/>
          </w:tcPr>
          <w:p w14:paraId="3DB9F004" w14:textId="77777777" w:rsidR="00327989" w:rsidRPr="00D1098F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2139A5D8" w14:textId="77777777" w:rsidR="00327989" w:rsidRPr="00D1098F" w:rsidRDefault="00AF070E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15.02.2019</w:t>
            </w:r>
          </w:p>
        </w:tc>
        <w:tc>
          <w:tcPr>
            <w:tcW w:w="900" w:type="dxa"/>
          </w:tcPr>
          <w:p w14:paraId="3B9C0185" w14:textId="77777777" w:rsidR="00327989" w:rsidRPr="00D1098F" w:rsidRDefault="00AF070E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2.0</w:t>
            </w:r>
          </w:p>
        </w:tc>
        <w:tc>
          <w:tcPr>
            <w:tcW w:w="1308" w:type="dxa"/>
          </w:tcPr>
          <w:p w14:paraId="6AF3320A" w14:textId="77777777" w:rsidR="00327989" w:rsidRPr="00D1098F" w:rsidRDefault="00327989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0ED3AAF6" w14:textId="77777777" w:rsidR="00327989" w:rsidRPr="00D1098F" w:rsidRDefault="00AF070E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Ergänzung Input aus Fit/Gap Workshop</w:t>
            </w:r>
          </w:p>
        </w:tc>
        <w:tc>
          <w:tcPr>
            <w:tcW w:w="2100" w:type="dxa"/>
          </w:tcPr>
          <w:p w14:paraId="6952669F" w14:textId="77777777" w:rsidR="00327989" w:rsidRPr="00D1098F" w:rsidRDefault="00AF070E" w:rsidP="00907E2A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Gisela Windhorst</w:t>
            </w:r>
          </w:p>
        </w:tc>
      </w:tr>
    </w:tbl>
    <w:p w14:paraId="0E66439B" w14:textId="77777777" w:rsidR="00327989" w:rsidRPr="00D1098F" w:rsidRDefault="00327989" w:rsidP="00327989">
      <w:pPr>
        <w:rPr>
          <w:rFonts w:ascii="Arial" w:hAnsi="Arial" w:cs="Arial"/>
        </w:rPr>
      </w:pPr>
    </w:p>
    <w:p w14:paraId="043C4F5A" w14:textId="77777777" w:rsidR="00327989" w:rsidRPr="00D1098F" w:rsidRDefault="00327989" w:rsidP="00327989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Überblick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D1098F" w14:paraId="6FCAC81D" w14:textId="77777777" w:rsidTr="00895C07">
        <w:trPr>
          <w:trHeight w:val="442"/>
        </w:trPr>
        <w:tc>
          <w:tcPr>
            <w:tcW w:w="1249" w:type="pct"/>
            <w:shd w:val="clear" w:color="auto" w:fill="DAE0E4" w:themeFill="accent1"/>
          </w:tcPr>
          <w:p w14:paraId="18BCF276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Start</w:t>
            </w:r>
          </w:p>
        </w:tc>
        <w:tc>
          <w:tcPr>
            <w:tcW w:w="3751" w:type="pct"/>
          </w:tcPr>
          <w:p w14:paraId="23AE4647" w14:textId="77777777" w:rsidR="00DC0171" w:rsidRPr="00D1098F" w:rsidRDefault="003E31D9" w:rsidP="00AF070E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 xml:space="preserve">Neue </w:t>
            </w:r>
            <w:r w:rsidR="00AF070E">
              <w:rPr>
                <w:rFonts w:ascii="Arial" w:hAnsi="Arial" w:cs="Arial"/>
              </w:rPr>
              <w:t>oder geänderte Artikel, Stücklisten, EK- oder VK-Preise</w:t>
            </w:r>
            <w:r w:rsidR="00B47305">
              <w:rPr>
                <w:rFonts w:ascii="Arial" w:hAnsi="Arial" w:cs="Arial"/>
              </w:rPr>
              <w:t xml:space="preserve"> </w:t>
            </w:r>
            <w:r w:rsidR="00042211">
              <w:rPr>
                <w:rFonts w:ascii="Arial" w:hAnsi="Arial" w:cs="Arial"/>
              </w:rPr>
              <w:t xml:space="preserve">sind in </w:t>
            </w:r>
            <w:r w:rsidR="00B47305">
              <w:rPr>
                <w:rFonts w:ascii="Arial" w:hAnsi="Arial" w:cs="Arial"/>
              </w:rPr>
              <w:t>SPIM</w:t>
            </w:r>
            <w:r w:rsidR="00042211">
              <w:rPr>
                <w:rFonts w:ascii="Arial" w:hAnsi="Arial" w:cs="Arial"/>
              </w:rPr>
              <w:t xml:space="preserve"> vorhanden und werden an SAP übertragen</w:t>
            </w:r>
            <w:del w:id="12" w:author="Meier, Matthias" w:date="2019-03-04T11:09:00Z">
              <w:r w:rsidR="00042211" w:rsidDel="005C70FA">
                <w:rPr>
                  <w:rFonts w:ascii="Arial" w:hAnsi="Arial" w:cs="Arial"/>
                </w:rPr>
                <w:delText>.</w:delText>
              </w:r>
            </w:del>
          </w:p>
        </w:tc>
      </w:tr>
      <w:tr w:rsidR="004F763B" w:rsidRPr="00D1098F" w14:paraId="4073E5A7" w14:textId="77777777" w:rsidTr="00895C07">
        <w:trPr>
          <w:trHeight w:val="431"/>
        </w:trPr>
        <w:tc>
          <w:tcPr>
            <w:tcW w:w="1249" w:type="pct"/>
            <w:shd w:val="clear" w:color="auto" w:fill="DAE0E4" w:themeFill="accent1"/>
          </w:tcPr>
          <w:p w14:paraId="516BF4D3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Ende</w:t>
            </w:r>
          </w:p>
        </w:tc>
        <w:tc>
          <w:tcPr>
            <w:tcW w:w="3751" w:type="pct"/>
          </w:tcPr>
          <w:p w14:paraId="359C18E5" w14:textId="77777777" w:rsidR="004F763B" w:rsidRPr="00D1098F" w:rsidRDefault="00AF070E" w:rsidP="00AF07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angelegten oder geänderten Stammdaten sind in S/4 HANA verbucht</w:t>
            </w:r>
            <w:del w:id="13" w:author="Meier, Matthias" w:date="2019-03-04T11:09:00Z">
              <w:r w:rsidDel="005C70FA">
                <w:rPr>
                  <w:rFonts w:ascii="Arial" w:hAnsi="Arial" w:cs="Arial"/>
                </w:rPr>
                <w:delText>.</w:delText>
              </w:r>
              <w:r w:rsidR="00042211" w:rsidRPr="00005CF2" w:rsidDel="005C70FA">
                <w:rPr>
                  <w:rFonts w:ascii="Arial" w:hAnsi="Arial" w:cs="Arial"/>
                </w:rPr>
                <w:delText xml:space="preserve"> </w:delText>
              </w:r>
            </w:del>
          </w:p>
        </w:tc>
      </w:tr>
      <w:tr w:rsidR="004F763B" w:rsidRPr="00D1098F" w14:paraId="14D5E1DB" w14:textId="77777777" w:rsidTr="00895C07">
        <w:trPr>
          <w:trHeight w:val="297"/>
        </w:trPr>
        <w:tc>
          <w:tcPr>
            <w:tcW w:w="1249" w:type="pct"/>
            <w:shd w:val="clear" w:color="auto" w:fill="DAE0E4" w:themeFill="accent1"/>
          </w:tcPr>
          <w:p w14:paraId="393E170D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Ergebnis/Endzustand</w:t>
            </w:r>
          </w:p>
        </w:tc>
        <w:tc>
          <w:tcPr>
            <w:tcW w:w="3751" w:type="pct"/>
          </w:tcPr>
          <w:p w14:paraId="1E073055" w14:textId="77777777" w:rsidR="004F763B" w:rsidRPr="00D1098F" w:rsidRDefault="00B47305" w:rsidP="00AF07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AF070E">
              <w:rPr>
                <w:rFonts w:ascii="Arial" w:hAnsi="Arial" w:cs="Arial"/>
              </w:rPr>
              <w:t>ie Stammdaten sind</w:t>
            </w:r>
            <w:r>
              <w:rPr>
                <w:rFonts w:ascii="Arial" w:hAnsi="Arial" w:cs="Arial"/>
              </w:rPr>
              <w:t xml:space="preserve"> im</w:t>
            </w:r>
            <w:r w:rsidR="003E31D9" w:rsidRPr="00D1098F">
              <w:rPr>
                <w:rFonts w:ascii="Arial" w:hAnsi="Arial" w:cs="Arial"/>
              </w:rPr>
              <w:t xml:space="preserve"> ERP angelegt </w:t>
            </w:r>
            <w:r w:rsidR="006505A5">
              <w:rPr>
                <w:rFonts w:ascii="Arial" w:hAnsi="Arial" w:cs="Arial"/>
              </w:rPr>
              <w:t>und k</w:t>
            </w:r>
            <w:r w:rsidR="00AF070E">
              <w:rPr>
                <w:rFonts w:ascii="Arial" w:hAnsi="Arial" w:cs="Arial"/>
              </w:rPr>
              <w:t>önnen</w:t>
            </w:r>
            <w:r w:rsidR="006505A5">
              <w:rPr>
                <w:rFonts w:ascii="Arial" w:hAnsi="Arial" w:cs="Arial"/>
              </w:rPr>
              <w:t xml:space="preserve"> in den Prozessen verwendet werden</w:t>
            </w:r>
            <w:del w:id="14" w:author="Meier, Matthias" w:date="2019-03-04T11:09:00Z">
              <w:r w:rsidR="00801B87" w:rsidRPr="00D1098F" w:rsidDel="005C70FA">
                <w:rPr>
                  <w:rFonts w:ascii="Arial" w:hAnsi="Arial" w:cs="Arial"/>
                </w:rPr>
                <w:delText>.</w:delText>
              </w:r>
            </w:del>
          </w:p>
        </w:tc>
      </w:tr>
    </w:tbl>
    <w:p w14:paraId="6C465224" w14:textId="77777777" w:rsidR="004F763B" w:rsidRPr="00D1098F" w:rsidRDefault="004F763B" w:rsidP="004F763B">
      <w:pPr>
        <w:rPr>
          <w:rFonts w:ascii="Arial" w:hAnsi="Arial" w:cs="Arial"/>
        </w:rPr>
      </w:pPr>
    </w:p>
    <w:p w14:paraId="60CA2922" w14:textId="77777777" w:rsidR="004F763B" w:rsidRPr="00D1098F" w:rsidRDefault="004F763B" w:rsidP="001C36ED">
      <w:pPr>
        <w:pStyle w:val="berschrift2"/>
        <w:tabs>
          <w:tab w:val="left" w:pos="6075"/>
        </w:tabs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Ausgangssituation</w:t>
      </w:r>
      <w:r w:rsidR="001C36ED" w:rsidRPr="00D1098F">
        <w:rPr>
          <w:rFonts w:ascii="Arial" w:hAnsi="Arial" w:cs="Arial"/>
        </w:rPr>
        <w:tab/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D1098F" w14:paraId="673D2145" w14:textId="77777777" w:rsidTr="00CB2DE4">
        <w:trPr>
          <w:trHeight w:val="202"/>
        </w:trPr>
        <w:tc>
          <w:tcPr>
            <w:tcW w:w="1249" w:type="pct"/>
            <w:shd w:val="clear" w:color="auto" w:fill="8FA1AF" w:themeFill="text2"/>
          </w:tcPr>
          <w:p w14:paraId="4698F982" w14:textId="77777777" w:rsidR="004F763B" w:rsidRPr="00D1098F" w:rsidRDefault="004F763B" w:rsidP="00907E2A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Ausgangssituation</w:t>
            </w:r>
          </w:p>
        </w:tc>
        <w:tc>
          <w:tcPr>
            <w:tcW w:w="3751" w:type="pct"/>
            <w:shd w:val="clear" w:color="auto" w:fill="8FA1AF" w:themeFill="text2"/>
          </w:tcPr>
          <w:p w14:paraId="75A8C93D" w14:textId="77777777" w:rsidR="004F763B" w:rsidRPr="00D1098F" w:rsidRDefault="004F763B" w:rsidP="00907E2A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Erläuterung</w:t>
            </w:r>
          </w:p>
        </w:tc>
      </w:tr>
      <w:tr w:rsidR="004F763B" w:rsidRPr="00D1098F" w14:paraId="206B4669" w14:textId="77777777" w:rsidTr="00CB2DE4">
        <w:tc>
          <w:tcPr>
            <w:tcW w:w="1249" w:type="pct"/>
            <w:shd w:val="clear" w:color="auto" w:fill="DAE0E4" w:themeFill="accent1"/>
          </w:tcPr>
          <w:p w14:paraId="2F323480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Vorgängerprozesse</w:t>
            </w:r>
          </w:p>
        </w:tc>
        <w:tc>
          <w:tcPr>
            <w:tcW w:w="3751" w:type="pct"/>
          </w:tcPr>
          <w:p w14:paraId="3414E393" w14:textId="77777777" w:rsidR="00801B87" w:rsidRPr="00B456D6" w:rsidRDefault="00B47305" w:rsidP="00AF07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SPIM wird ein</w:t>
            </w:r>
            <w:r w:rsidR="00AF070E">
              <w:rPr>
                <w:rFonts w:ascii="Arial" w:hAnsi="Arial" w:cs="Arial"/>
              </w:rPr>
              <w:t xml:space="preserve"> Artikelstamm oder eine Stückliste angelegt oder geändert</w:t>
            </w:r>
            <w:del w:id="15" w:author="Meier, Matthias" w:date="2019-03-04T11:10:00Z">
              <w:r w:rsidR="00AF070E" w:rsidDel="009B7C30">
                <w:rPr>
                  <w:rFonts w:ascii="Arial" w:hAnsi="Arial" w:cs="Arial"/>
                </w:rPr>
                <w:delText>.</w:delText>
              </w:r>
            </w:del>
          </w:p>
        </w:tc>
      </w:tr>
      <w:tr w:rsidR="004F763B" w:rsidRPr="00D1098F" w14:paraId="1E9BFAAC" w14:textId="77777777" w:rsidTr="00CB2DE4">
        <w:tc>
          <w:tcPr>
            <w:tcW w:w="1249" w:type="pct"/>
            <w:shd w:val="clear" w:color="auto" w:fill="DAE0E4" w:themeFill="accent1"/>
          </w:tcPr>
          <w:p w14:paraId="4E78F2F9" w14:textId="77777777" w:rsidR="004F763B" w:rsidRPr="00D1098F" w:rsidRDefault="004F763B" w:rsidP="00907E2A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lastRenderedPageBreak/>
              <w:t>Notwendige Stammdaten oder Bewegungsdaten</w:t>
            </w:r>
          </w:p>
        </w:tc>
        <w:tc>
          <w:tcPr>
            <w:tcW w:w="3751" w:type="pct"/>
          </w:tcPr>
          <w:p w14:paraId="110E2994" w14:textId="77777777" w:rsidR="009845D6" w:rsidRDefault="00B47305" w:rsidP="00042211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Artikelstammdaten</w:t>
            </w:r>
          </w:p>
          <w:p w14:paraId="675DD48D" w14:textId="77777777" w:rsidR="00AF070E" w:rsidRDefault="00AF070E" w:rsidP="00042211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EK-</w:t>
            </w:r>
            <w:proofErr w:type="spellStart"/>
            <w:r>
              <w:rPr>
                <w:rFonts w:ascii="Arial" w:hAnsi="Arial" w:cs="Arial"/>
              </w:rPr>
              <w:t>Infosatz</w:t>
            </w:r>
            <w:proofErr w:type="spellEnd"/>
          </w:p>
          <w:p w14:paraId="15B0117F" w14:textId="77777777" w:rsidR="00AF070E" w:rsidRPr="003B21AD" w:rsidRDefault="00AF070E" w:rsidP="00042211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EK- und VK-Konditionen</w:t>
            </w:r>
          </w:p>
        </w:tc>
      </w:tr>
    </w:tbl>
    <w:p w14:paraId="60EC618A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6766C8CB" w14:textId="77777777" w:rsidR="004F763B" w:rsidRPr="00D1098F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Überblick Prozesssch</w:t>
      </w:r>
      <w:r w:rsidR="00E61956" w:rsidRPr="00D1098F">
        <w:rPr>
          <w:rFonts w:ascii="Arial" w:hAnsi="Arial" w:cs="Arial"/>
        </w:rPr>
        <w:t>r</w:t>
      </w:r>
      <w:r w:rsidRPr="00D1098F">
        <w:rPr>
          <w:rFonts w:ascii="Arial" w:hAnsi="Arial" w:cs="Arial"/>
        </w:rPr>
        <w:t>itte/Funktionen</w:t>
      </w:r>
    </w:p>
    <w:p w14:paraId="6D31EF88" w14:textId="77777777" w:rsidR="006A5E41" w:rsidRPr="00D1098F" w:rsidRDefault="006A5E41" w:rsidP="006A5E41">
      <w:pPr>
        <w:rPr>
          <w:rFonts w:ascii="Arial" w:hAnsi="Arial" w:cs="Arial"/>
        </w:rPr>
      </w:pPr>
      <w:r w:rsidRPr="00D1098F">
        <w:rPr>
          <w:rFonts w:ascii="Arial" w:hAnsi="Arial" w:cs="Arial"/>
          <w:vanish/>
          <w:sz w:val="16"/>
          <w:szCs w:val="16"/>
        </w:rPr>
        <w:t>Die Prozessschritte beschreiben die sequenzielle Abfolge der Hauptprozesse der IPS. In den Spalte Funktions-ID werden ein bis n Funktionen aufgelistet, die aus dem Funktionsinventar abgeleitet werden. Schnittstellen werden immer als ein Hauptprozess dargestellt und bestehen immer aus bis zu drei Funktionen: senden, konvertieren, empfangen. In der Spalte RICEFW werden die notwendigen Entwicklungen aufgenommen, die für diese IPS relevant sind: Report, Interface, Conversion, Enhancements, Forms, Workflows etc.</w:t>
      </w:r>
      <w:r w:rsidR="00EC600E" w:rsidRPr="00D1098F">
        <w:rPr>
          <w:rFonts w:ascii="Arial" w:hAnsi="Arial" w:cs="Arial"/>
          <w:vanish/>
          <w:sz w:val="16"/>
          <w:szCs w:val="16"/>
        </w:rPr>
        <w:br/>
      </w:r>
    </w:p>
    <w:tbl>
      <w:tblPr>
        <w:tblW w:w="9776" w:type="dxa"/>
        <w:tblBorders>
          <w:top w:val="single" w:sz="4" w:space="0" w:color="8FA1AF"/>
          <w:left w:val="single" w:sz="4" w:space="0" w:color="8FA1AF"/>
          <w:bottom w:val="single" w:sz="4" w:space="0" w:color="8FA1AF"/>
          <w:right w:val="single" w:sz="4" w:space="0" w:color="8FA1AF"/>
          <w:insideH w:val="single" w:sz="4" w:space="0" w:color="8FA1AF"/>
          <w:insideV w:val="single" w:sz="4" w:space="0" w:color="8FA1A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3"/>
        <w:gridCol w:w="1275"/>
        <w:gridCol w:w="2127"/>
        <w:gridCol w:w="985"/>
        <w:gridCol w:w="8"/>
        <w:gridCol w:w="3384"/>
        <w:gridCol w:w="16"/>
        <w:gridCol w:w="1396"/>
        <w:gridCol w:w="22"/>
      </w:tblGrid>
      <w:tr w:rsidR="004F763B" w:rsidRPr="00D1098F" w14:paraId="27F184B7" w14:textId="77777777" w:rsidTr="003E31D9">
        <w:trPr>
          <w:gridAfter w:val="1"/>
          <w:wAfter w:w="11" w:type="pct"/>
          <w:trHeight w:val="567"/>
        </w:trPr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2FBF21CE" w14:textId="77777777" w:rsidR="004F763B" w:rsidRPr="00D1098F" w:rsidRDefault="004F763B" w:rsidP="00CB2DE4">
            <w:pPr>
              <w:spacing w:before="60" w:after="60"/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Nr.</w:t>
            </w: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528096CE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System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2A2634CE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Prozessschritt</w:t>
            </w:r>
          </w:p>
        </w:tc>
        <w:tc>
          <w:tcPr>
            <w:tcW w:w="50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16C47FC1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Funkt. ID</w:t>
            </w:r>
          </w:p>
        </w:tc>
        <w:tc>
          <w:tcPr>
            <w:tcW w:w="173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B65DC71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Beschreibung</w:t>
            </w:r>
          </w:p>
        </w:tc>
        <w:tc>
          <w:tcPr>
            <w:tcW w:w="722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5DC69FE9" w14:textId="77777777" w:rsidR="004F763B" w:rsidRPr="00D1098F" w:rsidRDefault="004F763B" w:rsidP="00907E2A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RICEFW</w:t>
            </w:r>
          </w:p>
        </w:tc>
      </w:tr>
      <w:tr w:rsidR="002C05BC" w:rsidRPr="00D1098F" w14:paraId="6A4B906C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77D1680" w14:textId="77777777" w:rsidR="002C05BC" w:rsidRPr="00D1098F" w:rsidRDefault="002C05BC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4D52B48" w14:textId="77777777" w:rsidR="002C05BC" w:rsidRPr="00D1098F" w:rsidRDefault="00B47305" w:rsidP="00907E2A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SPIM </w:t>
            </w:r>
            <w:r w:rsidR="00BB1796" w:rsidRPr="00D1098F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OLAV</w:t>
            </w:r>
            <w:r w:rsidR="00BB1796" w:rsidRPr="00D1098F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0EA2985" w14:textId="77777777" w:rsidR="002C05BC" w:rsidRPr="00D1098F" w:rsidRDefault="00B47305" w:rsidP="00907E2A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Artikel</w:t>
            </w:r>
            <w:r w:rsidR="00AF070E">
              <w:rPr>
                <w:rFonts w:ascii="Arial" w:hAnsi="Arial" w:cs="Arial"/>
                <w:sz w:val="16"/>
                <w:szCs w:val="16"/>
              </w:rPr>
              <w:t>stammdaten / Stückliste</w:t>
            </w:r>
            <w:r w:rsidR="00543837">
              <w:rPr>
                <w:rFonts w:ascii="Arial" w:hAnsi="Arial" w:cs="Arial"/>
                <w:sz w:val="16"/>
                <w:szCs w:val="16"/>
              </w:rPr>
              <w:t>n / Preise</w:t>
            </w:r>
            <w:r w:rsidR="003E31D9" w:rsidRPr="00D1098F">
              <w:rPr>
                <w:rFonts w:ascii="Arial" w:hAnsi="Arial" w:cs="Arial"/>
                <w:sz w:val="16"/>
                <w:szCs w:val="16"/>
              </w:rPr>
              <w:t xml:space="preserve"> senden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247AE48" w14:textId="77777777" w:rsidR="002C05BC" w:rsidRPr="00D1098F" w:rsidRDefault="00BB1796" w:rsidP="00907E2A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FI.</w:t>
            </w:r>
            <w:r w:rsidR="00B47305">
              <w:rPr>
                <w:rFonts w:ascii="Arial" w:hAnsi="Arial" w:cs="Arial"/>
                <w:sz w:val="16"/>
                <w:szCs w:val="16"/>
              </w:rPr>
              <w:t>OLAV</w:t>
            </w:r>
            <w:r w:rsidRPr="00D1098F">
              <w:rPr>
                <w:rFonts w:ascii="Arial" w:hAnsi="Arial" w:cs="Arial"/>
                <w:sz w:val="16"/>
                <w:szCs w:val="16"/>
              </w:rPr>
              <w:t>001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2F5C743" w14:textId="77777777" w:rsidR="002C05BC" w:rsidRPr="00D1098F" w:rsidRDefault="00297EEB" w:rsidP="00297EEB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Übermittlung von Arti</w:t>
            </w:r>
            <w:r w:rsidR="00F579BD">
              <w:rPr>
                <w:rFonts w:ascii="Arial" w:hAnsi="Arial" w:cs="Arial"/>
                <w:sz w:val="16"/>
                <w:szCs w:val="16"/>
              </w:rPr>
              <w:t>keldaten</w:t>
            </w:r>
            <w:r w:rsidR="00543837">
              <w:rPr>
                <w:rFonts w:ascii="Arial" w:hAnsi="Arial" w:cs="Arial"/>
                <w:sz w:val="16"/>
                <w:szCs w:val="16"/>
              </w:rPr>
              <w:t xml:space="preserve"> inkl. EK-/VK-Konditionen</w:t>
            </w:r>
            <w:r w:rsidR="00AF070E">
              <w:rPr>
                <w:rFonts w:ascii="Arial" w:hAnsi="Arial" w:cs="Arial"/>
                <w:sz w:val="16"/>
                <w:szCs w:val="16"/>
              </w:rPr>
              <w:t xml:space="preserve"> / Stücklistendaten</w:t>
            </w:r>
            <w:r>
              <w:rPr>
                <w:rFonts w:ascii="Arial" w:hAnsi="Arial" w:cs="Arial"/>
                <w:sz w:val="16"/>
                <w:szCs w:val="16"/>
              </w:rPr>
              <w:t xml:space="preserve"> aus SPIM</w:t>
            </w:r>
            <w:ins w:id="16" w:author="Meier, Matthias" w:date="2019-03-04T11:14:00Z">
              <w:r w:rsidR="007841AC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9EA3DA4" w14:textId="77777777" w:rsidR="002C05BC" w:rsidRPr="00D1098F" w:rsidRDefault="002C05BC" w:rsidP="00907E2A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C05BC" w:rsidRPr="00D1098F" w14:paraId="7CC67664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FF062E3" w14:textId="77777777" w:rsidR="002C05BC" w:rsidRPr="00D1098F" w:rsidRDefault="002C05BC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40E8EA1" w14:textId="77777777" w:rsidR="002C05BC" w:rsidRDefault="00A974D5" w:rsidP="00F579B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SPIM an </w:t>
            </w:r>
            <w:r w:rsidR="00F579BD">
              <w:rPr>
                <w:rFonts w:ascii="Arial" w:hAnsi="Arial" w:cs="Arial"/>
                <w:sz w:val="16"/>
                <w:szCs w:val="16"/>
              </w:rPr>
              <w:t>SOA (Midd</w:t>
            </w:r>
            <w:r w:rsidR="00042211">
              <w:rPr>
                <w:rFonts w:ascii="Arial" w:hAnsi="Arial" w:cs="Arial"/>
                <w:sz w:val="16"/>
                <w:szCs w:val="16"/>
              </w:rPr>
              <w:t>l</w:t>
            </w:r>
            <w:r w:rsidR="00F579BD">
              <w:rPr>
                <w:rFonts w:ascii="Arial" w:hAnsi="Arial" w:cs="Arial"/>
                <w:sz w:val="16"/>
                <w:szCs w:val="16"/>
              </w:rPr>
              <w:t>e</w:t>
            </w:r>
            <w:r w:rsidR="00042211">
              <w:rPr>
                <w:rFonts w:ascii="Arial" w:hAnsi="Arial" w:cs="Arial"/>
                <w:sz w:val="16"/>
                <w:szCs w:val="16"/>
              </w:rPr>
              <w:t>ware)</w:t>
            </w:r>
          </w:p>
          <w:p w14:paraId="6D82B38B" w14:textId="77777777" w:rsidR="00A974D5" w:rsidRPr="00D1098F" w:rsidRDefault="00A974D5" w:rsidP="00F579B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SOA an ERP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A2EBB7B" w14:textId="77777777" w:rsidR="002C05BC" w:rsidRPr="00D1098F" w:rsidRDefault="00B47305" w:rsidP="003E31D9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Artikel</w:t>
            </w:r>
            <w:r w:rsidR="00A974D5">
              <w:rPr>
                <w:rFonts w:ascii="Arial" w:hAnsi="Arial" w:cs="Arial"/>
                <w:sz w:val="16"/>
                <w:szCs w:val="16"/>
              </w:rPr>
              <w:t>stammdaten</w:t>
            </w:r>
            <w:r w:rsidR="003E31D9" w:rsidRPr="00D1098F">
              <w:rPr>
                <w:rFonts w:ascii="Arial" w:hAnsi="Arial" w:cs="Arial"/>
                <w:sz w:val="16"/>
                <w:szCs w:val="16"/>
              </w:rPr>
              <w:t xml:space="preserve"> empfangen, konvertieren und an SAP senden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DDB2B61" w14:textId="77777777" w:rsidR="002C05BC" w:rsidRPr="00D1098F" w:rsidRDefault="00C9094D" w:rsidP="003B21AD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FC.</w:t>
            </w:r>
            <w:r w:rsidR="003B21AD">
              <w:rPr>
                <w:rFonts w:ascii="Arial" w:hAnsi="Arial" w:cs="Arial"/>
                <w:sz w:val="16"/>
                <w:szCs w:val="16"/>
              </w:rPr>
              <w:t>SOA00</w:t>
            </w:r>
            <w:r w:rsidR="00B4730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C1C364D" w14:textId="77777777" w:rsidR="00AF070E" w:rsidRDefault="00297EEB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Konvertierung der von SPIM übermittelten Daten in die SAP-Zielstrukturen: </w:t>
            </w:r>
          </w:p>
          <w:p w14:paraId="415C10CC" w14:textId="77777777" w:rsidR="007841AC" w:rsidRDefault="00F579BD">
            <w:pPr>
              <w:pStyle w:val="Listenabsatz"/>
              <w:numPr>
                <w:ilvl w:val="0"/>
                <w:numId w:val="19"/>
              </w:numPr>
              <w:spacing w:before="60" w:after="60"/>
              <w:rPr>
                <w:ins w:id="17" w:author="Meier, Matthias" w:date="2019-03-04T11:15:00Z"/>
                <w:rFonts w:ascii="Arial" w:hAnsi="Arial" w:cs="Arial"/>
                <w:sz w:val="16"/>
                <w:szCs w:val="16"/>
              </w:rPr>
              <w:pPrChange w:id="18" w:author="Meier, Matthias" w:date="2019-03-04T11:15:00Z">
                <w:pPr>
                  <w:spacing w:before="60" w:after="60"/>
                </w:pPr>
              </w:pPrChange>
            </w:pPr>
            <w:r w:rsidRPr="007841AC">
              <w:rPr>
                <w:rFonts w:ascii="Arial" w:hAnsi="Arial" w:cs="Arial"/>
                <w:sz w:val="16"/>
                <w:szCs w:val="16"/>
                <w:rPrChange w:id="19" w:author="Meier, Matthias" w:date="2019-03-04T11:15:00Z">
                  <w:rPr/>
                </w:rPrChange>
              </w:rPr>
              <w:t>Artikel</w:t>
            </w:r>
          </w:p>
          <w:p w14:paraId="03FD4060" w14:textId="77777777" w:rsidR="007841AC" w:rsidRDefault="00F579BD">
            <w:pPr>
              <w:pStyle w:val="Listenabsatz"/>
              <w:numPr>
                <w:ilvl w:val="0"/>
                <w:numId w:val="19"/>
              </w:numPr>
              <w:spacing w:before="60" w:after="60"/>
              <w:rPr>
                <w:ins w:id="20" w:author="Meier, Matthias" w:date="2019-03-04T11:15:00Z"/>
                <w:rFonts w:ascii="Arial" w:hAnsi="Arial" w:cs="Arial"/>
                <w:sz w:val="16"/>
                <w:szCs w:val="16"/>
              </w:rPr>
              <w:pPrChange w:id="21" w:author="Meier, Matthias" w:date="2019-03-04T11:15:00Z">
                <w:pPr>
                  <w:spacing w:before="60" w:after="60"/>
                </w:pPr>
              </w:pPrChange>
            </w:pPr>
            <w:del w:id="22" w:author="Meier, Matthias" w:date="2019-03-04T11:15:00Z">
              <w:r w:rsidRPr="007841AC" w:rsidDel="007841AC">
                <w:rPr>
                  <w:rFonts w:ascii="Arial" w:hAnsi="Arial" w:cs="Arial"/>
                  <w:sz w:val="16"/>
                  <w:szCs w:val="16"/>
                  <w:rPrChange w:id="23" w:author="Meier, Matthias" w:date="2019-03-04T11:15:00Z">
                    <w:rPr/>
                  </w:rPrChange>
                </w:rPr>
                <w:delText xml:space="preserve">, </w:delText>
              </w:r>
            </w:del>
            <w:r w:rsidRPr="007841AC">
              <w:rPr>
                <w:rFonts w:ascii="Arial" w:hAnsi="Arial" w:cs="Arial"/>
                <w:sz w:val="16"/>
                <w:szCs w:val="16"/>
                <w:rPrChange w:id="24" w:author="Meier, Matthias" w:date="2019-03-04T11:15:00Z">
                  <w:rPr/>
                </w:rPrChange>
              </w:rPr>
              <w:t>EK-In</w:t>
            </w:r>
            <w:r w:rsidR="00AF070E" w:rsidRPr="007841AC">
              <w:rPr>
                <w:rFonts w:ascii="Arial" w:hAnsi="Arial" w:cs="Arial"/>
                <w:sz w:val="16"/>
                <w:szCs w:val="16"/>
                <w:rPrChange w:id="25" w:author="Meier, Matthias" w:date="2019-03-04T11:15:00Z">
                  <w:rPr/>
                </w:rPrChange>
              </w:rPr>
              <w:t>fosätze</w:t>
            </w:r>
          </w:p>
          <w:p w14:paraId="259B4352" w14:textId="77777777" w:rsidR="007841AC" w:rsidRDefault="007841AC">
            <w:pPr>
              <w:pStyle w:val="Listenabsatz"/>
              <w:numPr>
                <w:ilvl w:val="0"/>
                <w:numId w:val="19"/>
              </w:numPr>
              <w:spacing w:before="60" w:after="60"/>
              <w:rPr>
                <w:ins w:id="26" w:author="Meier, Matthias" w:date="2019-03-04T11:15:00Z"/>
                <w:rFonts w:ascii="Arial" w:hAnsi="Arial" w:cs="Arial"/>
                <w:sz w:val="16"/>
                <w:szCs w:val="16"/>
              </w:rPr>
              <w:pPrChange w:id="27" w:author="Meier, Matthias" w:date="2019-03-04T11:15:00Z">
                <w:pPr>
                  <w:spacing w:before="60" w:after="60"/>
                </w:pPr>
              </w:pPrChange>
            </w:pPr>
            <w:ins w:id="28" w:author="Meier, Matthias" w:date="2019-03-04T11:15:00Z">
              <w:r w:rsidRPr="002C1DB8">
                <w:rPr>
                  <w:rFonts w:ascii="Arial" w:hAnsi="Arial" w:cs="Arial"/>
                  <w:sz w:val="16"/>
                  <w:szCs w:val="16"/>
                </w:rPr>
                <w:t>EK- und VK-Konditionen</w:t>
              </w:r>
            </w:ins>
          </w:p>
          <w:p w14:paraId="50726D37" w14:textId="77777777" w:rsidR="002C05BC" w:rsidRPr="007841AC" w:rsidRDefault="00AF070E">
            <w:pPr>
              <w:pStyle w:val="Listenabsatz"/>
              <w:spacing w:before="60" w:after="60"/>
              <w:rPr>
                <w:rFonts w:ascii="Arial" w:hAnsi="Arial" w:cs="Arial"/>
                <w:sz w:val="16"/>
                <w:szCs w:val="16"/>
                <w:rPrChange w:id="29" w:author="Meier, Matthias" w:date="2019-03-04T11:15:00Z">
                  <w:rPr/>
                </w:rPrChange>
              </w:rPr>
              <w:pPrChange w:id="30" w:author="Meier, Matthias" w:date="2019-03-04T11:15:00Z">
                <w:pPr>
                  <w:spacing w:before="60" w:after="60"/>
                </w:pPr>
              </w:pPrChange>
            </w:pPr>
            <w:del w:id="31" w:author="Meier, Matthias" w:date="2019-03-04T11:15:00Z">
              <w:r w:rsidRPr="007841AC" w:rsidDel="007841AC">
                <w:rPr>
                  <w:rFonts w:ascii="Arial" w:hAnsi="Arial" w:cs="Arial"/>
                  <w:sz w:val="16"/>
                  <w:szCs w:val="16"/>
                  <w:rPrChange w:id="32" w:author="Meier, Matthias" w:date="2019-03-04T11:15:00Z">
                    <w:rPr/>
                  </w:rPrChange>
                </w:rPr>
                <w:delText>, EK- und VK-Konditionen</w:delText>
              </w:r>
            </w:del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0D4BB4F" w14:textId="77777777" w:rsidR="002C05BC" w:rsidRDefault="00A974D5" w:rsidP="00D1098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I: </w:t>
            </w:r>
          </w:p>
          <w:p w14:paraId="0C22A7DC" w14:textId="77777777" w:rsidR="00A974D5" w:rsidRDefault="00A974D5" w:rsidP="00D1098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MATMAS (Artikel)</w:t>
            </w:r>
          </w:p>
          <w:p w14:paraId="288E5474" w14:textId="77777777" w:rsidR="00A974D5" w:rsidRDefault="00A974D5" w:rsidP="00D1098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INFREC (EK-Infosätze)</w:t>
            </w:r>
          </w:p>
          <w:p w14:paraId="774A9C16" w14:textId="77777777" w:rsidR="00A974D5" w:rsidRDefault="00A974D5" w:rsidP="00D1098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BOMMAT (Stücklisten)</w:t>
            </w:r>
          </w:p>
          <w:p w14:paraId="0452EFCE" w14:textId="77777777" w:rsidR="00A974D5" w:rsidRPr="00D1098F" w:rsidRDefault="00A974D5" w:rsidP="00D1098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COND_A (Konditionen)</w:t>
            </w:r>
          </w:p>
        </w:tc>
      </w:tr>
      <w:tr w:rsidR="00907E2A" w:rsidRPr="00D1098F" w14:paraId="7C07075F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4B8E23F" w14:textId="77777777" w:rsidR="00907E2A" w:rsidRPr="00D1098F" w:rsidRDefault="00907E2A" w:rsidP="00907E2A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3CC77E9" w14:textId="77777777" w:rsidR="00907E2A" w:rsidRPr="00D1098F" w:rsidRDefault="00907E2A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620E422" w14:textId="77777777" w:rsidR="00907E2A" w:rsidRPr="00D1098F" w:rsidRDefault="00B47305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Artikel</w:t>
            </w:r>
            <w:r w:rsidR="00A974D5">
              <w:rPr>
                <w:rFonts w:ascii="Arial" w:hAnsi="Arial" w:cs="Arial"/>
                <w:sz w:val="16"/>
                <w:szCs w:val="16"/>
              </w:rPr>
              <w:t>stammdaten</w:t>
            </w:r>
            <w:r w:rsidR="00907E2A" w:rsidRPr="00D1098F">
              <w:rPr>
                <w:rFonts w:ascii="Arial" w:hAnsi="Arial" w:cs="Arial"/>
                <w:sz w:val="16"/>
                <w:szCs w:val="16"/>
              </w:rPr>
              <w:t xml:space="preserve"> empfangen und verbuchen</w:t>
            </w:r>
            <w:r w:rsidR="00D3418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6DCD8EC" w14:textId="77777777" w:rsidR="00907E2A" w:rsidRPr="00D1098F" w:rsidRDefault="00907E2A" w:rsidP="00907E2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33" w:name="OLE_LINK1"/>
            <w:bookmarkStart w:id="34" w:name="OLE_LINK2"/>
            <w:r w:rsidRPr="00D1098F">
              <w:rPr>
                <w:rFonts w:ascii="Arial" w:hAnsi="Arial" w:cs="Arial"/>
                <w:sz w:val="16"/>
                <w:szCs w:val="16"/>
              </w:rPr>
              <w:t>FI.</w:t>
            </w:r>
            <w:r w:rsidR="00DA284F">
              <w:rPr>
                <w:rFonts w:ascii="Arial" w:hAnsi="Arial" w:cs="Arial"/>
                <w:sz w:val="16"/>
                <w:szCs w:val="16"/>
              </w:rPr>
              <w:t>LO</w:t>
            </w:r>
            <w:bookmarkEnd w:id="33"/>
            <w:bookmarkEnd w:id="34"/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17AB737" w14:textId="77777777" w:rsidR="00AF070E" w:rsidRDefault="00297EEB" w:rsidP="00F579B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Anlage von </w:t>
            </w:r>
            <w:r w:rsidR="00B47305">
              <w:rPr>
                <w:rFonts w:ascii="Arial" w:hAnsi="Arial" w:cs="Arial"/>
                <w:sz w:val="16"/>
                <w:szCs w:val="16"/>
              </w:rPr>
              <w:t>Artikel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="00AF070E">
              <w:rPr>
                <w:rFonts w:ascii="Arial" w:hAnsi="Arial" w:cs="Arial"/>
                <w:sz w:val="16"/>
                <w:szCs w:val="16"/>
              </w:rPr>
              <w:t>, EK-Infosätze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="00AF070E">
              <w:rPr>
                <w:rFonts w:ascii="Arial" w:hAnsi="Arial" w:cs="Arial"/>
                <w:sz w:val="16"/>
                <w:szCs w:val="16"/>
              </w:rPr>
              <w:t>, EK- und VK-Konditionen in SAP.</w:t>
            </w:r>
          </w:p>
          <w:p w14:paraId="1BD39EE3" w14:textId="77777777" w:rsidR="00907E2A" w:rsidRDefault="00297EEB" w:rsidP="00AF070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Anlage der </w:t>
            </w:r>
            <w:r w:rsidR="00B47305">
              <w:rPr>
                <w:rFonts w:ascii="Arial" w:hAnsi="Arial" w:cs="Arial"/>
                <w:sz w:val="16"/>
                <w:szCs w:val="16"/>
              </w:rPr>
              <w:t>Artikel in alle</w:t>
            </w:r>
            <w:r w:rsidR="00F579BD">
              <w:rPr>
                <w:rFonts w:ascii="Arial" w:hAnsi="Arial" w:cs="Arial"/>
                <w:sz w:val="16"/>
                <w:szCs w:val="16"/>
              </w:rPr>
              <w:t>n</w:t>
            </w:r>
            <w:r w:rsidR="00B4730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47305">
              <w:rPr>
                <w:rFonts w:ascii="Arial" w:hAnsi="Arial" w:cs="Arial"/>
                <w:sz w:val="16"/>
                <w:szCs w:val="16"/>
              </w:rPr>
              <w:t>Org</w:t>
            </w:r>
            <w:proofErr w:type="spellEnd"/>
            <w:r w:rsidR="00B47305">
              <w:rPr>
                <w:rFonts w:ascii="Arial" w:hAnsi="Arial" w:cs="Arial"/>
                <w:sz w:val="16"/>
                <w:szCs w:val="16"/>
              </w:rPr>
              <w:t>-Einheiten (Werke</w:t>
            </w:r>
            <w:r w:rsidR="00F579B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B47305">
              <w:rPr>
                <w:rFonts w:ascii="Arial" w:hAnsi="Arial" w:cs="Arial"/>
                <w:sz w:val="16"/>
                <w:szCs w:val="16"/>
              </w:rPr>
              <w:t>Einkaufsorganisationen und Vertriebsbereiche</w:t>
            </w:r>
            <w:ins w:id="35" w:author="Meier, Matthias" w:date="2019-03-04T11:56:00Z">
              <w:r w:rsidR="003A664D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  <w:r w:rsidR="00B47305">
              <w:rPr>
                <w:rFonts w:ascii="Arial" w:hAnsi="Arial" w:cs="Arial"/>
                <w:sz w:val="16"/>
                <w:szCs w:val="16"/>
              </w:rPr>
              <w:t xml:space="preserve">). </w:t>
            </w:r>
          </w:p>
          <w:p w14:paraId="20831F24" w14:textId="77777777" w:rsidR="00AF070E" w:rsidRDefault="00297EEB" w:rsidP="00AF070E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Anlage der </w:t>
            </w:r>
            <w:r w:rsidR="00AF070E">
              <w:rPr>
                <w:rFonts w:ascii="Arial" w:hAnsi="Arial" w:cs="Arial"/>
                <w:sz w:val="16"/>
                <w:szCs w:val="16"/>
              </w:rPr>
              <w:t xml:space="preserve">EK-Infosätze in allen operativen Einkaufsorganisationen </w:t>
            </w:r>
            <w:r>
              <w:rPr>
                <w:rFonts w:ascii="Arial" w:hAnsi="Arial" w:cs="Arial"/>
                <w:sz w:val="16"/>
                <w:szCs w:val="16"/>
              </w:rPr>
              <w:t>und der Referenz-Einkaufsorganisation</w:t>
            </w:r>
            <w:r w:rsidR="00AF070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14E7627" w14:textId="77777777" w:rsidR="00AF070E" w:rsidRDefault="00297EEB" w:rsidP="00297EE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Anlage der </w:t>
            </w:r>
            <w:r w:rsidR="00AF070E">
              <w:rPr>
                <w:rFonts w:ascii="Arial" w:hAnsi="Arial" w:cs="Arial"/>
                <w:sz w:val="16"/>
                <w:szCs w:val="16"/>
              </w:rPr>
              <w:t>EK-Konditionen in der Referenz-</w:t>
            </w:r>
            <w:proofErr w:type="spellStart"/>
            <w:r w:rsidR="00AF070E">
              <w:rPr>
                <w:rFonts w:ascii="Arial" w:hAnsi="Arial" w:cs="Arial"/>
                <w:sz w:val="16"/>
                <w:szCs w:val="16"/>
              </w:rPr>
              <w:t>Ekorg</w:t>
            </w:r>
            <w:proofErr w:type="spellEnd"/>
            <w:r w:rsidR="00AF070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A179A5A" w14:textId="77777777" w:rsidR="00297EEB" w:rsidRDefault="005C15F2" w:rsidP="00297EE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Datenanreicherung bei der Übernahme anhand eines tabellengesteuerten Regelwerks bzw. unter Verwendung von Vorlageartikeln.</w:t>
            </w:r>
          </w:p>
          <w:p w14:paraId="16891C8E" w14:textId="35F342BC" w:rsidR="004F3F58" w:rsidRDefault="004F3F58" w:rsidP="00297EE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commentRangeStart w:id="36"/>
            <w:r>
              <w:rPr>
                <w:rFonts w:ascii="Arial" w:hAnsi="Arial" w:cs="Arial"/>
                <w:sz w:val="16"/>
                <w:szCs w:val="16"/>
              </w:rPr>
              <w:t xml:space="preserve">Einbau </w:t>
            </w:r>
            <w:del w:id="37" w:author="Meier, Matthias" w:date="2019-03-04T12:01:00Z">
              <w:r w:rsidDel="00130BAD">
                <w:rPr>
                  <w:rFonts w:ascii="Arial" w:hAnsi="Arial" w:cs="Arial"/>
                  <w:sz w:val="16"/>
                  <w:szCs w:val="16"/>
                </w:rPr>
                <w:delText xml:space="preserve">diverser </w:delText>
              </w:r>
            </w:del>
            <w:ins w:id="38" w:author="Meier, Matthias" w:date="2019-03-04T12:01:00Z">
              <w:r w:rsidR="00130BAD">
                <w:rPr>
                  <w:rFonts w:ascii="Arial" w:hAnsi="Arial" w:cs="Arial"/>
                  <w:sz w:val="16"/>
                  <w:szCs w:val="16"/>
                </w:rPr>
                <w:t xml:space="preserve">von </w:t>
              </w:r>
            </w:ins>
            <w:proofErr w:type="spellStart"/>
            <w:r>
              <w:rPr>
                <w:rFonts w:ascii="Arial" w:hAnsi="Arial" w:cs="Arial"/>
                <w:sz w:val="16"/>
                <w:szCs w:val="16"/>
              </w:rPr>
              <w:t>Zusatzfelder</w:t>
            </w:r>
            <w:ins w:id="39" w:author="Meier, Matthias" w:date="2019-03-04T12:02:00Z">
              <w:r w:rsidR="00130BAD">
                <w:rPr>
                  <w:rFonts w:ascii="Arial" w:hAnsi="Arial" w:cs="Arial"/>
                  <w:sz w:val="16"/>
                  <w:szCs w:val="16"/>
                </w:rPr>
                <w:t>b</w:t>
              </w:r>
            </w:ins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im Artikelstamm und EK-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Infosatz</w:t>
            </w:r>
            <w:proofErr w:type="spellEnd"/>
            <w:del w:id="40" w:author="Meier, Matthias" w:date="2019-03-04T12:02:00Z">
              <w:r w:rsidDel="00130BAD">
                <w:rPr>
                  <w:rFonts w:ascii="Arial" w:hAnsi="Arial" w:cs="Arial"/>
                  <w:sz w:val="16"/>
                  <w:szCs w:val="16"/>
                </w:rPr>
                <w:delText>, z.B</w:delText>
              </w:r>
              <w:commentRangeEnd w:id="36"/>
              <w:r w:rsidR="00130BAD" w:rsidDel="00130BAD">
                <w:rPr>
                  <w:rStyle w:val="Kommentarzeichen"/>
                </w:rPr>
                <w:commentReference w:id="36"/>
              </w:r>
              <w:r w:rsidDel="00130BAD">
                <w:rPr>
                  <w:rFonts w:ascii="Arial" w:hAnsi="Arial" w:cs="Arial"/>
                  <w:sz w:val="16"/>
                  <w:szCs w:val="16"/>
                </w:rPr>
                <w:delText>.:</w:delText>
              </w:r>
            </w:del>
          </w:p>
          <w:p w14:paraId="25192D5C" w14:textId="77777777" w:rsidR="004F3F58" w:rsidRDefault="004F3F58" w:rsidP="004F3F58">
            <w:pPr>
              <w:pStyle w:val="Listenabsatz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Artikelkurztext2 </w:t>
            </w:r>
          </w:p>
          <w:p w14:paraId="51EDD79F" w14:textId="77777777" w:rsidR="004F3F58" w:rsidRDefault="004F3F58" w:rsidP="004F3F58">
            <w:pPr>
              <w:pStyle w:val="Listenabsatz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Felder für Inhaltsangaben</w:t>
            </w:r>
          </w:p>
          <w:p w14:paraId="2C75C741" w14:textId="77777777" w:rsidR="004F3F58" w:rsidRDefault="004F3F58" w:rsidP="004F3F58">
            <w:pPr>
              <w:pStyle w:val="Listenabsatz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Markenoffensive</w:t>
            </w:r>
            <w:r w:rsidR="00B075D4">
              <w:rPr>
                <w:rFonts w:ascii="Arial" w:hAnsi="Arial" w:cs="Arial"/>
                <w:sz w:val="16"/>
                <w:szCs w:val="16"/>
              </w:rPr>
              <w:t xml:space="preserve"> (mit Möglichkeit, im Nachhinein nachzuvollziehen, zu welchen Zeiträumen diese gültig war)</w:t>
            </w:r>
          </w:p>
          <w:p w14:paraId="3D69CFF2" w14:textId="77777777" w:rsidR="004F3F58" w:rsidRDefault="004F3F58" w:rsidP="004F3F58">
            <w:pPr>
              <w:pStyle w:val="Listenabsatz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Abakus-Kennzeichnung</w:t>
            </w:r>
          </w:p>
          <w:p w14:paraId="1F5B4DC2" w14:textId="77777777" w:rsidR="004F3F58" w:rsidRDefault="004F3F58" w:rsidP="004F3F58">
            <w:pPr>
              <w:pStyle w:val="Listenabsatz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Kennzeichnung Rendite-Artikel</w:t>
            </w:r>
          </w:p>
          <w:p w14:paraId="0CC2D2F6" w14:textId="77777777" w:rsidR="004F3F58" w:rsidRDefault="004F3F58" w:rsidP="004F3F58">
            <w:pPr>
              <w:pStyle w:val="Listenabsatz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Kennzeichnung Katalog-Artikel</w:t>
            </w:r>
          </w:p>
          <w:p w14:paraId="2923E5C9" w14:textId="77777777" w:rsidR="004F3F58" w:rsidRDefault="004F3F58" w:rsidP="004F3F58">
            <w:pPr>
              <w:pStyle w:val="Listenabsatz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ECCN</w:t>
            </w:r>
          </w:p>
          <w:p w14:paraId="61330F42" w14:textId="77777777" w:rsidR="004F3F58" w:rsidRDefault="004F3F58" w:rsidP="004F3F58">
            <w:pPr>
              <w:pStyle w:val="Listenabsatz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AL-Nummer</w:t>
            </w:r>
          </w:p>
          <w:p w14:paraId="7EDD3C80" w14:textId="77777777" w:rsidR="004F3F58" w:rsidRPr="004F3F58" w:rsidRDefault="004F3F58" w:rsidP="004F3F58">
            <w:pPr>
              <w:pStyle w:val="Listenabsatz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Typenbezeichnung des Lieferanten</w:t>
            </w:r>
          </w:p>
          <w:p w14:paraId="0866FF6D" w14:textId="77777777" w:rsidR="00297EEB" w:rsidRPr="00D1098F" w:rsidRDefault="00297EEB" w:rsidP="00297EE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261B510" w14:textId="77777777" w:rsidR="004F3F58" w:rsidRDefault="004F3F58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E:</w:t>
            </w:r>
          </w:p>
          <w:p w14:paraId="296C170F" w14:textId="77777777" w:rsidR="004F3F58" w:rsidRDefault="004F3F58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commentRangeStart w:id="41"/>
            <w:r>
              <w:rPr>
                <w:rFonts w:ascii="Arial" w:hAnsi="Arial" w:cs="Arial"/>
                <w:sz w:val="16"/>
                <w:szCs w:val="16"/>
              </w:rPr>
              <w:t xml:space="preserve">Aufnahme </w:t>
            </w:r>
            <w:del w:id="42" w:author="Meier, Matthias" w:date="2019-03-04T12:00:00Z">
              <w:r w:rsidDel="00996601">
                <w:rPr>
                  <w:rFonts w:ascii="Arial" w:hAnsi="Arial" w:cs="Arial"/>
                  <w:sz w:val="16"/>
                  <w:szCs w:val="16"/>
                </w:rPr>
                <w:delText xml:space="preserve">diverser </w:delText>
              </w:r>
            </w:del>
            <w:ins w:id="43" w:author="Meier, Matthias" w:date="2019-03-04T12:00:00Z">
              <w:r w:rsidR="00996601">
                <w:rPr>
                  <w:rFonts w:ascii="Arial" w:hAnsi="Arial" w:cs="Arial"/>
                  <w:sz w:val="16"/>
                  <w:szCs w:val="16"/>
                </w:rPr>
                <w:t xml:space="preserve">von </w:t>
              </w:r>
            </w:ins>
            <w:r>
              <w:rPr>
                <w:rFonts w:ascii="Arial" w:hAnsi="Arial" w:cs="Arial"/>
                <w:sz w:val="16"/>
                <w:szCs w:val="16"/>
              </w:rPr>
              <w:t>Zusatzfelder</w:t>
            </w:r>
            <w:ins w:id="44" w:author="Meier, Matthias" w:date="2019-03-04T12:00:00Z">
              <w:r w:rsidR="00996601">
                <w:rPr>
                  <w:rFonts w:ascii="Arial" w:hAnsi="Arial" w:cs="Arial"/>
                  <w:sz w:val="16"/>
                  <w:szCs w:val="16"/>
                </w:rPr>
                <w:t>n</w:t>
              </w:r>
            </w:ins>
            <w:r>
              <w:rPr>
                <w:rFonts w:ascii="Arial" w:hAnsi="Arial" w:cs="Arial"/>
                <w:sz w:val="16"/>
                <w:szCs w:val="16"/>
              </w:rPr>
              <w:t xml:space="preserve"> in Artikelstamm </w:t>
            </w:r>
            <w:commentRangeEnd w:id="41"/>
            <w:r w:rsidR="00996601">
              <w:rPr>
                <w:rStyle w:val="Kommentarzeichen"/>
              </w:rPr>
              <w:commentReference w:id="41"/>
            </w:r>
            <w:r>
              <w:rPr>
                <w:rFonts w:ascii="Arial" w:hAnsi="Arial" w:cs="Arial"/>
                <w:sz w:val="16"/>
                <w:szCs w:val="16"/>
              </w:rPr>
              <w:t>/ EK-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Infosatz</w:t>
            </w:r>
            <w:proofErr w:type="spellEnd"/>
          </w:p>
          <w:p w14:paraId="32BD51D3" w14:textId="77777777" w:rsidR="00907E2A" w:rsidRDefault="00A974D5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F579BD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3F8C80C" w14:textId="77777777" w:rsidR="00DD2D2E" w:rsidRDefault="00DD2D2E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Entwicklung </w:t>
            </w:r>
            <w:r w:rsidR="00AF070E">
              <w:rPr>
                <w:rFonts w:ascii="Arial" w:hAnsi="Arial" w:cs="Arial"/>
                <w:sz w:val="16"/>
                <w:szCs w:val="16"/>
              </w:rPr>
              <w:t>Stammdatenanlage</w:t>
            </w:r>
            <w:r>
              <w:rPr>
                <w:rFonts w:ascii="Arial" w:hAnsi="Arial" w:cs="Arial"/>
                <w:sz w:val="16"/>
                <w:szCs w:val="16"/>
              </w:rPr>
              <w:t xml:space="preserve"> in allen Org</w:t>
            </w:r>
            <w:r w:rsidR="00A974D5">
              <w:rPr>
                <w:rFonts w:ascii="Arial" w:hAnsi="Arial" w:cs="Arial"/>
                <w:sz w:val="16"/>
                <w:szCs w:val="16"/>
              </w:rPr>
              <w:t>anisationse</w:t>
            </w:r>
            <w:r>
              <w:rPr>
                <w:rFonts w:ascii="Arial" w:hAnsi="Arial" w:cs="Arial"/>
                <w:sz w:val="16"/>
                <w:szCs w:val="16"/>
              </w:rPr>
              <w:t>inheiten</w:t>
            </w:r>
            <w:r w:rsidR="00F579BD">
              <w:rPr>
                <w:rFonts w:ascii="Arial" w:hAnsi="Arial" w:cs="Arial"/>
                <w:sz w:val="16"/>
                <w:szCs w:val="16"/>
              </w:rPr>
              <w:t xml:space="preserve">; </w:t>
            </w:r>
          </w:p>
          <w:p w14:paraId="1A1F3746" w14:textId="77777777" w:rsidR="00A974D5" w:rsidRDefault="00A974D5" w:rsidP="00907E2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E:</w:t>
            </w:r>
          </w:p>
          <w:p w14:paraId="3A9833C6" w14:textId="77777777" w:rsidR="00F579BD" w:rsidRPr="00D1098F" w:rsidRDefault="00253594" w:rsidP="00253594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Datenanreicherung anhand tabellengesteuertem Regelwerk / Vorlageartikeln</w:t>
            </w:r>
            <w:r w:rsidR="00F579B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34B2BC8D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47F83C92" w14:textId="77777777" w:rsidR="00BF1C0E" w:rsidRDefault="00BF1C0E" w:rsidP="00EC600E">
      <w:pPr>
        <w:pStyle w:val="berschrift2"/>
        <w:ind w:left="567" w:hanging="567"/>
        <w:rPr>
          <w:ins w:id="45" w:author="Meier, Matthias" w:date="2019-03-04T11:45:00Z"/>
          <w:rFonts w:ascii="Arial" w:hAnsi="Arial" w:cs="Arial"/>
        </w:rPr>
      </w:pPr>
      <w:bookmarkStart w:id="46" w:name="_Ref417449167"/>
    </w:p>
    <w:p w14:paraId="19389498" w14:textId="48E48C4D" w:rsidR="00EC600E" w:rsidRPr="00D1098F" w:rsidDel="00D64A29" w:rsidRDefault="004F763B" w:rsidP="00EC600E">
      <w:pPr>
        <w:pStyle w:val="berschrift2"/>
        <w:ind w:left="567" w:hanging="567"/>
        <w:rPr>
          <w:del w:id="47" w:author="Meier, Matthias" w:date="2019-03-04T13:15:00Z"/>
          <w:rFonts w:ascii="Arial" w:hAnsi="Arial" w:cs="Arial"/>
        </w:rPr>
      </w:pPr>
      <w:del w:id="48" w:author="Meier, Matthias" w:date="2019-03-04T13:15:00Z">
        <w:r w:rsidRPr="00D1098F" w:rsidDel="00D64A29">
          <w:rPr>
            <w:rFonts w:ascii="Arial" w:hAnsi="Arial" w:cs="Arial"/>
          </w:rPr>
          <w:delText>Prozess-/Funktionsalternativen</w:delText>
        </w:r>
        <w:bookmarkEnd w:id="46"/>
      </w:del>
    </w:p>
    <w:p w14:paraId="2AA93FBF" w14:textId="6F75858F" w:rsidR="006A5E41" w:rsidRPr="00D1098F" w:rsidDel="00D64A29" w:rsidRDefault="00057FE7" w:rsidP="00EC600E">
      <w:pPr>
        <w:rPr>
          <w:del w:id="49" w:author="Meier, Matthias" w:date="2019-03-04T13:15:00Z"/>
          <w:rFonts w:ascii="Arial" w:hAnsi="Arial" w:cs="Arial"/>
          <w:vanish/>
          <w:sz w:val="16"/>
          <w:szCs w:val="16"/>
        </w:rPr>
      </w:pPr>
      <w:del w:id="50" w:author="Meier, Matthias" w:date="2019-03-04T13:15:00Z">
        <w:r w:rsidRPr="00D1098F" w:rsidDel="00D64A29">
          <w:rPr>
            <w:rFonts w:ascii="Arial" w:hAnsi="Arial" w:cs="Arial"/>
            <w:vanish/>
            <w:sz w:val="16"/>
            <w:szCs w:val="16"/>
          </w:rPr>
          <w:delText xml:space="preserve">Die Funktionsalternative </w:delText>
        </w:r>
        <w:r w:rsidR="006A5E41" w:rsidRPr="00D1098F" w:rsidDel="00D64A29">
          <w:rPr>
            <w:rFonts w:ascii="Arial" w:hAnsi="Arial" w:cs="Arial"/>
            <w:vanish/>
            <w:sz w:val="16"/>
            <w:szCs w:val="16"/>
          </w:rPr>
          <w:delText>beschreibt die Varianz, die im Rahmen eines Integrationstests zu berücksichtigen ist. Ergibt sich durch die Varianz ein neuer Prozessablauf, so ist eine neue IPS auszuprägen. Mehrere</w:delText>
        </w:r>
        <w:r w:rsidRPr="00D1098F" w:rsidDel="00D64A29">
          <w:rPr>
            <w:rFonts w:ascii="Arial" w:hAnsi="Arial" w:cs="Arial"/>
            <w:vanish/>
            <w:sz w:val="16"/>
            <w:szCs w:val="16"/>
          </w:rPr>
          <w:delText xml:space="preserve"> Funktionen</w:delText>
        </w:r>
        <w:r w:rsidR="006A5E41" w:rsidRPr="00D1098F" w:rsidDel="00D64A29">
          <w:rPr>
            <w:rFonts w:ascii="Arial" w:hAnsi="Arial" w:cs="Arial"/>
            <w:vanish/>
            <w:sz w:val="16"/>
            <w:szCs w:val="16"/>
          </w:rPr>
          <w:delText xml:space="preserve"> können miteinander kombiniert werden.</w:delText>
        </w:r>
      </w:del>
    </w:p>
    <w:tbl>
      <w:tblPr>
        <w:tblStyle w:val="Formatvorlage1"/>
        <w:tblW w:w="9751" w:type="dxa"/>
        <w:tblLook w:val="04A0" w:firstRow="1" w:lastRow="0" w:firstColumn="1" w:lastColumn="0" w:noHBand="0" w:noVBand="1"/>
      </w:tblPr>
      <w:tblGrid>
        <w:gridCol w:w="1970"/>
        <w:gridCol w:w="1296"/>
        <w:gridCol w:w="1297"/>
        <w:gridCol w:w="1297"/>
        <w:gridCol w:w="1297"/>
        <w:gridCol w:w="1297"/>
        <w:gridCol w:w="1297"/>
      </w:tblGrid>
      <w:tr w:rsidR="006A5E41" w:rsidRPr="00D1098F" w:rsidDel="00D64A29" w14:paraId="1758E7EB" w14:textId="2D7741EE" w:rsidTr="00EC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1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39FF4287" w14:textId="13A43566" w:rsidR="006A5E41" w:rsidRPr="00D1098F" w:rsidDel="00D64A29" w:rsidRDefault="00EC600E" w:rsidP="00907E2A">
            <w:pPr>
              <w:spacing w:before="60" w:after="60"/>
              <w:rPr>
                <w:del w:id="52" w:author="Meier, Matthias" w:date="2019-03-04T13:15:00Z"/>
                <w:rFonts w:ascii="Arial" w:hAnsi="Arial" w:cs="Arial"/>
              </w:rPr>
            </w:pPr>
            <w:del w:id="53" w:author="Meier, Matthias" w:date="2019-03-04T13:15:00Z">
              <w:r w:rsidRPr="00D1098F" w:rsidDel="00D64A29">
                <w:rPr>
                  <w:rFonts w:ascii="Arial" w:hAnsi="Arial" w:cs="Arial"/>
                </w:rPr>
                <w:delText>Merkmal</w:delText>
              </w:r>
            </w:del>
          </w:p>
        </w:tc>
        <w:tc>
          <w:tcPr>
            <w:tcW w:w="7781" w:type="dxa"/>
            <w:gridSpan w:val="6"/>
          </w:tcPr>
          <w:p w14:paraId="10A7FB1B" w14:textId="5D5BFFF5" w:rsidR="006A5E41" w:rsidRPr="00D1098F" w:rsidDel="00D64A29" w:rsidRDefault="00057FE7" w:rsidP="00907E2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4" w:author="Meier, Matthias" w:date="2019-03-04T13:15:00Z"/>
                <w:rFonts w:ascii="Arial" w:hAnsi="Arial" w:cs="Arial"/>
              </w:rPr>
            </w:pPr>
            <w:del w:id="55" w:author="Meier, Matthias" w:date="2019-03-04T13:15:00Z">
              <w:r w:rsidRPr="00D1098F" w:rsidDel="00D64A29">
                <w:rPr>
                  <w:rFonts w:ascii="Arial" w:hAnsi="Arial" w:cs="Arial"/>
                </w:rPr>
                <w:delText>Ausprägung</w:delText>
              </w:r>
              <w:r w:rsidR="00EC600E" w:rsidRPr="00D1098F" w:rsidDel="00D64A29">
                <w:rPr>
                  <w:rFonts w:ascii="Arial" w:hAnsi="Arial" w:cs="Arial"/>
                </w:rPr>
                <w:delText>en</w:delText>
              </w:r>
            </w:del>
          </w:p>
        </w:tc>
      </w:tr>
      <w:tr w:rsidR="009C445A" w:rsidRPr="00D1098F" w:rsidDel="00D64A29" w14:paraId="44278BED" w14:textId="65E0F41C" w:rsidTr="004F3F58">
        <w:trPr>
          <w:del w:id="56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8C5E32F" w14:textId="6B907CE9" w:rsidR="009C445A" w:rsidRPr="00D1098F" w:rsidDel="00D64A29" w:rsidRDefault="00A974D5" w:rsidP="009C445A">
            <w:pPr>
              <w:spacing w:before="60" w:after="60"/>
              <w:rPr>
                <w:del w:id="57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58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Stammdatenobjekte</w:delText>
              </w:r>
            </w:del>
          </w:p>
        </w:tc>
        <w:tc>
          <w:tcPr>
            <w:tcW w:w="1296" w:type="dxa"/>
          </w:tcPr>
          <w:p w14:paraId="6AA9607B" w14:textId="399FB36A" w:rsidR="009C445A" w:rsidRPr="00D1098F" w:rsidDel="00D64A29" w:rsidRDefault="00A974D5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60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Artikel</w:delText>
              </w:r>
            </w:del>
          </w:p>
        </w:tc>
        <w:tc>
          <w:tcPr>
            <w:tcW w:w="1297" w:type="dxa"/>
          </w:tcPr>
          <w:p w14:paraId="7EE749CA" w14:textId="690BB560" w:rsidR="009C445A" w:rsidRPr="00D1098F" w:rsidDel="00D64A29" w:rsidRDefault="00A974D5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62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EK-Infosatz</w:delText>
              </w:r>
            </w:del>
          </w:p>
        </w:tc>
        <w:tc>
          <w:tcPr>
            <w:tcW w:w="1297" w:type="dxa"/>
          </w:tcPr>
          <w:p w14:paraId="0A06B4EF" w14:textId="2C116143" w:rsidR="009C445A" w:rsidRPr="00D1098F" w:rsidDel="00D64A29" w:rsidRDefault="00A974D5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64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Stückliste</w:delText>
              </w:r>
            </w:del>
          </w:p>
        </w:tc>
        <w:tc>
          <w:tcPr>
            <w:tcW w:w="1297" w:type="dxa"/>
          </w:tcPr>
          <w:p w14:paraId="3E57F3B1" w14:textId="22B2FF17" w:rsidR="009C445A" w:rsidRPr="00D1098F" w:rsidDel="00D64A29" w:rsidRDefault="00A974D5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66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EK-Kondition</w:delText>
              </w:r>
            </w:del>
          </w:p>
        </w:tc>
        <w:tc>
          <w:tcPr>
            <w:tcW w:w="1297" w:type="dxa"/>
          </w:tcPr>
          <w:p w14:paraId="4F2C8FFD" w14:textId="7C034D39" w:rsidR="009C445A" w:rsidRPr="00D1098F" w:rsidDel="00D64A29" w:rsidRDefault="00A974D5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68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VK-Kondition</w:delText>
              </w:r>
            </w:del>
          </w:p>
        </w:tc>
        <w:tc>
          <w:tcPr>
            <w:tcW w:w="1297" w:type="dxa"/>
          </w:tcPr>
          <w:p w14:paraId="7B9CA9B5" w14:textId="25B68389" w:rsidR="009C445A" w:rsidRPr="00D1098F" w:rsidDel="00D64A29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4F3F58" w:rsidRPr="00D1098F" w:rsidDel="00D64A29" w14:paraId="610095C7" w14:textId="3C5EE9DF" w:rsidTr="00432B1E">
        <w:trPr>
          <w:del w:id="70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3C2FD0A6" w14:textId="1AE619EC" w:rsidR="004F3F58" w:rsidDel="00D64A29" w:rsidRDefault="004F3F58" w:rsidP="009C445A">
            <w:pPr>
              <w:spacing w:before="60" w:after="60"/>
              <w:rPr>
                <w:del w:id="71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72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Prüfung und Freigabe übermittelter Stammdaten</w:delText>
              </w:r>
            </w:del>
          </w:p>
        </w:tc>
        <w:tc>
          <w:tcPr>
            <w:tcW w:w="1296" w:type="dxa"/>
          </w:tcPr>
          <w:p w14:paraId="11644A12" w14:textId="44D3A6EC" w:rsidR="004F3F58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74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Nein</w:delText>
              </w:r>
            </w:del>
          </w:p>
        </w:tc>
        <w:tc>
          <w:tcPr>
            <w:tcW w:w="1297" w:type="dxa"/>
          </w:tcPr>
          <w:p w14:paraId="4F7A5F3E" w14:textId="06B77757" w:rsidR="004F3F58" w:rsidDel="00D64A29" w:rsidRDefault="004F3F58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24A4AB09" w14:textId="476A02A5" w:rsidR="004F3F58" w:rsidDel="00D64A29" w:rsidRDefault="004F3F58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5C42461E" w14:textId="48F45D11" w:rsidR="004F3F58" w:rsidDel="00D64A29" w:rsidRDefault="004F3F58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7588E288" w14:textId="61A328F2" w:rsidR="004F3F58" w:rsidDel="00D64A29" w:rsidRDefault="004F3F58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1F67825B" w14:textId="4B66A89A" w:rsidR="004F3F58" w:rsidRPr="00D1098F" w:rsidDel="00D64A29" w:rsidRDefault="004F3F58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432B1E" w:rsidRPr="00D1098F" w:rsidDel="00D64A29" w14:paraId="31C75B57" w14:textId="6CA0B5EF" w:rsidTr="00432B1E">
        <w:trPr>
          <w:del w:id="80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E7EE063" w14:textId="28142814" w:rsidR="00432B1E" w:rsidDel="00D64A29" w:rsidRDefault="00432B1E" w:rsidP="009C445A">
            <w:pPr>
              <w:spacing w:before="60" w:after="60"/>
              <w:rPr>
                <w:del w:id="81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82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Stückliste</w:delText>
              </w:r>
            </w:del>
          </w:p>
        </w:tc>
        <w:tc>
          <w:tcPr>
            <w:tcW w:w="1296" w:type="dxa"/>
          </w:tcPr>
          <w:p w14:paraId="147321CA" w14:textId="7679131F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84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Einstufig</w:delText>
              </w:r>
            </w:del>
          </w:p>
        </w:tc>
        <w:tc>
          <w:tcPr>
            <w:tcW w:w="1297" w:type="dxa"/>
          </w:tcPr>
          <w:p w14:paraId="1FE4048C" w14:textId="24560065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86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Mehrstufig</w:delText>
              </w:r>
            </w:del>
          </w:p>
        </w:tc>
        <w:tc>
          <w:tcPr>
            <w:tcW w:w="1297" w:type="dxa"/>
          </w:tcPr>
          <w:p w14:paraId="098F3140" w14:textId="1259D6FF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5561152D" w14:textId="1B999FDF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087650A5" w14:textId="6F97006E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3E006FA1" w14:textId="0EF874AC" w:rsidR="00432B1E" w:rsidRPr="00D1098F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432B1E" w:rsidRPr="00D1098F" w:rsidDel="00D64A29" w14:paraId="48792909" w14:textId="03A9723C" w:rsidTr="00432B1E">
        <w:trPr>
          <w:del w:id="91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807E901" w14:textId="351D8E2F" w:rsidR="00432B1E" w:rsidDel="00D64A29" w:rsidRDefault="00432B1E" w:rsidP="009C445A">
            <w:pPr>
              <w:spacing w:before="60" w:after="60"/>
              <w:rPr>
                <w:del w:id="92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93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Mengeneinheiten</w:delText>
              </w:r>
            </w:del>
          </w:p>
        </w:tc>
        <w:tc>
          <w:tcPr>
            <w:tcW w:w="1296" w:type="dxa"/>
          </w:tcPr>
          <w:p w14:paraId="7282A161" w14:textId="5E602843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95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Stück</w:delText>
              </w:r>
            </w:del>
          </w:p>
        </w:tc>
        <w:tc>
          <w:tcPr>
            <w:tcW w:w="1297" w:type="dxa"/>
          </w:tcPr>
          <w:p w14:paraId="1875F429" w14:textId="4B2685A3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97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Meter</w:delText>
              </w:r>
            </w:del>
          </w:p>
        </w:tc>
        <w:tc>
          <w:tcPr>
            <w:tcW w:w="1297" w:type="dxa"/>
          </w:tcPr>
          <w:p w14:paraId="00248E5B" w14:textId="2B8AAEA8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99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KGM</w:delText>
              </w:r>
            </w:del>
          </w:p>
        </w:tc>
        <w:tc>
          <w:tcPr>
            <w:tcW w:w="1297" w:type="dxa"/>
          </w:tcPr>
          <w:p w14:paraId="1575FB26" w14:textId="007D5139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01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Weitere (Diverse)</w:delText>
              </w:r>
            </w:del>
          </w:p>
        </w:tc>
        <w:tc>
          <w:tcPr>
            <w:tcW w:w="1297" w:type="dxa"/>
          </w:tcPr>
          <w:p w14:paraId="6A309C39" w14:textId="62A1AE2E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2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65E6207C" w14:textId="6FA40D91" w:rsidR="00432B1E" w:rsidRPr="00D1098F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3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432B1E" w:rsidRPr="00D1098F" w:rsidDel="00D64A29" w14:paraId="1EBA4DD0" w14:textId="30F9115A" w:rsidTr="00432B1E">
        <w:trPr>
          <w:del w:id="104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B281F00" w14:textId="30426BD0" w:rsidR="00432B1E" w:rsidDel="00D64A29" w:rsidRDefault="00432B1E" w:rsidP="009C445A">
            <w:pPr>
              <w:spacing w:before="60" w:after="60"/>
              <w:rPr>
                <w:del w:id="105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06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Übertragungsmodus SPIM</w:delText>
              </w:r>
            </w:del>
          </w:p>
        </w:tc>
        <w:tc>
          <w:tcPr>
            <w:tcW w:w="1296" w:type="dxa"/>
          </w:tcPr>
          <w:p w14:paraId="7D3A2FF1" w14:textId="41653E79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7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08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Batch</w:delText>
              </w:r>
            </w:del>
          </w:p>
        </w:tc>
        <w:tc>
          <w:tcPr>
            <w:tcW w:w="1297" w:type="dxa"/>
          </w:tcPr>
          <w:p w14:paraId="3C4E34F3" w14:textId="641A8FE1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9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1F52269F" w14:textId="6A0EA877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0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2DA05B29" w14:textId="4F61D57D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1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7BD5EC9D" w14:textId="77480AB4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2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58E33021" w14:textId="21CF839E" w:rsidR="00432B1E" w:rsidRPr="00D1098F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3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432B1E" w:rsidRPr="00D1098F" w:rsidDel="00D64A29" w14:paraId="7BD6F722" w14:textId="2FEA3C58" w:rsidTr="00432B1E">
        <w:trPr>
          <w:del w:id="114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C47E6A6" w14:textId="5DF42E93" w:rsidR="00432B1E" w:rsidDel="00D64A29" w:rsidRDefault="00432B1E" w:rsidP="009C445A">
            <w:pPr>
              <w:spacing w:before="60" w:after="60"/>
              <w:rPr>
                <w:del w:id="115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16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Übertragungsmöglichkeiten SPIM</w:delText>
              </w:r>
            </w:del>
          </w:p>
        </w:tc>
        <w:tc>
          <w:tcPr>
            <w:tcW w:w="1296" w:type="dxa"/>
          </w:tcPr>
          <w:p w14:paraId="1D685017" w14:textId="00EFD609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7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18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Initial</w:delText>
              </w:r>
            </w:del>
          </w:p>
        </w:tc>
        <w:tc>
          <w:tcPr>
            <w:tcW w:w="1297" w:type="dxa"/>
          </w:tcPr>
          <w:p w14:paraId="45D5377B" w14:textId="7C7B5181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9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20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Änderungen</w:delText>
              </w:r>
            </w:del>
          </w:p>
        </w:tc>
        <w:tc>
          <w:tcPr>
            <w:tcW w:w="1297" w:type="dxa"/>
          </w:tcPr>
          <w:p w14:paraId="1FBE3B35" w14:textId="790A6806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1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22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Direktanforderung einzelner Artikel</w:delText>
              </w:r>
            </w:del>
          </w:p>
        </w:tc>
        <w:tc>
          <w:tcPr>
            <w:tcW w:w="1297" w:type="dxa"/>
          </w:tcPr>
          <w:p w14:paraId="5FF22BB4" w14:textId="1F459416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3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68839538" w14:textId="4B4EC4AB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4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1B0076B6" w14:textId="27DBA233" w:rsidR="00432B1E" w:rsidRPr="00D1098F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5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432B1E" w:rsidRPr="00D1098F" w:rsidDel="00D64A29" w14:paraId="622A730A" w14:textId="5DBB0B4C" w:rsidTr="00432B1E">
        <w:trPr>
          <w:del w:id="126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00D3DD73" w14:textId="2154A193" w:rsidR="00432B1E" w:rsidDel="00D64A29" w:rsidRDefault="00432B1E" w:rsidP="009C445A">
            <w:pPr>
              <w:spacing w:before="60" w:after="60"/>
              <w:rPr>
                <w:del w:id="127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28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Verarbeitung ERP</w:delText>
              </w:r>
            </w:del>
          </w:p>
        </w:tc>
        <w:tc>
          <w:tcPr>
            <w:tcW w:w="1296" w:type="dxa"/>
          </w:tcPr>
          <w:p w14:paraId="5AE32F43" w14:textId="63F9A16F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9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30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Batch</w:delText>
              </w:r>
            </w:del>
          </w:p>
        </w:tc>
        <w:tc>
          <w:tcPr>
            <w:tcW w:w="1297" w:type="dxa"/>
          </w:tcPr>
          <w:p w14:paraId="5898F6CE" w14:textId="7AB30D04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1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7F411D7D" w14:textId="42074FA9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2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001550C1" w14:textId="2D87CDF4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3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4CC7B7D5" w14:textId="4DF4CF06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4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24E4374E" w14:textId="43B6FAA9" w:rsidR="00432B1E" w:rsidRPr="00D1098F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5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432B1E" w:rsidRPr="00D1098F" w:rsidDel="00D64A29" w14:paraId="42FD2286" w14:textId="7F59479E" w:rsidTr="00432B1E">
        <w:trPr>
          <w:del w:id="136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18C4052" w14:textId="03AD8892" w:rsidR="00432B1E" w:rsidDel="00D64A29" w:rsidRDefault="00432B1E" w:rsidP="009C445A">
            <w:pPr>
              <w:spacing w:before="60" w:after="60"/>
              <w:rPr>
                <w:del w:id="137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38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Führendes System für Stammdatenanlage</w:delText>
              </w:r>
            </w:del>
          </w:p>
        </w:tc>
        <w:tc>
          <w:tcPr>
            <w:tcW w:w="1296" w:type="dxa"/>
          </w:tcPr>
          <w:p w14:paraId="4C8C3CAA" w14:textId="12921725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9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40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SPIM</w:delText>
              </w:r>
            </w:del>
          </w:p>
        </w:tc>
        <w:tc>
          <w:tcPr>
            <w:tcW w:w="1297" w:type="dxa"/>
          </w:tcPr>
          <w:p w14:paraId="3B002C69" w14:textId="098E9846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1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10B48C24" w14:textId="3E7460E3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2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79710C4E" w14:textId="11B5CBCB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3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00F1F444" w14:textId="0657F0BC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4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5D3485C8" w14:textId="76BB026F" w:rsidR="00432B1E" w:rsidRPr="00D1098F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5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432B1E" w:rsidRPr="00D1098F" w:rsidDel="00D64A29" w14:paraId="7D01CD07" w14:textId="3BAD484B" w:rsidTr="00EC600E">
        <w:trPr>
          <w:del w:id="146" w:author="Meier, Matthias" w:date="2019-03-04T13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2" w:space="0" w:color="8FA1AF" w:themeColor="text2"/>
            </w:tcBorders>
          </w:tcPr>
          <w:p w14:paraId="04223DF5" w14:textId="49497673" w:rsidR="00432B1E" w:rsidDel="00D64A29" w:rsidRDefault="00432B1E" w:rsidP="009C445A">
            <w:pPr>
              <w:spacing w:before="60" w:after="60"/>
              <w:rPr>
                <w:del w:id="147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48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Art der Stammdatenanlage</w:delText>
              </w:r>
            </w:del>
          </w:p>
        </w:tc>
        <w:tc>
          <w:tcPr>
            <w:tcW w:w="1296" w:type="dxa"/>
          </w:tcPr>
          <w:p w14:paraId="30AF9A39" w14:textId="3DDEDBDB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9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  <w:del w:id="150" w:author="Meier, Matthias" w:date="2019-03-04T13:15:00Z">
              <w:r w:rsidDel="00D64A29">
                <w:rPr>
                  <w:rFonts w:ascii="Arial" w:hAnsi="Arial" w:cs="Arial"/>
                  <w:sz w:val="16"/>
                  <w:szCs w:val="16"/>
                  <w:lang w:eastAsia="de-DE"/>
                </w:rPr>
                <w:delText>Nur in SPIM</w:delText>
              </w:r>
            </w:del>
          </w:p>
        </w:tc>
        <w:tc>
          <w:tcPr>
            <w:tcW w:w="1297" w:type="dxa"/>
          </w:tcPr>
          <w:p w14:paraId="5BBC5BB7" w14:textId="29A5274B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1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6417619B" w14:textId="3FE12DB4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2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70086740" w14:textId="3CA33AD7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3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0D6DEA54" w14:textId="5D152BE3" w:rsidR="00432B1E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4CC35788" w14:textId="10417EE1" w:rsidR="00432B1E" w:rsidRPr="00D1098F" w:rsidDel="00D64A29" w:rsidRDefault="00432B1E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5" w:author="Meier, Matthias" w:date="2019-03-04T13:1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</w:tbl>
    <w:p w14:paraId="49237077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6F9E66DC" w14:textId="77777777" w:rsidR="004F763B" w:rsidRPr="00D1098F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lastRenderedPageBreak/>
        <w:t>Korrektive Vorfälle</w:t>
      </w:r>
    </w:p>
    <w:p w14:paraId="2ADCF9C3" w14:textId="77777777" w:rsidR="00057FE7" w:rsidRPr="00D1098F" w:rsidRDefault="00057FE7" w:rsidP="00057FE7">
      <w:pPr>
        <w:rPr>
          <w:rFonts w:ascii="Arial" w:hAnsi="Arial" w:cs="Arial"/>
        </w:rPr>
      </w:pPr>
      <w:r w:rsidRPr="00D1098F">
        <w:rPr>
          <w:rFonts w:ascii="Arial" w:hAnsi="Arial" w:cs="Arial"/>
          <w:vanish/>
          <w:sz w:val="16"/>
          <w:szCs w:val="16"/>
        </w:rPr>
        <w:t>Wird im Laufe der Umsetzung vervollständigt.</w:t>
      </w:r>
    </w:p>
    <w:p w14:paraId="7A6680C8" w14:textId="77777777" w:rsidR="00A72C44" w:rsidRPr="00D1098F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D1098F">
        <w:rPr>
          <w:rFonts w:ascii="Arial" w:hAnsi="Arial" w:cs="Arial"/>
          <w:lang w:eastAsia="de-DE"/>
        </w:rPr>
        <w:t xml:space="preserve">Fall 1: </w:t>
      </w:r>
      <w:r w:rsidR="004F3F58">
        <w:rPr>
          <w:rFonts w:ascii="Arial" w:hAnsi="Arial" w:cs="Arial"/>
          <w:lang w:eastAsia="de-DE"/>
        </w:rPr>
        <w:t>Stamm</w:t>
      </w:r>
      <w:r w:rsidR="00CC5A3F" w:rsidRPr="00D1098F">
        <w:rPr>
          <w:rFonts w:ascii="Arial" w:hAnsi="Arial" w:cs="Arial"/>
          <w:lang w:eastAsia="de-DE"/>
        </w:rPr>
        <w:t>daten kö</w:t>
      </w:r>
      <w:r w:rsidRPr="00D1098F">
        <w:rPr>
          <w:rFonts w:ascii="Arial" w:hAnsi="Arial" w:cs="Arial"/>
          <w:lang w:eastAsia="de-DE"/>
        </w:rPr>
        <w:t>nn</w:t>
      </w:r>
      <w:r w:rsidR="00CC5A3F" w:rsidRPr="00D1098F">
        <w:rPr>
          <w:rFonts w:ascii="Arial" w:hAnsi="Arial" w:cs="Arial"/>
          <w:lang w:eastAsia="de-DE"/>
        </w:rPr>
        <w:t>en</w:t>
      </w:r>
      <w:r w:rsidRPr="00D1098F">
        <w:rPr>
          <w:rFonts w:ascii="Arial" w:hAnsi="Arial" w:cs="Arial"/>
          <w:lang w:eastAsia="de-DE"/>
        </w:rPr>
        <w:t xml:space="preserve"> </w:t>
      </w:r>
      <w:r w:rsidR="00192D3A" w:rsidRPr="00D1098F">
        <w:rPr>
          <w:rFonts w:ascii="Arial" w:hAnsi="Arial" w:cs="Arial"/>
          <w:lang w:eastAsia="de-DE"/>
        </w:rPr>
        <w:t xml:space="preserve">im Quellsystem </w:t>
      </w:r>
      <w:r w:rsidR="004F3F58">
        <w:rPr>
          <w:rFonts w:ascii="Arial" w:hAnsi="Arial" w:cs="Arial"/>
          <w:lang w:eastAsia="de-DE"/>
        </w:rPr>
        <w:t>nicht aufbereitet</w:t>
      </w:r>
      <w:r w:rsidRPr="00D1098F">
        <w:rPr>
          <w:rFonts w:ascii="Arial" w:hAnsi="Arial" w:cs="Arial"/>
          <w:lang w:eastAsia="de-DE"/>
        </w:rPr>
        <w:t xml:space="preserve"> werden</w:t>
      </w:r>
    </w:p>
    <w:p w14:paraId="49677BC8" w14:textId="77777777" w:rsidR="00A72C44" w:rsidRPr="00D1098F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D1098F">
        <w:rPr>
          <w:rFonts w:ascii="Arial" w:hAnsi="Arial" w:cs="Arial"/>
          <w:lang w:eastAsia="de-DE"/>
        </w:rPr>
        <w:t>Fall 2: Übertragung der Stammdaten bricht in der Middleware ab</w:t>
      </w:r>
    </w:p>
    <w:p w14:paraId="22047CB4" w14:textId="77777777" w:rsidR="00A72C44" w:rsidRPr="00D1098F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D1098F">
        <w:rPr>
          <w:rFonts w:ascii="Arial" w:hAnsi="Arial" w:cs="Arial"/>
          <w:lang w:eastAsia="de-DE"/>
        </w:rPr>
        <w:t>F</w:t>
      </w:r>
      <w:r w:rsidR="00CC5A3F" w:rsidRPr="00D1098F">
        <w:rPr>
          <w:rFonts w:ascii="Arial" w:hAnsi="Arial" w:cs="Arial"/>
          <w:lang w:eastAsia="de-DE"/>
        </w:rPr>
        <w:t>all 3: Daten können in den Zielsystemen</w:t>
      </w:r>
      <w:r w:rsidRPr="00D1098F">
        <w:rPr>
          <w:rFonts w:ascii="Arial" w:hAnsi="Arial" w:cs="Arial"/>
          <w:lang w:eastAsia="de-DE"/>
        </w:rPr>
        <w:t xml:space="preserve"> nicht eingespielt</w:t>
      </w:r>
      <w:r w:rsidR="004F3F58">
        <w:rPr>
          <w:rFonts w:ascii="Arial" w:hAnsi="Arial" w:cs="Arial"/>
          <w:lang w:eastAsia="de-DE"/>
        </w:rPr>
        <w:t xml:space="preserve"> </w:t>
      </w:r>
      <w:r w:rsidRPr="00D1098F">
        <w:rPr>
          <w:rFonts w:ascii="Arial" w:hAnsi="Arial" w:cs="Arial"/>
          <w:lang w:eastAsia="de-DE"/>
        </w:rPr>
        <w:t>/</w:t>
      </w:r>
      <w:r w:rsidR="004F3F58">
        <w:rPr>
          <w:rFonts w:ascii="Arial" w:hAnsi="Arial" w:cs="Arial"/>
          <w:lang w:eastAsia="de-DE"/>
        </w:rPr>
        <w:t xml:space="preserve"> </w:t>
      </w:r>
      <w:r w:rsidRPr="00D1098F">
        <w:rPr>
          <w:rFonts w:ascii="Arial" w:hAnsi="Arial" w:cs="Arial"/>
          <w:lang w:eastAsia="de-DE"/>
        </w:rPr>
        <w:t>aktualisiert werden</w:t>
      </w:r>
    </w:p>
    <w:p w14:paraId="2130BF16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661F8396" w14:textId="77777777" w:rsidR="004F763B" w:rsidRPr="00D1098F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Nachfolgeprozess</w:t>
      </w:r>
    </w:p>
    <w:p w14:paraId="6207EE1A" w14:textId="77777777" w:rsidR="00EC600E" w:rsidRPr="00D1098F" w:rsidRDefault="00EC600E" w:rsidP="00EC600E">
      <w:pPr>
        <w:rPr>
          <w:rFonts w:ascii="Arial" w:hAnsi="Arial" w:cs="Arial"/>
        </w:rPr>
      </w:pPr>
      <w:r w:rsidRPr="00D1098F">
        <w:rPr>
          <w:rFonts w:ascii="Arial" w:hAnsi="Arial" w:cs="Arial"/>
          <w:vanish/>
          <w:sz w:val="16"/>
          <w:szCs w:val="16"/>
        </w:rPr>
        <w:t>Beschreibung für einen durchgängiges e2e Szenario</w:t>
      </w:r>
    </w:p>
    <w:p w14:paraId="654648C4" w14:textId="77777777" w:rsidR="001950AB" w:rsidRPr="00005CF2" w:rsidRDefault="00253594" w:rsidP="001950AB">
      <w:pPr>
        <w:pStyle w:val="Listenabsatz"/>
        <w:numPr>
          <w:ilvl w:val="0"/>
          <w:numId w:val="15"/>
        </w:num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Ändern von Artikelst</w:t>
      </w:r>
      <w:r w:rsidR="001950AB" w:rsidRPr="00005CF2">
        <w:rPr>
          <w:rFonts w:ascii="Arial" w:hAnsi="Arial" w:cs="Arial"/>
          <w:lang w:eastAsia="de-DE"/>
        </w:rPr>
        <w:t xml:space="preserve">ammsätzen in unterschiedlichen </w:t>
      </w:r>
      <w:r w:rsidR="004F3F58">
        <w:rPr>
          <w:rFonts w:ascii="Arial" w:hAnsi="Arial" w:cs="Arial"/>
          <w:lang w:eastAsia="de-DE"/>
        </w:rPr>
        <w:t>Sichten (nur Felder, deren Pflegehoheit im ERP liegt; Felder, die aus SPIM kommen, können nicht geändert werden)</w:t>
      </w:r>
    </w:p>
    <w:p w14:paraId="54626191" w14:textId="77777777" w:rsidR="001950AB" w:rsidRDefault="004F3F58" w:rsidP="00A72C44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lang w:eastAsia="de-DE"/>
        </w:rPr>
        <w:t>S</w:t>
      </w:r>
      <w:r w:rsidR="00253594">
        <w:rPr>
          <w:rFonts w:ascii="Arial" w:hAnsi="Arial" w:cs="Arial"/>
          <w:lang w:eastAsia="de-DE"/>
        </w:rPr>
        <w:t xml:space="preserve">tammdaten werden </w:t>
      </w:r>
      <w:r w:rsidR="00EB5286" w:rsidRPr="00005CF2">
        <w:rPr>
          <w:rFonts w:ascii="Arial" w:hAnsi="Arial" w:cs="Arial"/>
          <w:lang w:eastAsia="de-DE"/>
        </w:rPr>
        <w:t xml:space="preserve">an </w:t>
      </w:r>
      <w:proofErr w:type="spellStart"/>
      <w:r w:rsidR="00253594">
        <w:rPr>
          <w:rFonts w:ascii="Arial" w:hAnsi="Arial" w:cs="Arial"/>
          <w:lang w:eastAsia="de-DE"/>
        </w:rPr>
        <w:t>Umsysteme</w:t>
      </w:r>
      <w:proofErr w:type="spellEnd"/>
      <w:r w:rsidR="00253594">
        <w:rPr>
          <w:rFonts w:ascii="Arial" w:hAnsi="Arial" w:cs="Arial"/>
          <w:lang w:eastAsia="de-DE"/>
        </w:rPr>
        <w:t xml:space="preserve"> verteilt (</w:t>
      </w:r>
      <w:proofErr w:type="spellStart"/>
      <w:r w:rsidR="00EB5286">
        <w:rPr>
          <w:rFonts w:ascii="Arial" w:hAnsi="Arial" w:cs="Arial"/>
          <w:lang w:eastAsia="de-DE"/>
        </w:rPr>
        <w:t>Inconso</w:t>
      </w:r>
      <w:proofErr w:type="spellEnd"/>
      <w:r w:rsidR="00EB5286">
        <w:rPr>
          <w:rFonts w:ascii="Arial" w:hAnsi="Arial" w:cs="Arial"/>
          <w:lang w:eastAsia="de-DE"/>
        </w:rPr>
        <w:t>-SCE,</w:t>
      </w:r>
      <w:r w:rsidR="00EB5286" w:rsidRPr="00005CF2">
        <w:rPr>
          <w:rFonts w:ascii="Arial" w:hAnsi="Arial" w:cs="Arial"/>
          <w:lang w:eastAsia="de-DE"/>
        </w:rPr>
        <w:t xml:space="preserve"> </w:t>
      </w:r>
      <w:r w:rsidR="00253594">
        <w:rPr>
          <w:rFonts w:ascii="Arial" w:hAnsi="Arial" w:cs="Arial"/>
          <w:lang w:eastAsia="de-DE"/>
        </w:rPr>
        <w:t xml:space="preserve">Online-Shop </w:t>
      </w:r>
      <w:r w:rsidR="00EB5286" w:rsidRPr="00005CF2">
        <w:rPr>
          <w:rFonts w:ascii="Arial" w:hAnsi="Arial" w:cs="Arial"/>
          <w:lang w:eastAsia="de-DE"/>
        </w:rPr>
        <w:t>etc.)</w:t>
      </w:r>
    </w:p>
    <w:p w14:paraId="5D45D3C3" w14:textId="77777777" w:rsidR="00253594" w:rsidRDefault="00AF070E" w:rsidP="00A72C44">
      <w:pPr>
        <w:pStyle w:val="Listenabsatz"/>
        <w:numPr>
          <w:ilvl w:val="0"/>
          <w:numId w:val="15"/>
        </w:numPr>
        <w:rPr>
          <w:rStyle w:val="lstextview"/>
          <w:rFonts w:ascii="Arial" w:hAnsi="Arial" w:cs="Arial"/>
        </w:rPr>
      </w:pPr>
      <w:r>
        <w:rPr>
          <w:rStyle w:val="lstextview"/>
          <w:rFonts w:ascii="Arial" w:hAnsi="Arial" w:cs="Arial"/>
        </w:rPr>
        <w:t>Rückübermittlung eines Teils der angereicherten Stammdaten an SPIM</w:t>
      </w:r>
    </w:p>
    <w:p w14:paraId="5AD9C2BE" w14:textId="77777777" w:rsidR="00E67987" w:rsidRDefault="00E67987" w:rsidP="006505A5">
      <w:pPr>
        <w:rPr>
          <w:rFonts w:ascii="Arial" w:hAnsi="Arial" w:cs="Arial"/>
        </w:rPr>
      </w:pPr>
    </w:p>
    <w:p w14:paraId="6F10EA3B" w14:textId="77777777" w:rsidR="00E67987" w:rsidRDefault="00E67987" w:rsidP="006505A5">
      <w:pPr>
        <w:rPr>
          <w:rFonts w:ascii="Arial" w:hAnsi="Arial" w:cs="Arial"/>
        </w:rPr>
      </w:pPr>
    </w:p>
    <w:p w14:paraId="76F6D942" w14:textId="77777777" w:rsidR="00800334" w:rsidRPr="00D1098F" w:rsidRDefault="00800334" w:rsidP="004F763B">
      <w:pPr>
        <w:rPr>
          <w:rFonts w:ascii="Arial" w:hAnsi="Arial" w:cs="Arial"/>
        </w:rPr>
      </w:pPr>
    </w:p>
    <w:p w14:paraId="76F9B4AE" w14:textId="77777777" w:rsidR="00A47059" w:rsidRPr="00D1098F" w:rsidRDefault="00A47059" w:rsidP="00800334">
      <w:pPr>
        <w:jc w:val="right"/>
        <w:rPr>
          <w:rFonts w:ascii="Arial" w:hAnsi="Arial" w:cs="Arial"/>
        </w:rPr>
      </w:pPr>
    </w:p>
    <w:sectPr w:rsidR="00A47059" w:rsidRPr="00D1098F" w:rsidSect="00327989">
      <w:headerReference w:type="default" r:id="rId13"/>
      <w:footerReference w:type="default" r:id="rId14"/>
      <w:headerReference w:type="first" r:id="rId15"/>
      <w:pgSz w:w="11906" w:h="16838"/>
      <w:pgMar w:top="2552" w:right="709" w:bottom="1418" w:left="1418" w:header="709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ier, Matthias" w:date="2019-03-06T11:30:00Z" w:initials="MM">
    <w:p w14:paraId="488DAD9B" w14:textId="713EB00F" w:rsidR="00574D47" w:rsidRDefault="00574D47">
      <w:pPr>
        <w:pStyle w:val="Kommentartext"/>
      </w:pPr>
      <w:r>
        <w:rPr>
          <w:rStyle w:val="Kommentarzeichen"/>
        </w:rPr>
        <w:annotationRef/>
      </w:r>
      <w:r>
        <w:t>Abstand zwischen Tabelle entfernen</w:t>
      </w:r>
    </w:p>
  </w:comment>
  <w:comment w:id="36" w:author="Meier, Matthias" w:date="2019-03-04T12:01:00Z" w:initials="MM">
    <w:p w14:paraId="6A6467A8" w14:textId="26DF5023" w:rsidR="00130BAD" w:rsidRDefault="00130BAD">
      <w:pPr>
        <w:pStyle w:val="Kommentartext"/>
      </w:pPr>
      <w:r>
        <w:rPr>
          <w:rStyle w:val="Kommentarzeichen"/>
        </w:rPr>
        <w:annotationRef/>
      </w:r>
      <w:proofErr w:type="spellStart"/>
      <w:r>
        <w:t>Spezisch</w:t>
      </w:r>
      <w:proofErr w:type="spellEnd"/>
      <w:r>
        <w:t xml:space="preserve"> und konkret bleiben</w:t>
      </w:r>
    </w:p>
  </w:comment>
  <w:comment w:id="41" w:author="Meier, Matthias" w:date="2019-03-04T11:59:00Z" w:initials="MM">
    <w:p w14:paraId="2C563F35" w14:textId="77777777" w:rsidR="00996601" w:rsidRDefault="00996601">
      <w:pPr>
        <w:pStyle w:val="Kommentartext"/>
      </w:pPr>
      <w:r>
        <w:rPr>
          <w:rStyle w:val="Kommentarzeichen"/>
        </w:rPr>
        <w:annotationRef/>
      </w:r>
      <w:r>
        <w:t>Spezifisch und konkret bleiben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8DAD9B" w15:done="0"/>
  <w15:commentEx w15:paraId="6A6467A8" w15:done="0"/>
  <w15:commentEx w15:paraId="2C563F3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56A20" w14:textId="77777777" w:rsidR="008076E9" w:rsidRDefault="008076E9" w:rsidP="00FB66C4">
      <w:r>
        <w:separator/>
      </w:r>
    </w:p>
  </w:endnote>
  <w:endnote w:type="continuationSeparator" w:id="0">
    <w:p w14:paraId="72B1C14A" w14:textId="77777777" w:rsidR="008076E9" w:rsidRDefault="008076E9" w:rsidP="00FB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 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B429B" w14:textId="43E70B9E" w:rsidR="00907E2A" w:rsidRPr="001C36ED" w:rsidRDefault="00907E2A" w:rsidP="0048211B">
    <w:pPr>
      <w:pStyle w:val="Fuzeile"/>
      <w:jc w:val="left"/>
      <w:rPr>
        <w:sz w:val="16"/>
        <w:szCs w:val="16"/>
      </w:rPr>
    </w:pPr>
    <w:r w:rsidRPr="001C36ED">
      <w:rPr>
        <w:sz w:val="16"/>
        <w:szCs w:val="16"/>
      </w:rPr>
      <w:fldChar w:fldCharType="begin"/>
    </w:r>
    <w:r w:rsidRPr="001C36ED">
      <w:rPr>
        <w:sz w:val="16"/>
        <w:szCs w:val="16"/>
      </w:rPr>
      <w:instrText xml:space="preserve"> STYLEREF  "Überschrift 1"  \* MERGEFORMAT </w:instrText>
    </w:r>
    <w:r w:rsidRPr="001C36ED">
      <w:rPr>
        <w:sz w:val="16"/>
        <w:szCs w:val="16"/>
      </w:rPr>
      <w:fldChar w:fldCharType="separate"/>
    </w:r>
    <w:r w:rsidR="00AE6901" w:rsidRPr="00AE6901">
      <w:rPr>
        <w:bCs/>
        <w:noProof/>
        <w:sz w:val="16"/>
        <w:szCs w:val="16"/>
      </w:rPr>
      <w:t xml:space="preserve">IPS010.01.13 Artikelstammdaten aus SPIM </w:t>
    </w:r>
    <w:r w:rsidR="00AE6901">
      <w:rPr>
        <w:noProof/>
        <w:sz w:val="16"/>
        <w:szCs w:val="16"/>
      </w:rPr>
      <w:t>übernehmen</w:t>
    </w:r>
    <w:r w:rsidRPr="001C36ED">
      <w:rPr>
        <w:sz w:val="16"/>
        <w:szCs w:val="16"/>
      </w:rPr>
      <w:fldChar w:fldCharType="end"/>
    </w:r>
  </w:p>
  <w:p w14:paraId="63E6F259" w14:textId="117A44D7" w:rsidR="00907E2A" w:rsidRPr="00CB2DE4" w:rsidRDefault="00907E2A" w:rsidP="00CB2DE4">
    <w:pPr>
      <w:pStyle w:val="Fuzeile"/>
      <w:tabs>
        <w:tab w:val="clear" w:pos="9072"/>
        <w:tab w:val="right" w:pos="9779"/>
      </w:tabs>
      <w:rPr>
        <w:lang w:val="en-US"/>
      </w:rPr>
    </w:pPr>
    <w:r w:rsidRPr="00B77E82">
      <w:rPr>
        <w:sz w:val="16"/>
        <w:szCs w:val="16"/>
        <w:lang w:val="en-US"/>
      </w:rPr>
      <w:t>© KPS AG | All rights reserved. KPS confidential and proprietary information</w:t>
    </w:r>
    <w:r>
      <w:rPr>
        <w:sz w:val="16"/>
        <w:szCs w:val="16"/>
        <w:lang w:val="en-US"/>
      </w:rPr>
      <w:tab/>
    </w:r>
    <w:r>
      <w:fldChar w:fldCharType="begin"/>
    </w:r>
    <w:r w:rsidRPr="00CB2DE4">
      <w:rPr>
        <w:lang w:val="en-US"/>
      </w:rPr>
      <w:instrText xml:space="preserve"> =</w:instrText>
    </w:r>
    <w:r>
      <w:fldChar w:fldCharType="begin"/>
    </w:r>
    <w:r w:rsidRPr="00CB2DE4">
      <w:rPr>
        <w:lang w:val="en-US"/>
      </w:rPr>
      <w:instrText xml:space="preserve"> page </w:instrText>
    </w:r>
    <w:r>
      <w:fldChar w:fldCharType="separate"/>
    </w:r>
    <w:r w:rsidR="00AE6901">
      <w:rPr>
        <w:noProof/>
        <w:lang w:val="en-US"/>
      </w:rPr>
      <w:instrText>2</w:instrText>
    </w:r>
    <w:r>
      <w:fldChar w:fldCharType="end"/>
    </w:r>
    <w:r>
      <w:fldChar w:fldCharType="separate"/>
    </w:r>
    <w:r w:rsidR="00AE6901">
      <w:rPr>
        <w:noProof/>
        <w:lang w:val="en-US"/>
      </w:rPr>
      <w:t>2</w:t>
    </w:r>
    <w:r>
      <w:fldChar w:fldCharType="end"/>
    </w:r>
    <w:r w:rsidRPr="00CB2DE4">
      <w:rPr>
        <w:lang w:val="en-US"/>
      </w:rPr>
      <w:t xml:space="preserve"> / </w:t>
    </w:r>
    <w:r>
      <w:fldChar w:fldCharType="begin"/>
    </w:r>
    <w:r w:rsidRPr="00CB2DE4">
      <w:rPr>
        <w:lang w:val="en-US"/>
      </w:rPr>
      <w:instrText xml:space="preserve"> numpages </w:instrText>
    </w:r>
    <w:r>
      <w:fldChar w:fldCharType="separate"/>
    </w:r>
    <w:r w:rsidR="00AE6901">
      <w:rPr>
        <w:noProof/>
        <w:lang w:val="en-US"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E0972" w14:textId="77777777" w:rsidR="008076E9" w:rsidRDefault="008076E9" w:rsidP="00FB66C4">
      <w:r>
        <w:separator/>
      </w:r>
    </w:p>
  </w:footnote>
  <w:footnote w:type="continuationSeparator" w:id="0">
    <w:p w14:paraId="73E586F1" w14:textId="77777777" w:rsidR="008076E9" w:rsidRDefault="008076E9" w:rsidP="00FB6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2EDA1" w14:textId="77777777" w:rsidR="00907E2A" w:rsidRDefault="00907E2A" w:rsidP="008433BB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6048FFE5" wp14:editId="6B8DD0BA">
          <wp:extent cx="1190625" cy="611505"/>
          <wp:effectExtent l="0" t="0" r="9525" b="0"/>
          <wp:docPr id="3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F4146" w14:textId="77777777" w:rsidR="00907E2A" w:rsidRDefault="00907E2A" w:rsidP="00D83BD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3A8D55EC" wp14:editId="5B261D5E">
          <wp:extent cx="1190625" cy="611505"/>
          <wp:effectExtent l="0" t="0" r="9525" b="0"/>
          <wp:docPr id="52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B065C52"/>
    <w:lvl w:ilvl="0">
      <w:numFmt w:val="decimal"/>
      <w:pStyle w:val="Aufzhlung"/>
      <w:lvlText w:val="*"/>
      <w:lvlJc w:val="left"/>
    </w:lvl>
  </w:abstractNum>
  <w:abstractNum w:abstractNumId="1" w15:restartNumberingAfterBreak="0">
    <w:nsid w:val="06EE7C69"/>
    <w:multiLevelType w:val="hybridMultilevel"/>
    <w:tmpl w:val="4EF21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44C"/>
    <w:multiLevelType w:val="multilevel"/>
    <w:tmpl w:val="901E7366"/>
    <w:lvl w:ilvl="0">
      <w:start w:val="1"/>
      <w:numFmt w:val="bullet"/>
      <w:pStyle w:val="Bullet1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36482F78"/>
    <w:multiLevelType w:val="hybridMultilevel"/>
    <w:tmpl w:val="7964911E"/>
    <w:lvl w:ilvl="0" w:tplc="0407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4" w15:restartNumberingAfterBreak="0">
    <w:nsid w:val="3750460B"/>
    <w:multiLevelType w:val="multilevel"/>
    <w:tmpl w:val="0407001D"/>
    <w:styleLink w:val="KPSTabellen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7F225E"/>
    <w:multiLevelType w:val="multilevel"/>
    <w:tmpl w:val="C7988B1A"/>
    <w:lvl w:ilvl="0">
      <w:start w:val="1"/>
      <w:numFmt w:val="bullet"/>
      <w:pStyle w:val="KPS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</w:abstractNum>
  <w:abstractNum w:abstractNumId="6" w15:restartNumberingAfterBreak="0">
    <w:nsid w:val="49061C25"/>
    <w:multiLevelType w:val="hybridMultilevel"/>
    <w:tmpl w:val="D8A4A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B6A04"/>
    <w:multiLevelType w:val="hybridMultilevel"/>
    <w:tmpl w:val="7B48F9F2"/>
    <w:lvl w:ilvl="0" w:tplc="84E4BC9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F11E2"/>
    <w:multiLevelType w:val="multilevel"/>
    <w:tmpl w:val="20A81AE8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A802BAB"/>
    <w:multiLevelType w:val="hybridMultilevel"/>
    <w:tmpl w:val="FF5E4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A70FD"/>
    <w:multiLevelType w:val="hybridMultilevel"/>
    <w:tmpl w:val="C5A04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E7D95"/>
    <w:multiLevelType w:val="hybridMultilevel"/>
    <w:tmpl w:val="44CCA9E0"/>
    <w:lvl w:ilvl="0" w:tplc="90CC7176">
      <w:start w:val="1"/>
      <w:numFmt w:val="lowerLetter"/>
      <w:pStyle w:val="Buchstabierung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821D5"/>
    <w:multiLevelType w:val="hybridMultilevel"/>
    <w:tmpl w:val="4844C4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33BD8"/>
    <w:multiLevelType w:val="hybridMultilevel"/>
    <w:tmpl w:val="24C890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5266E"/>
    <w:multiLevelType w:val="hybridMultilevel"/>
    <w:tmpl w:val="8910B532"/>
    <w:lvl w:ilvl="0" w:tplc="C46026CA">
      <w:start w:val="1"/>
      <w:numFmt w:val="bullet"/>
      <w:pStyle w:val="Erluterung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5974BE"/>
    <w:multiLevelType w:val="hybridMultilevel"/>
    <w:tmpl w:val="FBE66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E7ECF"/>
    <w:multiLevelType w:val="hybridMultilevel"/>
    <w:tmpl w:val="350204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44EDD"/>
    <w:multiLevelType w:val="hybridMultilevel"/>
    <w:tmpl w:val="56902862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B2438"/>
    <w:multiLevelType w:val="hybridMultilevel"/>
    <w:tmpl w:val="44A49D7C"/>
    <w:lvl w:ilvl="0" w:tplc="0407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0"/>
    <w:lvlOverride w:ilvl="0">
      <w:lvl w:ilvl="0">
        <w:start w:val="1"/>
        <w:numFmt w:val="bullet"/>
        <w:pStyle w:val="Aufzhlung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14"/>
  </w:num>
  <w:num w:numId="9">
    <w:abstractNumId w:val="17"/>
  </w:num>
  <w:num w:numId="10">
    <w:abstractNumId w:val="12"/>
  </w:num>
  <w:num w:numId="11">
    <w:abstractNumId w:val="16"/>
  </w:num>
  <w:num w:numId="12">
    <w:abstractNumId w:val="9"/>
  </w:num>
  <w:num w:numId="13">
    <w:abstractNumId w:val="13"/>
  </w:num>
  <w:num w:numId="14">
    <w:abstractNumId w:val="1"/>
  </w:num>
  <w:num w:numId="15">
    <w:abstractNumId w:val="6"/>
  </w:num>
  <w:num w:numId="16">
    <w:abstractNumId w:val="18"/>
  </w:num>
  <w:num w:numId="17">
    <w:abstractNumId w:val="3"/>
  </w:num>
  <w:num w:numId="18">
    <w:abstractNumId w:val="15"/>
  </w:num>
  <w:num w:numId="19">
    <w:abstractNumId w:val="10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er, Matthias">
    <w15:presenceInfo w15:providerId="AD" w15:userId="S-1-5-21-195215182-3739113429-3443093036-7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A"/>
    <w:rsid w:val="00016847"/>
    <w:rsid w:val="00035F7E"/>
    <w:rsid w:val="00042211"/>
    <w:rsid w:val="00047A42"/>
    <w:rsid w:val="0005170B"/>
    <w:rsid w:val="00057FE7"/>
    <w:rsid w:val="00061B9B"/>
    <w:rsid w:val="00065092"/>
    <w:rsid w:val="000653E4"/>
    <w:rsid w:val="00066A54"/>
    <w:rsid w:val="00075AE3"/>
    <w:rsid w:val="00083BA3"/>
    <w:rsid w:val="00097ABF"/>
    <w:rsid w:val="000A5033"/>
    <w:rsid w:val="000A5C80"/>
    <w:rsid w:val="000A7055"/>
    <w:rsid w:val="000C4FCE"/>
    <w:rsid w:val="000D066B"/>
    <w:rsid w:val="000E2C6D"/>
    <w:rsid w:val="000E67D8"/>
    <w:rsid w:val="000E7FD8"/>
    <w:rsid w:val="0011458A"/>
    <w:rsid w:val="0011654C"/>
    <w:rsid w:val="00121290"/>
    <w:rsid w:val="0012740E"/>
    <w:rsid w:val="00130BAD"/>
    <w:rsid w:val="00132292"/>
    <w:rsid w:val="00135722"/>
    <w:rsid w:val="0017223A"/>
    <w:rsid w:val="00183BBE"/>
    <w:rsid w:val="00192D3A"/>
    <w:rsid w:val="001950AB"/>
    <w:rsid w:val="001A23AB"/>
    <w:rsid w:val="001C36ED"/>
    <w:rsid w:val="001C6506"/>
    <w:rsid w:val="00207B14"/>
    <w:rsid w:val="002122C5"/>
    <w:rsid w:val="002238B4"/>
    <w:rsid w:val="00224C28"/>
    <w:rsid w:val="00234760"/>
    <w:rsid w:val="00235528"/>
    <w:rsid w:val="002368CF"/>
    <w:rsid w:val="00253594"/>
    <w:rsid w:val="00286E91"/>
    <w:rsid w:val="0028702B"/>
    <w:rsid w:val="00287DFA"/>
    <w:rsid w:val="002909F8"/>
    <w:rsid w:val="00293D7A"/>
    <w:rsid w:val="00297EEB"/>
    <w:rsid w:val="002B0D02"/>
    <w:rsid w:val="002B4FFD"/>
    <w:rsid w:val="002C05BC"/>
    <w:rsid w:val="002C36A6"/>
    <w:rsid w:val="00304126"/>
    <w:rsid w:val="0031207E"/>
    <w:rsid w:val="00327989"/>
    <w:rsid w:val="00351204"/>
    <w:rsid w:val="00360333"/>
    <w:rsid w:val="00360E39"/>
    <w:rsid w:val="00363282"/>
    <w:rsid w:val="00377AAF"/>
    <w:rsid w:val="003A3B0D"/>
    <w:rsid w:val="003A49D1"/>
    <w:rsid w:val="003A664D"/>
    <w:rsid w:val="003B21AD"/>
    <w:rsid w:val="003E31D9"/>
    <w:rsid w:val="003F1FE9"/>
    <w:rsid w:val="00427603"/>
    <w:rsid w:val="00432B1E"/>
    <w:rsid w:val="00447C3D"/>
    <w:rsid w:val="0048211B"/>
    <w:rsid w:val="00495800"/>
    <w:rsid w:val="004A4972"/>
    <w:rsid w:val="004B43B6"/>
    <w:rsid w:val="004B5370"/>
    <w:rsid w:val="004E52D7"/>
    <w:rsid w:val="004F3F58"/>
    <w:rsid w:val="004F763B"/>
    <w:rsid w:val="00504C91"/>
    <w:rsid w:val="00516E07"/>
    <w:rsid w:val="00543837"/>
    <w:rsid w:val="005716A0"/>
    <w:rsid w:val="00574D47"/>
    <w:rsid w:val="005B7CED"/>
    <w:rsid w:val="005C15F2"/>
    <w:rsid w:val="005C70FA"/>
    <w:rsid w:val="005D45EC"/>
    <w:rsid w:val="005D7219"/>
    <w:rsid w:val="005E4ECB"/>
    <w:rsid w:val="005F77B9"/>
    <w:rsid w:val="00611DF1"/>
    <w:rsid w:val="0061261A"/>
    <w:rsid w:val="006270FB"/>
    <w:rsid w:val="00631FAC"/>
    <w:rsid w:val="006357C8"/>
    <w:rsid w:val="00640DE4"/>
    <w:rsid w:val="006505A5"/>
    <w:rsid w:val="00675B60"/>
    <w:rsid w:val="00682C5B"/>
    <w:rsid w:val="00685AFA"/>
    <w:rsid w:val="006946F9"/>
    <w:rsid w:val="006A1663"/>
    <w:rsid w:val="006A5E41"/>
    <w:rsid w:val="006C4C8C"/>
    <w:rsid w:val="006C5A09"/>
    <w:rsid w:val="006D03E7"/>
    <w:rsid w:val="00727AE8"/>
    <w:rsid w:val="00731FB0"/>
    <w:rsid w:val="007469E7"/>
    <w:rsid w:val="00757862"/>
    <w:rsid w:val="00771FFF"/>
    <w:rsid w:val="007841AC"/>
    <w:rsid w:val="00795D87"/>
    <w:rsid w:val="007E2D2F"/>
    <w:rsid w:val="007E5444"/>
    <w:rsid w:val="00800334"/>
    <w:rsid w:val="00801B87"/>
    <w:rsid w:val="00806110"/>
    <w:rsid w:val="008076E9"/>
    <w:rsid w:val="00822D82"/>
    <w:rsid w:val="00833881"/>
    <w:rsid w:val="008433BB"/>
    <w:rsid w:val="00843BA9"/>
    <w:rsid w:val="00853F14"/>
    <w:rsid w:val="0086403E"/>
    <w:rsid w:val="00890221"/>
    <w:rsid w:val="00895C07"/>
    <w:rsid w:val="008A124A"/>
    <w:rsid w:val="008B5B08"/>
    <w:rsid w:val="008C4D5E"/>
    <w:rsid w:val="008D4FB6"/>
    <w:rsid w:val="00903C87"/>
    <w:rsid w:val="00907E2A"/>
    <w:rsid w:val="00911641"/>
    <w:rsid w:val="00934728"/>
    <w:rsid w:val="00936DCF"/>
    <w:rsid w:val="00961E55"/>
    <w:rsid w:val="009766C1"/>
    <w:rsid w:val="009845D6"/>
    <w:rsid w:val="009864BC"/>
    <w:rsid w:val="0099565B"/>
    <w:rsid w:val="00996601"/>
    <w:rsid w:val="009B7C30"/>
    <w:rsid w:val="009C3884"/>
    <w:rsid w:val="009C445A"/>
    <w:rsid w:val="009D3856"/>
    <w:rsid w:val="009E58D5"/>
    <w:rsid w:val="009E6A39"/>
    <w:rsid w:val="00A34003"/>
    <w:rsid w:val="00A45CF9"/>
    <w:rsid w:val="00A47059"/>
    <w:rsid w:val="00A47E9D"/>
    <w:rsid w:val="00A6173C"/>
    <w:rsid w:val="00A72C44"/>
    <w:rsid w:val="00A84831"/>
    <w:rsid w:val="00A8736A"/>
    <w:rsid w:val="00A974D5"/>
    <w:rsid w:val="00AA5426"/>
    <w:rsid w:val="00AC6940"/>
    <w:rsid w:val="00AE6901"/>
    <w:rsid w:val="00AF070E"/>
    <w:rsid w:val="00B075D4"/>
    <w:rsid w:val="00B145C3"/>
    <w:rsid w:val="00B31825"/>
    <w:rsid w:val="00B456D6"/>
    <w:rsid w:val="00B47305"/>
    <w:rsid w:val="00B50815"/>
    <w:rsid w:val="00B51796"/>
    <w:rsid w:val="00B614D5"/>
    <w:rsid w:val="00B654E1"/>
    <w:rsid w:val="00B77E82"/>
    <w:rsid w:val="00B91798"/>
    <w:rsid w:val="00BA2D2A"/>
    <w:rsid w:val="00BA479B"/>
    <w:rsid w:val="00BA68DB"/>
    <w:rsid w:val="00BA7D9E"/>
    <w:rsid w:val="00BB1796"/>
    <w:rsid w:val="00BD0C1C"/>
    <w:rsid w:val="00BD7EC2"/>
    <w:rsid w:val="00BE6F71"/>
    <w:rsid w:val="00BF1C0E"/>
    <w:rsid w:val="00C01AD5"/>
    <w:rsid w:val="00C1189B"/>
    <w:rsid w:val="00C13058"/>
    <w:rsid w:val="00C22BC8"/>
    <w:rsid w:val="00C33601"/>
    <w:rsid w:val="00C35FAC"/>
    <w:rsid w:val="00C41CD3"/>
    <w:rsid w:val="00C42E93"/>
    <w:rsid w:val="00C77A39"/>
    <w:rsid w:val="00C9094D"/>
    <w:rsid w:val="00C923A8"/>
    <w:rsid w:val="00CB2DE4"/>
    <w:rsid w:val="00CC5A3F"/>
    <w:rsid w:val="00CD1332"/>
    <w:rsid w:val="00CE13E4"/>
    <w:rsid w:val="00CE4F9F"/>
    <w:rsid w:val="00D07A0B"/>
    <w:rsid w:val="00D1098F"/>
    <w:rsid w:val="00D3418D"/>
    <w:rsid w:val="00D64A29"/>
    <w:rsid w:val="00D83BDA"/>
    <w:rsid w:val="00D86A1C"/>
    <w:rsid w:val="00D87355"/>
    <w:rsid w:val="00DA284F"/>
    <w:rsid w:val="00DA7CDB"/>
    <w:rsid w:val="00DC0171"/>
    <w:rsid w:val="00DD2D2E"/>
    <w:rsid w:val="00DD7DA8"/>
    <w:rsid w:val="00E52CAE"/>
    <w:rsid w:val="00E54BFA"/>
    <w:rsid w:val="00E61956"/>
    <w:rsid w:val="00E6330F"/>
    <w:rsid w:val="00E67987"/>
    <w:rsid w:val="00EB032E"/>
    <w:rsid w:val="00EB5286"/>
    <w:rsid w:val="00EC1B50"/>
    <w:rsid w:val="00EC600E"/>
    <w:rsid w:val="00F30DF4"/>
    <w:rsid w:val="00F46349"/>
    <w:rsid w:val="00F46F43"/>
    <w:rsid w:val="00F579BD"/>
    <w:rsid w:val="00F7725A"/>
    <w:rsid w:val="00F80AB2"/>
    <w:rsid w:val="00F82DC4"/>
    <w:rsid w:val="00F907AE"/>
    <w:rsid w:val="00F95746"/>
    <w:rsid w:val="00FB3402"/>
    <w:rsid w:val="00FB39ED"/>
    <w:rsid w:val="00FB66C4"/>
    <w:rsid w:val="00FC6087"/>
    <w:rsid w:val="00FC77CA"/>
    <w:rsid w:val="00FD086F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75B54"/>
  <w15:docId w15:val="{F1559A9D-4845-4DDC-AD57-9C26DF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059"/>
    <w:rPr>
      <w:rFonts w:ascii="Segoe UI" w:eastAsia="Times New Roman" w:hAnsi="Segoe UI" w:cs="Segoe UI"/>
      <w:sz w:val="22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E2D2F"/>
    <w:pPr>
      <w:pageBreakBefore/>
      <w:tabs>
        <w:tab w:val="left" w:pos="709"/>
      </w:tabs>
      <w:spacing w:after="400" w:line="440" w:lineRule="atLeast"/>
      <w:outlineLvl w:val="0"/>
    </w:pPr>
    <w:rPr>
      <w:rFonts w:asciiTheme="majorHAnsi" w:hAnsiTheme="majorHAnsi" w:cstheme="majorHAnsi"/>
      <w:color w:val="45637A" w:themeColor="background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E3"/>
    <w:pPr>
      <w:tabs>
        <w:tab w:val="left" w:pos="709"/>
        <w:tab w:val="left" w:pos="851"/>
      </w:tabs>
      <w:spacing w:before="400" w:after="60"/>
      <w:outlineLvl w:val="1"/>
    </w:pPr>
    <w:rPr>
      <w:rFonts w:ascii="Segoe UI Semibold" w:hAnsi="Segoe UI Semibold" w:cstheme="majorHAnsi"/>
      <w:color w:val="45637A" w:themeColor="background2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AE3"/>
    <w:pPr>
      <w:tabs>
        <w:tab w:val="left" w:pos="709"/>
        <w:tab w:val="left" w:pos="851"/>
      </w:tabs>
      <w:spacing w:before="240" w:after="60"/>
      <w:outlineLvl w:val="2"/>
    </w:pPr>
    <w:rPr>
      <w:rFonts w:ascii="Segoe UI Semibold" w:hAnsi="Segoe UI Semibold" w:cstheme="majorHAnsi"/>
      <w:color w:val="45637A" w:themeColor="background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923A8"/>
    <w:pPr>
      <w:spacing w:before="180" w:after="60"/>
      <w:outlineLvl w:val="3"/>
    </w:pPr>
    <w:rPr>
      <w:bCs/>
      <w:color w:val="45637A" w:themeColor="background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2C6D"/>
    <w:pPr>
      <w:tabs>
        <w:tab w:val="center" w:pos="482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2C6D"/>
  </w:style>
  <w:style w:type="paragraph" w:styleId="Fuzeile">
    <w:name w:val="footer"/>
    <w:basedOn w:val="Standard"/>
    <w:link w:val="FuzeileZchn"/>
    <w:uiPriority w:val="99"/>
    <w:unhideWhenUsed/>
    <w:rsid w:val="000E2C6D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0E2C6D"/>
    <w:rPr>
      <w:rFonts w:asciiTheme="minorHAnsi" w:hAnsiTheme="minorHAnsi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C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C6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E2D2F"/>
    <w:pPr>
      <w:spacing w:before="840" w:after="1200"/>
      <w:contextualSpacing/>
    </w:pPr>
    <w:rPr>
      <w:rFonts w:asciiTheme="majorHAnsi" w:hAnsiTheme="majorHAnsi" w:cstheme="majorHAnsi"/>
      <w:color w:val="45637A" w:themeColor="background2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7E2D2F"/>
    <w:rPr>
      <w:rFonts w:asciiTheme="majorHAnsi" w:hAnsiTheme="majorHAnsi" w:cstheme="majorHAnsi"/>
      <w:color w:val="45637A" w:themeColor="background2"/>
      <w:sz w:val="64"/>
      <w:szCs w:val="64"/>
    </w:rPr>
  </w:style>
  <w:style w:type="paragraph" w:customStyle="1" w:styleId="berschriftInhalt">
    <w:name w:val="Überschrift Inhalt"/>
    <w:basedOn w:val="Standard"/>
    <w:next w:val="Standard"/>
    <w:qFormat/>
    <w:rsid w:val="00447C3D"/>
    <w:pPr>
      <w:spacing w:after="400"/>
    </w:pPr>
    <w:rPr>
      <w:rFonts w:asciiTheme="majorHAnsi" w:hAnsiTheme="majorHAnsi" w:cstheme="majorHAnsi"/>
      <w:color w:val="45637A" w:themeColor="background2"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7E2D2F"/>
    <w:rPr>
      <w:rFonts w:asciiTheme="majorHAnsi" w:eastAsia="Times New Roman" w:hAnsiTheme="majorHAnsi" w:cstheme="majorHAnsi"/>
      <w:color w:val="45637A" w:themeColor="background2"/>
      <w:sz w:val="40"/>
      <w:szCs w:val="32"/>
      <w:lang w:eastAsia="da-DK"/>
    </w:rPr>
  </w:style>
  <w:style w:type="table" w:styleId="Tabellenraster">
    <w:name w:val="Table Grid"/>
    <w:basedOn w:val="NormaleTabelle"/>
    <w:uiPriority w:val="39"/>
    <w:rsid w:val="000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berschrift">
    <w:name w:val="Tabellenüberschrift"/>
    <w:basedOn w:val="Standard"/>
    <w:qFormat/>
    <w:rsid w:val="000E2C6D"/>
    <w:pPr>
      <w:spacing w:before="80" w:after="240"/>
    </w:pPr>
    <w:rPr>
      <w:color w:val="45637A" w:themeColor="background2"/>
    </w:rPr>
  </w:style>
  <w:style w:type="paragraph" w:customStyle="1" w:styleId="Tabellentext">
    <w:name w:val="Tabellentext"/>
    <w:basedOn w:val="Standard"/>
    <w:qFormat/>
    <w:rsid w:val="00806110"/>
    <w:pPr>
      <w:spacing w:before="80" w:after="80" w:line="252" w:lineRule="auto"/>
    </w:pPr>
  </w:style>
  <w:style w:type="paragraph" w:customStyle="1" w:styleId="Erluterung">
    <w:name w:val="Erläuterung"/>
    <w:basedOn w:val="Standard"/>
    <w:link w:val="ErluterungZchn"/>
    <w:uiPriority w:val="99"/>
    <w:qFormat/>
    <w:rsid w:val="00FD086F"/>
    <w:rPr>
      <w:color w:val="45637A" w:themeColor="background2"/>
    </w:rPr>
  </w:style>
  <w:style w:type="paragraph" w:customStyle="1" w:styleId="Listing">
    <w:name w:val="Listing"/>
    <w:basedOn w:val="Standard"/>
    <w:qFormat/>
    <w:rsid w:val="00FD086F"/>
    <w:rPr>
      <w:rFonts w:ascii="Courier New" w:hAnsi="Courier New"/>
    </w:rPr>
  </w:style>
  <w:style w:type="paragraph" w:customStyle="1" w:styleId="Bullet1">
    <w:name w:val="Bullet 1"/>
    <w:basedOn w:val="Standard"/>
    <w:qFormat/>
    <w:rsid w:val="00035F7E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086F"/>
    <w:pPr>
      <w:spacing w:after="200"/>
    </w:pPr>
    <w:rPr>
      <w:b/>
      <w:bCs/>
      <w:color w:val="8FA1AF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4"/>
      <w:szCs w:val="28"/>
      <w:lang w:eastAsia="da-DK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2"/>
      <w:szCs w:val="24"/>
      <w:lang w:eastAsia="da-DK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E3"/>
    <w:pPr>
      <w:tabs>
        <w:tab w:val="right" w:leader="dot" w:pos="9781"/>
      </w:tabs>
      <w:spacing w:before="240"/>
      <w:ind w:left="425" w:right="567" w:hanging="425"/>
    </w:pPr>
    <w:rPr>
      <w:rFonts w:ascii="Segoe UI Semibold" w:hAnsi="Segoe UI Semibold"/>
      <w:noProof/>
      <w:color w:val="45637A" w:themeColor="background2"/>
    </w:rPr>
  </w:style>
  <w:style w:type="paragraph" w:customStyle="1" w:styleId="Nummerierung">
    <w:name w:val="Nummerierung"/>
    <w:basedOn w:val="Standard"/>
    <w:qFormat/>
    <w:rsid w:val="009E58D5"/>
    <w:pPr>
      <w:numPr>
        <w:numId w:val="2"/>
      </w:numPr>
      <w:ind w:left="284" w:hanging="284"/>
      <w:contextualSpacing/>
    </w:pPr>
  </w:style>
  <w:style w:type="paragraph" w:customStyle="1" w:styleId="Dokumentvermerk">
    <w:name w:val="Dokumentvermerk"/>
    <w:basedOn w:val="Standard"/>
    <w:qFormat/>
    <w:rsid w:val="00A8736A"/>
    <w:pPr>
      <w:spacing w:line="280" w:lineRule="atLeast"/>
      <w:jc w:val="center"/>
    </w:pPr>
    <w:rPr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23A8"/>
    <w:rPr>
      <w:rFonts w:asciiTheme="minorHAnsi" w:hAnsiTheme="minorHAnsi" w:cstheme="minorHAnsi"/>
      <w:bCs/>
      <w:color w:val="45637A" w:themeColor="background2"/>
    </w:rPr>
  </w:style>
  <w:style w:type="paragraph" w:styleId="Verzeichnis2">
    <w:name w:val="toc 2"/>
    <w:basedOn w:val="Standard"/>
    <w:next w:val="Standard"/>
    <w:autoRedefine/>
    <w:uiPriority w:val="39"/>
    <w:unhideWhenUsed/>
    <w:rsid w:val="00BE6F71"/>
    <w:pPr>
      <w:tabs>
        <w:tab w:val="left" w:pos="993"/>
        <w:tab w:val="right" w:leader="dot" w:pos="9781"/>
      </w:tabs>
      <w:spacing w:before="40"/>
      <w:ind w:left="851" w:right="567" w:hanging="426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766C1"/>
    <w:pPr>
      <w:tabs>
        <w:tab w:val="left" w:pos="1560"/>
        <w:tab w:val="right" w:leader="dot" w:pos="9781"/>
      </w:tabs>
      <w:spacing w:after="100"/>
      <w:ind w:left="1418" w:right="566" w:hanging="567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4B5370"/>
    <w:rPr>
      <w:color w:val="54DBB4" w:themeColor="hyperlink"/>
      <w:u w:val="single"/>
    </w:rPr>
  </w:style>
  <w:style w:type="table" w:customStyle="1" w:styleId="KPSTabelle">
    <w:name w:val="KPS Tabelle"/>
    <w:basedOn w:val="NormaleTabelle"/>
    <w:uiPriority w:val="99"/>
    <w:rsid w:val="00363282"/>
    <w:rPr>
      <w:rFonts w:asciiTheme="minorHAnsi" w:hAnsiTheme="minorHAnsi"/>
    </w:rPr>
    <w:tblPr>
      <w:tblBorders>
        <w:top w:val="single" w:sz="6" w:space="0" w:color="999999" w:themeColor="accent5"/>
        <w:left w:val="single" w:sz="6" w:space="0" w:color="999999" w:themeColor="accent5"/>
        <w:bottom w:val="single" w:sz="6" w:space="0" w:color="999999" w:themeColor="accent5"/>
        <w:right w:val="single" w:sz="6" w:space="0" w:color="999999" w:themeColor="accent5"/>
        <w:insideH w:val="single" w:sz="6" w:space="0" w:color="999999" w:themeColor="accent5"/>
        <w:insideV w:val="single" w:sz="6" w:space="0" w:color="999999" w:themeColor="accent5"/>
      </w:tblBorders>
    </w:tblPr>
  </w:style>
  <w:style w:type="numbering" w:customStyle="1" w:styleId="KPSTabellenbullet">
    <w:name w:val="KPS_Tabellenbullet"/>
    <w:uiPriority w:val="99"/>
    <w:rsid w:val="00F46349"/>
    <w:pPr>
      <w:numPr>
        <w:numId w:val="3"/>
      </w:numPr>
    </w:pPr>
  </w:style>
  <w:style w:type="paragraph" w:customStyle="1" w:styleId="Bullet2">
    <w:name w:val="Bullet 2"/>
    <w:basedOn w:val="Bullet1"/>
    <w:qFormat/>
    <w:rsid w:val="00AC6940"/>
    <w:pPr>
      <w:ind w:left="568"/>
    </w:pPr>
  </w:style>
  <w:style w:type="paragraph" w:styleId="Listenabsatz">
    <w:name w:val="List Paragraph"/>
    <w:basedOn w:val="Standard"/>
    <w:uiPriority w:val="99"/>
    <w:qFormat/>
    <w:rsid w:val="00035F7E"/>
    <w:pPr>
      <w:ind w:left="720"/>
      <w:contextualSpacing/>
    </w:pPr>
  </w:style>
  <w:style w:type="paragraph" w:customStyle="1" w:styleId="Buchstabierung">
    <w:name w:val="Buchstabierung"/>
    <w:basedOn w:val="Listenabsatz"/>
    <w:qFormat/>
    <w:rsid w:val="00035F7E"/>
    <w:pPr>
      <w:numPr>
        <w:numId w:val="5"/>
      </w:numPr>
      <w:ind w:left="284" w:hanging="284"/>
    </w:pPr>
  </w:style>
  <w:style w:type="paragraph" w:customStyle="1" w:styleId="StandardEinzug">
    <w:name w:val="Standard Einzug"/>
    <w:basedOn w:val="Standard"/>
    <w:qFormat/>
    <w:rsid w:val="00035F7E"/>
    <w:pPr>
      <w:ind w:left="284"/>
    </w:pPr>
  </w:style>
  <w:style w:type="character" w:styleId="Fett">
    <w:name w:val="Strong"/>
    <w:basedOn w:val="Absatz-Standardschriftart"/>
    <w:uiPriority w:val="22"/>
    <w:qFormat/>
    <w:rsid w:val="00B614D5"/>
    <w:rPr>
      <w:rFonts w:ascii="Segoe UI Semibold" w:hAnsi="Segoe UI Semibold"/>
      <w:bCs/>
    </w:rPr>
  </w:style>
  <w:style w:type="character" w:styleId="Hervorhebung">
    <w:name w:val="Emphasis"/>
    <w:basedOn w:val="Absatz-Standardschriftart"/>
    <w:uiPriority w:val="20"/>
    <w:qFormat/>
    <w:rsid w:val="00075AE3"/>
    <w:rPr>
      <w:rFonts w:ascii="Segoe UI Semibold" w:hAnsi="Segoe UI Semibold"/>
      <w:i w:val="0"/>
      <w:iCs/>
      <w:color w:val="45637A" w:themeColor="background2"/>
    </w:rPr>
  </w:style>
  <w:style w:type="paragraph" w:customStyle="1" w:styleId="KPSCopytext">
    <w:name w:val="KPS_Copytext"/>
    <w:uiPriority w:val="99"/>
    <w:rsid w:val="00B614D5"/>
    <w:pPr>
      <w:spacing w:after="120" w:line="280" w:lineRule="exact"/>
      <w:ind w:left="851"/>
    </w:pPr>
    <w:rPr>
      <w:rFonts w:ascii="Arial" w:eastAsia="Times New Roman" w:hAnsi="Arial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36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60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3601"/>
    <w:rPr>
      <w:rFonts w:asciiTheme="minorHAnsi" w:hAnsiTheme="minorHAnsi" w:cstheme="minorHAns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36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3601"/>
    <w:rPr>
      <w:rFonts w:asciiTheme="minorHAnsi" w:hAnsiTheme="minorHAnsi" w:cstheme="minorHAnsi"/>
      <w:b/>
      <w:bCs/>
    </w:rPr>
  </w:style>
  <w:style w:type="paragraph" w:customStyle="1" w:styleId="Personenbeschreibung">
    <w:name w:val="Personenbeschreibung"/>
    <w:basedOn w:val="Standard"/>
    <w:qFormat/>
    <w:rsid w:val="00C33601"/>
    <w:rPr>
      <w:sz w:val="16"/>
    </w:rPr>
  </w:style>
  <w:style w:type="table" w:customStyle="1" w:styleId="Formatvorlage1">
    <w:name w:val="Formatvorlage1"/>
    <w:basedOn w:val="NormaleTabelle"/>
    <w:uiPriority w:val="99"/>
    <w:rsid w:val="00B50815"/>
    <w:rPr>
      <w:rFonts w:ascii="Segoe UI" w:hAnsi="Segoe UI"/>
    </w:rPr>
    <w:tblPr>
      <w:tblInd w:w="57" w:type="dxa"/>
      <w:tblBorders>
        <w:top w:val="single" w:sz="2" w:space="0" w:color="8FA1AF" w:themeColor="text2"/>
        <w:left w:val="single" w:sz="2" w:space="0" w:color="8FA1AF" w:themeColor="text2"/>
        <w:bottom w:val="single" w:sz="2" w:space="0" w:color="8FA1AF" w:themeColor="text2"/>
        <w:right w:val="single" w:sz="2" w:space="0" w:color="8FA1AF" w:themeColor="text2"/>
        <w:insideH w:val="single" w:sz="2" w:space="0" w:color="8FA1AF" w:themeColor="text2"/>
        <w:insideV w:val="single" w:sz="2" w:space="0" w:color="8FA1AF" w:themeColor="text2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 w:themeColor="background1"/>
      </w:rPr>
      <w:tblPr/>
      <w:trPr>
        <w:tblHeader/>
      </w:trPr>
      <w:tcPr>
        <w:tcBorders>
          <w:insideV w:val="single" w:sz="2" w:space="0" w:color="FFFFFF" w:themeColor="background1"/>
        </w:tcBorders>
        <w:shd w:val="clear" w:color="auto" w:fill="8FA1AF" w:themeFill="text2"/>
      </w:tcPr>
    </w:tblStylePr>
    <w:tblStylePr w:type="lastRow">
      <w:tblPr/>
      <w:tcPr>
        <w:tcBorders>
          <w:top w:val="single" w:sz="2" w:space="0" w:color="BCA282" w:themeColor="accent2"/>
          <w:left w:val="single" w:sz="2" w:space="0" w:color="BCA282" w:themeColor="accent2"/>
          <w:bottom w:val="single" w:sz="2" w:space="0" w:color="BCA282" w:themeColor="accent2"/>
          <w:right w:val="single" w:sz="2" w:space="0" w:color="BCA282" w:themeColor="accent2"/>
          <w:insideH w:val="single" w:sz="2" w:space="0" w:color="BCA282" w:themeColor="accent2"/>
          <w:insideV w:val="single" w:sz="2" w:space="0" w:color="BCA282" w:themeColor="accent2"/>
        </w:tcBorders>
        <w:shd w:val="clear" w:color="auto" w:fill="EDE0C5" w:themeFill="accent4"/>
      </w:tcPr>
    </w:tblStylePr>
    <w:tblStylePr w:type="firstCol">
      <w:tblPr/>
      <w:tcPr>
        <w:shd w:val="clear" w:color="auto" w:fill="DAE0E4" w:themeFill="accent1"/>
      </w:tcPr>
    </w:tblStylePr>
    <w:tblStylePr w:type="lastCol">
      <w:tblPr/>
      <w:tcPr>
        <w:shd w:val="clear" w:color="auto" w:fill="DAE0E4" w:themeFill="accent1"/>
      </w:tcPr>
    </w:tblStylePr>
  </w:style>
  <w:style w:type="character" w:customStyle="1" w:styleId="ErluterungZchn">
    <w:name w:val="Erläuterung Zchn"/>
    <w:basedOn w:val="Absatz-Standardschriftart"/>
    <w:link w:val="Erluterung"/>
    <w:uiPriority w:val="99"/>
    <w:rsid w:val="00A47059"/>
    <w:rPr>
      <w:rFonts w:asciiTheme="minorHAnsi" w:hAnsiTheme="minorHAnsi" w:cstheme="minorHAnsi"/>
      <w:color w:val="45637A" w:themeColor="background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059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059"/>
    <w:rPr>
      <w:rFonts w:ascii="Segoe UI" w:eastAsia="Times New Roman" w:hAnsi="Segoe UI" w:cs="Segoe UI"/>
      <w:lang w:eastAsia="da-DK"/>
    </w:rPr>
  </w:style>
  <w:style w:type="character" w:styleId="Funotenzeichen">
    <w:name w:val="footnote reference"/>
    <w:basedOn w:val="Absatz-Standardschriftart"/>
    <w:uiPriority w:val="99"/>
    <w:semiHidden/>
    <w:unhideWhenUsed/>
    <w:rsid w:val="00A47059"/>
    <w:rPr>
      <w:vertAlign w:val="superscript"/>
    </w:rPr>
  </w:style>
  <w:style w:type="paragraph" w:customStyle="1" w:styleId="Aufzhlung">
    <w:name w:val="Aufzählung"/>
    <w:basedOn w:val="Standard"/>
    <w:rsid w:val="00A47059"/>
    <w:pPr>
      <w:numPr>
        <w:numId w:val="6"/>
      </w:numPr>
      <w:spacing w:before="60" w:after="60"/>
    </w:pPr>
    <w:rPr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458A"/>
    <w:pPr>
      <w:keepNext/>
      <w:keepLines/>
      <w:pageBreakBefore w:val="0"/>
      <w:tabs>
        <w:tab w:val="clear" w:pos="709"/>
      </w:tabs>
      <w:spacing w:before="240" w:after="0" w:line="240" w:lineRule="auto"/>
      <w:outlineLvl w:val="9"/>
    </w:pPr>
    <w:rPr>
      <w:rFonts w:eastAsiaTheme="majorEastAsia" w:cstheme="majorBidi"/>
      <w:color w:val="99A9B4" w:themeColor="accent1" w:themeShade="BF"/>
      <w:sz w:val="32"/>
    </w:rPr>
  </w:style>
  <w:style w:type="paragraph" w:customStyle="1" w:styleId="KPSBullet">
    <w:name w:val="KPS_Bullet"/>
    <w:basedOn w:val="Verzeichnis6"/>
    <w:uiPriority w:val="99"/>
    <w:rsid w:val="0011458A"/>
    <w:pPr>
      <w:numPr>
        <w:numId w:val="7"/>
      </w:numPr>
      <w:tabs>
        <w:tab w:val="clear" w:pos="283"/>
        <w:tab w:val="num" w:pos="926"/>
      </w:tabs>
      <w:spacing w:after="120" w:line="280" w:lineRule="exact"/>
      <w:ind w:left="926" w:hanging="360"/>
    </w:pPr>
    <w:rPr>
      <w:rFonts w:ascii="Arial" w:eastAsia="MS Mincho" w:hAnsi="Arial" w:cs="Times New Roman"/>
      <w:szCs w:val="22"/>
      <w:lang w:eastAsia="ja-JP"/>
    </w:rPr>
  </w:style>
  <w:style w:type="paragraph" w:customStyle="1" w:styleId="ErluterungBullet">
    <w:name w:val="Erläuterung_Bullet"/>
    <w:basedOn w:val="Erluterung"/>
    <w:link w:val="ErluterungBulletZchn"/>
    <w:qFormat/>
    <w:rsid w:val="0011458A"/>
    <w:pPr>
      <w:numPr>
        <w:numId w:val="8"/>
      </w:numPr>
      <w:spacing w:after="120"/>
    </w:pPr>
    <w:rPr>
      <w:rFonts w:ascii="Arial" w:eastAsia="Calibri" w:hAnsi="Arial" w:cstheme="minorHAnsi"/>
      <w:color w:val="45637A"/>
      <w:szCs w:val="22"/>
      <w:lang w:eastAsia="en-US"/>
    </w:rPr>
  </w:style>
  <w:style w:type="character" w:customStyle="1" w:styleId="ErluterungBulletZchn">
    <w:name w:val="Erläuterung_Bullet Zchn"/>
    <w:basedOn w:val="ErluterungZchn"/>
    <w:link w:val="ErluterungBullet"/>
    <w:rsid w:val="0011458A"/>
    <w:rPr>
      <w:rFonts w:ascii="Arial" w:eastAsia="Calibri" w:hAnsi="Arial" w:cstheme="minorHAnsi"/>
      <w:color w:val="45637A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1458A"/>
    <w:pPr>
      <w:spacing w:after="100"/>
      <w:ind w:left="1100"/>
    </w:pPr>
  </w:style>
  <w:style w:type="paragraph" w:customStyle="1" w:styleId="Dokumentinfos">
    <w:name w:val="Dokumentinfos"/>
    <w:basedOn w:val="Standard"/>
    <w:rsid w:val="00327989"/>
    <w:pPr>
      <w:spacing w:before="120" w:after="120"/>
    </w:pPr>
    <w:rPr>
      <w:rFonts w:ascii="Arial" w:hAnsi="Arial" w:cs="Arial"/>
      <w:noProof/>
      <w:sz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48211B"/>
    <w:rPr>
      <w:color w:val="808080"/>
    </w:rPr>
  </w:style>
  <w:style w:type="character" w:customStyle="1" w:styleId="lstextview">
    <w:name w:val="lstextview"/>
    <w:basedOn w:val="Absatz-Standardschriftart"/>
    <w:rsid w:val="00FB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04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2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2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krueger\AppData\Roaming\Microsoft\Templates\KPS%20Vorlage_2014.dotx" TargetMode="External"/></Relationships>
</file>

<file path=word/theme/theme1.xml><?xml version="1.0" encoding="utf-8"?>
<a:theme xmlns:a="http://schemas.openxmlformats.org/drawingml/2006/main" name="KPS 2014">
  <a:themeElements>
    <a:clrScheme name="KPS 2014">
      <a:dk1>
        <a:srgbClr val="000000"/>
      </a:dk1>
      <a:lt1>
        <a:srgbClr val="FFFFFF"/>
      </a:lt1>
      <a:dk2>
        <a:srgbClr val="8FA1AF"/>
      </a:dk2>
      <a:lt2>
        <a:srgbClr val="45637A"/>
      </a:lt2>
      <a:accent1>
        <a:srgbClr val="DAE0E4"/>
      </a:accent1>
      <a:accent2>
        <a:srgbClr val="BCA282"/>
      </a:accent2>
      <a:accent3>
        <a:srgbClr val="D0BEA0"/>
      </a:accent3>
      <a:accent4>
        <a:srgbClr val="EDE0C5"/>
      </a:accent4>
      <a:accent5>
        <a:srgbClr val="999999"/>
      </a:accent5>
      <a:accent6>
        <a:srgbClr val="CCCCCC"/>
      </a:accent6>
      <a:hlink>
        <a:srgbClr val="54DBB4"/>
      </a:hlink>
      <a:folHlink>
        <a:srgbClr val="C6FEDD"/>
      </a:folHlink>
    </a:clrScheme>
    <a:fontScheme name="KPS 2014">
      <a:majorFont>
        <a:latin typeface="Times New Roman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bg1"/>
        </a:solidFill>
        <a:ln w="9525">
          <a:solidFill>
            <a:schemeClr val="bg2"/>
          </a:solidFill>
        </a:ln>
      </a:spPr>
      <a:bodyPr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3175">
          <a:solidFill>
            <a:schemeClr val="tx1"/>
          </a:solidFill>
          <a:headEnd type="oval" w="sm" len="sm"/>
          <a:tailEnd type="oval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0" tIns="0" rIns="0" bIns="0" rtlCol="0">
        <a:spAutoFit/>
      </a:bodyPr>
      <a:lstStyle>
        <a:defPPr marL="180000" indent="-180000">
          <a:buFont typeface="Segoe UI" panose="020B0502040204020203" pitchFamily="34" charset="0"/>
          <a:buChar char="•"/>
          <a:defRPr sz="1400" dirty="0" smtClean="0"/>
        </a:defPPr>
      </a:lstStyle>
    </a:txDef>
  </a:objectDefaults>
  <a:extraClrSchemeLst/>
  <a:custClrLst>
    <a:custClr name="Medium Green">
      <a:srgbClr val="00B394"/>
    </a:custClr>
    <a:custClr name="Green">
      <a:srgbClr val="54DBB4"/>
    </a:custClr>
    <a:custClr name="Light Green">
      <a:srgbClr val="C6FEDD"/>
    </a:custClr>
    <a:custClr name="Rot">
      <a:srgbClr val="C80000"/>
    </a:custClr>
    <a:custClr name="Dunkelgrau">
      <a:srgbClr val="333333"/>
    </a:custClr>
    <a:custClr name="Dark Brown">
      <a:srgbClr val="964B00"/>
    </a:custClr>
    <a:custClr name="Medium Brown">
      <a:srgbClr val="D28000"/>
    </a:custClr>
    <a:custClr name="Senf Dunkel">
      <a:srgbClr val="C08E00"/>
    </a:custClr>
    <a:custClr name="Senf">
      <a:srgbClr val="D8AF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49479DABBC5A4FBF866852E277336A" ma:contentTypeVersion="0" ma:contentTypeDescription="Ein neues Dokument erstellen." ma:contentTypeScope="" ma:versionID="b6f44524e5a2ad752491e06e9637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0F363-50B0-4420-90D4-7D7E9B2899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A9979-CCE3-468C-B514-70E023D35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6794C-18EA-4C4A-9BF2-18EA79540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109B7C-1E81-4956-BE74-EF2B5649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KPS Vorlage_2014.dotx</Template>
  <TotalTime>0</TotalTime>
  <Pages>3</Pages>
  <Words>652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kps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Joseph</dc:creator>
  <cp:lastModifiedBy>Meier, Matthias</cp:lastModifiedBy>
  <cp:revision>17</cp:revision>
  <cp:lastPrinted>2014-08-12T09:45:00Z</cp:lastPrinted>
  <dcterms:created xsi:type="dcterms:W3CDTF">2019-02-20T08:45:00Z</dcterms:created>
  <dcterms:modified xsi:type="dcterms:W3CDTF">2019-03-06T10:30:00Z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0x0101005649479DABBC5A4FBF866852E277336A</vt:lpwstr>
  </property>
</Properties>
</file>