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63C7C" w14:textId="77777777" w:rsidR="00083BA3" w:rsidRPr="002E546D" w:rsidRDefault="00801B87" w:rsidP="001C6FCA">
      <w:pPr>
        <w:pStyle w:val="berschrift1"/>
        <w:rPr>
          <w:rFonts w:ascii="Arial" w:hAnsi="Arial" w:cs="Arial"/>
        </w:rPr>
      </w:pPr>
      <w:r w:rsidRPr="002E546D">
        <w:rPr>
          <w:rFonts w:ascii="Arial" w:hAnsi="Arial" w:cs="Arial"/>
        </w:rPr>
        <w:t>IPS005.20.0</w:t>
      </w:r>
      <w:r w:rsidR="00A423ED">
        <w:rPr>
          <w:rFonts w:ascii="Arial" w:hAnsi="Arial" w:cs="Arial"/>
        </w:rPr>
        <w:t>6</w:t>
      </w:r>
      <w:r w:rsidRPr="002E546D">
        <w:rPr>
          <w:rFonts w:ascii="Arial" w:hAnsi="Arial" w:cs="Arial"/>
        </w:rPr>
        <w:t xml:space="preserve">_Geschäftspartnerstammdaten an </w:t>
      </w:r>
      <w:r w:rsidR="00B30274">
        <w:rPr>
          <w:rFonts w:ascii="Arial" w:hAnsi="Arial" w:cs="Arial"/>
        </w:rPr>
        <w:t>Subsysteme</w:t>
      </w:r>
      <w:r w:rsidRPr="002E546D">
        <w:rPr>
          <w:rFonts w:ascii="Arial" w:hAnsi="Arial" w:cs="Arial"/>
        </w:rPr>
        <w:t xml:space="preserve"> verteilen</w:t>
      </w:r>
      <w:r w:rsidR="00083BA3" w:rsidRPr="002E546D">
        <w:rPr>
          <w:rFonts w:ascii="Arial" w:hAnsi="Arial" w:cs="Arial"/>
        </w:rPr>
        <w:t xml:space="preserve"> </w:t>
      </w:r>
    </w:p>
    <w:p w14:paraId="319B2F7F" w14:textId="77777777" w:rsidR="00CB2DE4" w:rsidRPr="002E546D" w:rsidRDefault="00CB2DE4" w:rsidP="00CB2DE4">
      <w:pPr>
        <w:pStyle w:val="berschrift2"/>
        <w:ind w:left="567" w:hanging="567"/>
        <w:rPr>
          <w:rFonts w:ascii="Arial" w:hAnsi="Arial" w:cs="Arial"/>
        </w:rPr>
      </w:pPr>
      <w:commentRangeStart w:id="0"/>
      <w:r w:rsidRPr="002E546D">
        <w:rPr>
          <w:rFonts w:ascii="Arial" w:hAnsi="Arial" w:cs="Arial"/>
        </w:rPr>
        <w:t>Dokumentation</w:t>
      </w:r>
      <w:commentRangeEnd w:id="0"/>
      <w:r w:rsidR="00504939">
        <w:rPr>
          <w:rStyle w:val="Kommentarzeichen"/>
          <w:rFonts w:ascii="Segoe UI" w:hAnsi="Segoe UI" w:cs="Segoe UI"/>
          <w:color w:val="auto"/>
        </w:rPr>
        <w:commentReference w:id="0"/>
      </w:r>
    </w:p>
    <w:p w14:paraId="2979FBCC" w14:textId="77777777" w:rsidR="00CB2DE4" w:rsidRPr="002E546D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2E546D" w14:paraId="0B7120F1" w14:textId="77777777" w:rsidTr="0011206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47BD80B9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4C001B36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3B20D6EF" w14:textId="77777777" w:rsidR="00CB2DE4" w:rsidRPr="002E546D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75E27360" w14:textId="77777777" w:rsidR="00CB2DE4" w:rsidRPr="002E546D" w:rsidRDefault="001E2341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proofErr w:type="spellStart"/>
            <w:ins w:id="1" w:author="Meier, Matthias" w:date="2019-03-04T10:49:00Z">
              <w:r>
                <w:rPr>
                  <w:rFonts w:ascii="Arial" w:hAnsi="Arial" w:cs="Arial"/>
                  <w:szCs w:val="22"/>
                </w:rPr>
                <w:t>tbd</w:t>
              </w:r>
            </w:ins>
            <w:proofErr w:type="spellEnd"/>
          </w:p>
        </w:tc>
      </w:tr>
      <w:tr w:rsidR="00CB2DE4" w:rsidRPr="002E546D" w14:paraId="43838E74" w14:textId="77777777" w:rsidTr="0011206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0E0962CB" w14:textId="77777777" w:rsidR="00CB2DE4" w:rsidRPr="002E546D" w:rsidRDefault="00CB2DE4" w:rsidP="0011206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191FC3CA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72A6DF24" w14:textId="77777777" w:rsidR="00CB2DE4" w:rsidRPr="002E546D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06CB6237" w14:textId="77777777" w:rsidR="00CB2DE4" w:rsidRPr="002E546D" w:rsidRDefault="00125B3B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Silviu Bocaneala</w:t>
            </w:r>
          </w:p>
        </w:tc>
      </w:tr>
      <w:tr w:rsidR="00CB2DE4" w:rsidRPr="002E546D" w14:paraId="470E7094" w14:textId="77777777" w:rsidTr="001120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28FCD401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065DF85E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2" w:name="Version"/>
            <w:r w:rsidRPr="002E546D">
              <w:rPr>
                <w:rFonts w:ascii="Arial" w:hAnsi="Arial" w:cs="Arial"/>
                <w:szCs w:val="22"/>
              </w:rPr>
              <w:t>1.0</w:t>
            </w:r>
            <w:bookmarkEnd w:id="2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5E0DE4FF" w14:textId="77777777" w:rsidR="00CB2DE4" w:rsidRPr="002E546D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5616E2FA" w14:textId="2A87E813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fldChar w:fldCharType="begin"/>
            </w:r>
            <w:r w:rsidRPr="002E546D">
              <w:rPr>
                <w:rFonts w:ascii="Arial" w:hAnsi="Arial" w:cs="Arial"/>
                <w:szCs w:val="22"/>
              </w:rPr>
              <w:instrText xml:space="preserve"> SAVEDATE   \* MERGEFORMAT </w:instrText>
            </w:r>
            <w:r w:rsidRPr="002E546D">
              <w:rPr>
                <w:rFonts w:ascii="Arial" w:hAnsi="Arial" w:cs="Arial"/>
                <w:szCs w:val="22"/>
              </w:rPr>
              <w:fldChar w:fldCharType="separate"/>
            </w:r>
            <w:ins w:id="3" w:author="Meier, Matthias" w:date="2019-03-06T11:29:00Z">
              <w:r w:rsidR="00504939">
                <w:rPr>
                  <w:rFonts w:ascii="Arial" w:hAnsi="Arial" w:cs="Arial"/>
                  <w:noProof/>
                  <w:szCs w:val="22"/>
                </w:rPr>
                <w:t>06.03.2019 10:45:00</w:t>
              </w:r>
            </w:ins>
            <w:del w:id="4" w:author="Meier, Matthias" w:date="2019-03-06T10:45:00Z">
              <w:r w:rsidR="001E2341" w:rsidDel="00ED28CB">
                <w:rPr>
                  <w:rFonts w:ascii="Arial" w:hAnsi="Arial" w:cs="Arial"/>
                  <w:noProof/>
                  <w:szCs w:val="22"/>
                </w:rPr>
                <w:delText>27.02.2019 13:03:00</w:delText>
              </w:r>
            </w:del>
            <w:r w:rsidRPr="002E546D">
              <w:rPr>
                <w:rFonts w:ascii="Arial" w:hAnsi="Arial" w:cs="Arial"/>
                <w:szCs w:val="22"/>
              </w:rPr>
              <w:fldChar w:fldCharType="end"/>
            </w:r>
          </w:p>
        </w:tc>
      </w:tr>
    </w:tbl>
    <w:p w14:paraId="1001BCDA" w14:textId="77777777" w:rsidR="00CB2DE4" w:rsidRPr="002E546D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2E546D" w14:paraId="30625124" w14:textId="77777777" w:rsidTr="0011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B6BDEE" w14:textId="77777777" w:rsidR="00CB2DE4" w:rsidRPr="002E546D" w:rsidRDefault="00CB2DE4" w:rsidP="0011206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56A118EB" w14:textId="77777777" w:rsidR="00CB2DE4" w:rsidRPr="002E546D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7D45D7D1" w14:textId="77777777" w:rsidR="00CB2DE4" w:rsidRPr="002E546D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7B757511" w14:textId="77777777" w:rsidR="00CB2DE4" w:rsidRPr="002E546D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64190F06" w14:textId="77777777" w:rsidR="00CB2DE4" w:rsidRPr="002E546D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2E546D" w14:paraId="730FB1B2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6CFA480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26E694D9" w14:textId="77777777" w:rsidR="00CB2DE4" w:rsidRPr="002E546D" w:rsidRDefault="00125B3B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Silviu Bocaneala</w:t>
            </w:r>
          </w:p>
        </w:tc>
        <w:tc>
          <w:tcPr>
            <w:tcW w:w="1634" w:type="dxa"/>
            <w:vAlign w:val="center"/>
          </w:tcPr>
          <w:p w14:paraId="76E91435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66B92B1D" w14:textId="77777777" w:rsidR="00CB2DE4" w:rsidRPr="002E546D" w:rsidRDefault="00125B3B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21</w:t>
            </w:r>
            <w:r w:rsidR="00EB032E" w:rsidRPr="002E546D">
              <w:rPr>
                <w:rFonts w:ascii="Arial" w:hAnsi="Arial" w:cs="Arial"/>
                <w:szCs w:val="22"/>
              </w:rPr>
              <w:t>.0</w:t>
            </w:r>
            <w:r>
              <w:rPr>
                <w:rFonts w:ascii="Arial" w:hAnsi="Arial" w:cs="Arial"/>
                <w:szCs w:val="22"/>
              </w:rPr>
              <w:t>1</w:t>
            </w:r>
            <w:r w:rsidR="00FC6087" w:rsidRPr="002E546D">
              <w:rPr>
                <w:rFonts w:ascii="Arial" w:hAnsi="Arial" w:cs="Arial"/>
                <w:szCs w:val="22"/>
              </w:rPr>
              <w:t>.201</w:t>
            </w:r>
            <w:r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3200" w:type="dxa"/>
            <w:vAlign w:val="center"/>
          </w:tcPr>
          <w:p w14:paraId="68B7ED18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2E546D" w14:paraId="3DE9BF33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C20DCCB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53C33D93" w14:textId="77777777" w:rsidR="00CB2DE4" w:rsidRPr="002E546D" w:rsidRDefault="006B29B2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5" w:author="Meier, Matthias" w:date="2019-03-04T10:49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041E047A" w14:textId="77777777" w:rsidR="00CB2DE4" w:rsidRPr="002E546D" w:rsidRDefault="006B29B2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6" w:author="Meier, Matthias" w:date="2019-03-04T10:49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0E9E6828" w14:textId="77777777" w:rsidR="00CB2DE4" w:rsidRPr="002E546D" w:rsidRDefault="006B29B2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7" w:author="Meier, Matthias" w:date="2019-03-04T10:49:00Z">
              <w:r>
                <w:rPr>
                  <w:rFonts w:ascii="Arial" w:hAnsi="Arial" w:cs="Arial"/>
                  <w:szCs w:val="22"/>
                </w:rPr>
                <w:t>04.03.2019</w:t>
              </w:r>
            </w:ins>
          </w:p>
        </w:tc>
        <w:tc>
          <w:tcPr>
            <w:tcW w:w="3200" w:type="dxa"/>
            <w:vAlign w:val="center"/>
          </w:tcPr>
          <w:p w14:paraId="6E0E83F8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2E546D" w14:paraId="7351E752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B58D5FA" w14:textId="77777777" w:rsidR="00CB2DE4" w:rsidRPr="002E546D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E546D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2A15B87B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1E53064D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7225739D" w14:textId="77777777" w:rsidR="00CB2DE4" w:rsidRPr="002E546D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21D13E5B" w14:textId="77777777" w:rsidR="00CB2DE4" w:rsidRPr="002E546D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282432D2" w14:textId="77777777" w:rsidR="00CB2DE4" w:rsidRPr="002E546D" w:rsidRDefault="00CB2DE4" w:rsidP="00CB2DE4">
      <w:pPr>
        <w:rPr>
          <w:rFonts w:ascii="Arial" w:hAnsi="Arial" w:cs="Arial"/>
          <w:szCs w:val="22"/>
        </w:rPr>
      </w:pPr>
    </w:p>
    <w:p w14:paraId="0FBE69D9" w14:textId="77777777" w:rsidR="00327989" w:rsidRPr="002E546D" w:rsidDel="00910401" w:rsidRDefault="00327989" w:rsidP="00327989">
      <w:pPr>
        <w:pStyle w:val="berschrift2"/>
        <w:ind w:left="567" w:hanging="567"/>
        <w:rPr>
          <w:del w:id="8" w:author="Meier, Matthias" w:date="2019-03-06T11:29:00Z"/>
          <w:rFonts w:ascii="Arial" w:hAnsi="Arial" w:cs="Arial"/>
        </w:rPr>
      </w:pPr>
      <w:r w:rsidRPr="002E546D">
        <w:rPr>
          <w:rFonts w:ascii="Arial" w:hAnsi="Arial" w:cs="Arial"/>
        </w:rPr>
        <w:t>Änderungshistorie</w:t>
      </w:r>
      <w:bookmarkStart w:id="9" w:name="_GoBack"/>
      <w:bookmarkEnd w:id="9"/>
    </w:p>
    <w:p w14:paraId="16EF6F38" w14:textId="77777777" w:rsidR="00327989" w:rsidRPr="002E546D" w:rsidRDefault="00327989" w:rsidP="00910401">
      <w:pPr>
        <w:pStyle w:val="berschrift2"/>
        <w:ind w:left="567" w:hanging="567"/>
        <w:pPrChange w:id="10" w:author="Meier, Matthias" w:date="2019-03-06T11:29:00Z">
          <w:pPr/>
        </w:pPrChange>
      </w:pPr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2E546D" w14:paraId="73A5D1ED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A8A7275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2C55FEC5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A1BA69A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11D35663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E546D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2E546D" w14:paraId="6DF47FB8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3B73799E" w14:textId="77777777" w:rsidR="00327989" w:rsidRPr="002E546D" w:rsidRDefault="00327989" w:rsidP="00181F4D">
            <w:pPr>
              <w:rPr>
                <w:rFonts w:ascii="Arial" w:hAnsi="Arial" w:cs="Arial"/>
                <w:sz w:val="18"/>
                <w:szCs w:val="18"/>
              </w:rPr>
            </w:pPr>
            <w:r w:rsidRPr="002E546D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580D7A70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181F04F0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90D3464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0A9FCBEE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2F5F16A5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2E546D" w14:paraId="50E7BD4A" w14:textId="77777777" w:rsidTr="00CB2DE4">
        <w:tc>
          <w:tcPr>
            <w:tcW w:w="543" w:type="dxa"/>
          </w:tcPr>
          <w:p w14:paraId="57D4B67F" w14:textId="77777777" w:rsidR="00327989" w:rsidRPr="002E546D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1669FB55" w14:textId="77777777" w:rsidR="00327989" w:rsidRPr="002E546D" w:rsidRDefault="00125B3B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21</w:t>
            </w:r>
            <w:r w:rsidR="00EB032E" w:rsidRPr="002E546D">
              <w:rPr>
                <w:sz w:val="18"/>
                <w:szCs w:val="18"/>
                <w:lang w:val="de-DE"/>
              </w:rPr>
              <w:t>.0</w:t>
            </w:r>
            <w:r>
              <w:rPr>
                <w:sz w:val="18"/>
                <w:szCs w:val="18"/>
                <w:lang w:val="de-DE"/>
              </w:rPr>
              <w:t>1</w:t>
            </w:r>
            <w:r w:rsidR="00FC6087" w:rsidRPr="002E546D">
              <w:rPr>
                <w:sz w:val="18"/>
                <w:szCs w:val="18"/>
                <w:lang w:val="de-DE"/>
              </w:rPr>
              <w:t>.201</w:t>
            </w:r>
            <w:r>
              <w:rPr>
                <w:sz w:val="18"/>
                <w:szCs w:val="18"/>
                <w:lang w:val="de-DE"/>
              </w:rPr>
              <w:t>9</w:t>
            </w:r>
          </w:p>
        </w:tc>
        <w:tc>
          <w:tcPr>
            <w:tcW w:w="900" w:type="dxa"/>
          </w:tcPr>
          <w:p w14:paraId="7ADBB382" w14:textId="77777777" w:rsidR="00327989" w:rsidRPr="002E546D" w:rsidRDefault="00EC600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598274F1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7CCD1EFC" w14:textId="77777777" w:rsidR="00327989" w:rsidRPr="002E546D" w:rsidRDefault="00FC6087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E546D"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642A96CA" w14:textId="77777777" w:rsidR="00327989" w:rsidRPr="002E546D" w:rsidRDefault="00125B3B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2E546D" w14:paraId="3229C52C" w14:textId="77777777" w:rsidTr="00CB2DE4">
        <w:tc>
          <w:tcPr>
            <w:tcW w:w="543" w:type="dxa"/>
          </w:tcPr>
          <w:p w14:paraId="6555AE07" w14:textId="77777777" w:rsidR="00327989" w:rsidRPr="002E546D" w:rsidRDefault="00327989" w:rsidP="004E52D7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23021CD5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900" w:type="dxa"/>
          </w:tcPr>
          <w:p w14:paraId="2318EC80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308" w:type="dxa"/>
          </w:tcPr>
          <w:p w14:paraId="0E35AB2B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3BF43ABB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</w:tcPr>
          <w:p w14:paraId="237DF4EC" w14:textId="77777777" w:rsidR="00327989" w:rsidRPr="002E546D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</w:tbl>
    <w:p w14:paraId="077DEEBF" w14:textId="77777777" w:rsidR="00327989" w:rsidRPr="002E546D" w:rsidRDefault="00327989" w:rsidP="00327989">
      <w:pPr>
        <w:rPr>
          <w:rFonts w:ascii="Arial" w:hAnsi="Arial" w:cs="Arial"/>
        </w:rPr>
      </w:pPr>
    </w:p>
    <w:p w14:paraId="053CCCFD" w14:textId="77777777" w:rsidR="00327989" w:rsidRPr="002E546D" w:rsidRDefault="00327989" w:rsidP="00327989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2E546D" w14:paraId="0CD60B12" w14:textId="77777777" w:rsidTr="00CB2DE4">
        <w:tc>
          <w:tcPr>
            <w:tcW w:w="1249" w:type="pct"/>
            <w:shd w:val="clear" w:color="auto" w:fill="DAE0E4" w:themeFill="accent1"/>
          </w:tcPr>
          <w:p w14:paraId="0890B0D9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31DD2B62" w14:textId="77777777" w:rsidR="00DC0171" w:rsidRPr="002E546D" w:rsidRDefault="00801B87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 xml:space="preserve">Die </w:t>
            </w:r>
            <w:r w:rsidR="00146E3F" w:rsidRPr="002E546D">
              <w:rPr>
                <w:rFonts w:ascii="Arial" w:hAnsi="Arial" w:cs="Arial"/>
              </w:rPr>
              <w:t xml:space="preserve">in SAP </w:t>
            </w:r>
            <w:r w:rsidRPr="002E546D">
              <w:rPr>
                <w:rFonts w:ascii="Arial" w:hAnsi="Arial" w:cs="Arial"/>
              </w:rPr>
              <w:t xml:space="preserve">angelegten Geschäftspartner haben einen Status erreicht, dass sie an </w:t>
            </w:r>
            <w:r w:rsidR="00E0034C">
              <w:rPr>
                <w:rFonts w:ascii="Arial" w:hAnsi="Arial" w:cs="Arial"/>
              </w:rPr>
              <w:t xml:space="preserve">die </w:t>
            </w:r>
            <w:r w:rsidR="00B30274">
              <w:rPr>
                <w:rFonts w:ascii="Arial" w:hAnsi="Arial" w:cs="Arial"/>
              </w:rPr>
              <w:t xml:space="preserve">allen </w:t>
            </w:r>
            <w:r w:rsidR="00E0034C">
              <w:rPr>
                <w:rFonts w:ascii="Arial" w:hAnsi="Arial" w:cs="Arial"/>
              </w:rPr>
              <w:t xml:space="preserve">Subsysteme </w:t>
            </w:r>
            <w:r w:rsidRPr="002E546D">
              <w:rPr>
                <w:rFonts w:ascii="Arial" w:hAnsi="Arial" w:cs="Arial"/>
              </w:rPr>
              <w:t>verteilt werden können</w:t>
            </w:r>
            <w:del w:id="11" w:author="Meier, Matthias" w:date="2019-03-04T10:50:00Z">
              <w:r w:rsidRPr="002E546D" w:rsidDel="00F45998">
                <w:rPr>
                  <w:rFonts w:ascii="Arial" w:hAnsi="Arial" w:cs="Arial"/>
                </w:rPr>
                <w:delText xml:space="preserve">. </w:delText>
              </w:r>
            </w:del>
          </w:p>
        </w:tc>
      </w:tr>
      <w:tr w:rsidR="004F763B" w:rsidRPr="002E546D" w14:paraId="7A3C7E52" w14:textId="77777777" w:rsidTr="00CB2DE4">
        <w:tc>
          <w:tcPr>
            <w:tcW w:w="1249" w:type="pct"/>
            <w:shd w:val="clear" w:color="auto" w:fill="DAE0E4" w:themeFill="accent1"/>
          </w:tcPr>
          <w:p w14:paraId="0A737B6C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0B529576" w14:textId="77777777" w:rsidR="004F763B" w:rsidRPr="002E546D" w:rsidRDefault="00801B87" w:rsidP="00083BA3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Alle Geschäftspartnerdaten wurden erfolgreich an die</w:t>
            </w:r>
            <w:r w:rsidR="00B30274">
              <w:rPr>
                <w:rFonts w:ascii="Arial" w:hAnsi="Arial" w:cs="Arial"/>
              </w:rPr>
              <w:t xml:space="preserve"> </w:t>
            </w:r>
            <w:r w:rsidR="00E0034C">
              <w:rPr>
                <w:rFonts w:ascii="Arial" w:hAnsi="Arial" w:cs="Arial"/>
              </w:rPr>
              <w:t>Subsysteme</w:t>
            </w:r>
            <w:r w:rsidRPr="002E546D">
              <w:rPr>
                <w:rFonts w:ascii="Arial" w:hAnsi="Arial" w:cs="Arial"/>
              </w:rPr>
              <w:t xml:space="preserve"> übermittelt und dort eingelesen</w:t>
            </w:r>
            <w:del w:id="12" w:author="Meier, Matthias" w:date="2019-03-04T10:50:00Z">
              <w:r w:rsidRPr="002E546D" w:rsidDel="00F45998">
                <w:rPr>
                  <w:rFonts w:ascii="Arial" w:hAnsi="Arial" w:cs="Arial"/>
                </w:rPr>
                <w:delText>.</w:delText>
              </w:r>
            </w:del>
          </w:p>
        </w:tc>
      </w:tr>
      <w:tr w:rsidR="004F763B" w:rsidRPr="002E546D" w14:paraId="048A6EAF" w14:textId="77777777" w:rsidTr="00CB2DE4">
        <w:tc>
          <w:tcPr>
            <w:tcW w:w="1249" w:type="pct"/>
            <w:shd w:val="clear" w:color="auto" w:fill="DAE0E4" w:themeFill="accent1"/>
          </w:tcPr>
          <w:p w14:paraId="7DC7014D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5689EE5E" w14:textId="77777777" w:rsidR="004F763B" w:rsidRPr="002E546D" w:rsidRDefault="00801B87" w:rsidP="00801B87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 xml:space="preserve">Die aktuellen Geschäftspartnerdaten </w:t>
            </w:r>
            <w:r w:rsidR="00B30274">
              <w:rPr>
                <w:rFonts w:ascii="Arial" w:hAnsi="Arial" w:cs="Arial"/>
              </w:rPr>
              <w:t>stehen in den Subsystemen zur Verfügung</w:t>
            </w:r>
            <w:del w:id="13" w:author="Meier, Matthias" w:date="2019-03-04T10:50:00Z">
              <w:r w:rsidR="00B30274" w:rsidDel="00F45998">
                <w:rPr>
                  <w:rFonts w:ascii="Arial" w:hAnsi="Arial" w:cs="Arial"/>
                </w:rPr>
                <w:delText>.</w:delText>
              </w:r>
            </w:del>
          </w:p>
        </w:tc>
      </w:tr>
    </w:tbl>
    <w:p w14:paraId="4DC4DD94" w14:textId="77777777" w:rsidR="004F763B" w:rsidRPr="002E546D" w:rsidRDefault="004F763B" w:rsidP="004F763B">
      <w:pPr>
        <w:rPr>
          <w:rFonts w:ascii="Arial" w:hAnsi="Arial" w:cs="Arial"/>
        </w:rPr>
      </w:pPr>
    </w:p>
    <w:p w14:paraId="147564D7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Ausgangssituation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2E546D" w14:paraId="11AE7D74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76AA390F" w14:textId="77777777" w:rsidR="004F763B" w:rsidRPr="002E546D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7B5BF40C" w14:textId="77777777" w:rsidR="004F763B" w:rsidRPr="002E546D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2E546D" w14:paraId="5D11042F" w14:textId="77777777" w:rsidTr="00CB2DE4">
        <w:tc>
          <w:tcPr>
            <w:tcW w:w="1249" w:type="pct"/>
            <w:shd w:val="clear" w:color="auto" w:fill="DAE0E4" w:themeFill="accent1"/>
          </w:tcPr>
          <w:p w14:paraId="6E0F7FD0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63A74300" w14:textId="77777777" w:rsidR="00FB3402" w:rsidRPr="002E546D" w:rsidRDefault="00801B87" w:rsidP="00801B87">
            <w:pPr>
              <w:pStyle w:val="Listenabsatz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IPS005.01.01_Geschäftspartner Einkauf manuell anlegen</w:t>
            </w:r>
          </w:p>
          <w:p w14:paraId="22C23B55" w14:textId="77777777" w:rsidR="008963DD" w:rsidRDefault="00801B87" w:rsidP="008963DD">
            <w:pPr>
              <w:pStyle w:val="Listenabsatz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IPS005.01.07_Geschäftspartner Einkauf aus Drittsystem importieren</w:t>
            </w:r>
          </w:p>
          <w:p w14:paraId="106AE7AD" w14:textId="77777777" w:rsidR="008963DD" w:rsidRPr="008963DD" w:rsidRDefault="008963DD" w:rsidP="008963DD">
            <w:pPr>
              <w:pStyle w:val="Listenabsatz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8963DD">
              <w:rPr>
                <w:rFonts w:ascii="Arial" w:hAnsi="Arial" w:cs="Arial"/>
              </w:rPr>
              <w:t xml:space="preserve">IPS005.10.02_Geschäftspartner manuell in ERP anlegen </w:t>
            </w:r>
          </w:p>
          <w:p w14:paraId="7046895F" w14:textId="77777777" w:rsidR="008963DD" w:rsidRPr="008963DD" w:rsidRDefault="008963DD" w:rsidP="008963DD">
            <w:pPr>
              <w:pStyle w:val="Listenabsatz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 w:rsidRPr="008963DD">
              <w:rPr>
                <w:rFonts w:ascii="Arial" w:hAnsi="Arial" w:cs="Arial"/>
              </w:rPr>
              <w:lastRenderedPageBreak/>
              <w:t>IPS005.10.12_GP Verkauf aus CRM importieren</w:t>
            </w:r>
          </w:p>
        </w:tc>
      </w:tr>
      <w:tr w:rsidR="004F763B" w:rsidRPr="002E546D" w14:paraId="5B849304" w14:textId="77777777" w:rsidTr="00CB2DE4">
        <w:tc>
          <w:tcPr>
            <w:tcW w:w="1249" w:type="pct"/>
            <w:shd w:val="clear" w:color="auto" w:fill="DAE0E4" w:themeFill="accent1"/>
          </w:tcPr>
          <w:p w14:paraId="70DA76E2" w14:textId="77777777" w:rsidR="004F763B" w:rsidRPr="002E546D" w:rsidRDefault="004F763B" w:rsidP="0068527C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lastRenderedPageBreak/>
              <w:t>Notwendige Stammdaten oder Bewegungsdaten</w:t>
            </w:r>
          </w:p>
        </w:tc>
        <w:tc>
          <w:tcPr>
            <w:tcW w:w="3751" w:type="pct"/>
          </w:tcPr>
          <w:p w14:paraId="080FA6F4" w14:textId="77777777" w:rsidR="009845D6" w:rsidRPr="002E546D" w:rsidRDefault="00801B87" w:rsidP="00A72C44">
            <w:pPr>
              <w:rPr>
                <w:rFonts w:ascii="Arial" w:hAnsi="Arial" w:cs="Arial"/>
              </w:rPr>
            </w:pPr>
            <w:r w:rsidRPr="002E546D">
              <w:rPr>
                <w:rFonts w:ascii="Arial" w:hAnsi="Arial" w:cs="Arial"/>
              </w:rPr>
              <w:t>Geschäftspartnerdaten</w:t>
            </w:r>
          </w:p>
        </w:tc>
      </w:tr>
    </w:tbl>
    <w:p w14:paraId="0808D906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567A631E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Überblick Prozesssch</w:t>
      </w:r>
      <w:r w:rsidR="00E61956" w:rsidRPr="002E546D">
        <w:rPr>
          <w:rFonts w:ascii="Arial" w:hAnsi="Arial" w:cs="Arial"/>
        </w:rPr>
        <w:t>r</w:t>
      </w:r>
      <w:r w:rsidRPr="002E546D">
        <w:rPr>
          <w:rFonts w:ascii="Arial" w:hAnsi="Arial" w:cs="Arial"/>
        </w:rPr>
        <w:t>itte/Funktionen</w:t>
      </w:r>
    </w:p>
    <w:p w14:paraId="3039489F" w14:textId="77777777" w:rsidR="006A5E41" w:rsidRPr="002E546D" w:rsidRDefault="006A5E41" w:rsidP="006A5E41">
      <w:pPr>
        <w:rPr>
          <w:rFonts w:ascii="Arial" w:hAnsi="Arial" w:cs="Arial"/>
        </w:rPr>
      </w:pPr>
      <w:r w:rsidRPr="002E546D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2E546D">
        <w:rPr>
          <w:rFonts w:ascii="Arial" w:hAnsi="Arial" w:cs="Arial"/>
          <w:vanish/>
          <w:sz w:val="16"/>
          <w:szCs w:val="16"/>
        </w:rPr>
        <w:br/>
      </w:r>
    </w:p>
    <w:tbl>
      <w:tblPr>
        <w:tblW w:w="9633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3"/>
        <w:gridCol w:w="1277"/>
        <w:gridCol w:w="1559"/>
        <w:gridCol w:w="1275"/>
        <w:gridCol w:w="3260"/>
        <w:gridCol w:w="8"/>
        <w:gridCol w:w="1536"/>
        <w:gridCol w:w="15"/>
      </w:tblGrid>
      <w:tr w:rsidR="004F763B" w:rsidRPr="002E546D" w14:paraId="46EDDF37" w14:textId="77777777" w:rsidTr="00D95599">
        <w:trPr>
          <w:gridAfter w:val="1"/>
          <w:wAfter w:w="8" w:type="pct"/>
          <w:trHeight w:val="567"/>
        </w:trPr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0A3C39F" w14:textId="77777777" w:rsidR="004F763B" w:rsidRPr="002E546D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59465A8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90CAF07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6A386F2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696" w:type="pct"/>
            <w:gridSpan w:val="2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A7CBEDD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9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EB31307" w14:textId="77777777" w:rsidR="004F763B" w:rsidRPr="002E546D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E546D">
              <w:rPr>
                <w:rFonts w:ascii="Arial" w:hAnsi="Arial" w:cs="Arial"/>
                <w:color w:val="FFFFFF" w:themeColor="background1"/>
              </w:rPr>
              <w:t>RICEFW</w:t>
            </w:r>
          </w:p>
        </w:tc>
      </w:tr>
      <w:tr w:rsidR="002C05BC" w:rsidRPr="002E546D" w14:paraId="27AF51FB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E991B7F" w14:textId="77777777" w:rsidR="00EE4868" w:rsidRPr="00EE4868" w:rsidRDefault="00C36B4B" w:rsidP="00C36B4B">
            <w:pPr>
              <w:pStyle w:val="Listenabsatz"/>
              <w:spacing w:before="60" w:after="60"/>
              <w:ind w:left="171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2C09ACC" w14:textId="77777777" w:rsidR="002C05BC" w:rsidRPr="002E546D" w:rsidRDefault="002C05BC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1FF5EC5" w14:textId="77777777" w:rsidR="002C05BC" w:rsidRPr="002E546D" w:rsidRDefault="00B30274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</w:t>
            </w:r>
            <w:r w:rsidR="005B4E66">
              <w:rPr>
                <w:rFonts w:ascii="Arial" w:hAnsi="Arial" w:cs="Arial"/>
                <w:sz w:val="16"/>
                <w:szCs w:val="16"/>
              </w:rPr>
              <w:t xml:space="preserve"> versenden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CE3A386" w14:textId="77777777" w:rsidR="002C05BC" w:rsidRPr="002E546D" w:rsidRDefault="00477B27" w:rsidP="004B29B5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FI.LO</w:t>
            </w:r>
            <w:r w:rsidR="004B29B5">
              <w:rPr>
                <w:rFonts w:ascii="Arial" w:hAnsi="Arial" w:cs="Arial"/>
                <w:sz w:val="16"/>
                <w:szCs w:val="16"/>
              </w:rPr>
              <w:t>06</w:t>
            </w:r>
            <w:r w:rsidR="00DB4C4A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4054489" w14:textId="77777777" w:rsidR="002C05BC" w:rsidRPr="002E546D" w:rsidRDefault="00426CB6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Versenden der Geschäftspartnerdaten </w:t>
            </w:r>
            <w:r w:rsidR="00EE4868">
              <w:rPr>
                <w:rFonts w:ascii="Arial" w:hAnsi="Arial" w:cs="Arial"/>
                <w:sz w:val="16"/>
                <w:szCs w:val="16"/>
              </w:rPr>
              <w:t xml:space="preserve">(Lieferant) als CREMAS </w:t>
            </w:r>
            <w:proofErr w:type="spellStart"/>
            <w:r w:rsidR="00EE4868">
              <w:rPr>
                <w:rFonts w:ascii="Arial" w:hAnsi="Arial" w:cs="Arial"/>
                <w:sz w:val="16"/>
                <w:szCs w:val="16"/>
              </w:rPr>
              <w:t>iDoc</w:t>
            </w:r>
            <w:proofErr w:type="spellEnd"/>
            <w:r w:rsidR="00EE486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aus SAP</w:t>
            </w:r>
            <w:ins w:id="14" w:author="Meier, Matthias" w:date="2019-03-04T10:51:00Z">
              <w:r w:rsidR="006A2088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9233B87" w14:textId="77777777" w:rsidR="002C05BC" w:rsidRPr="002E546D" w:rsidRDefault="002C05BC" w:rsidP="009B24D0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C05BC" w:rsidRPr="005B4E66" w14:paraId="61258F38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BE8DCE8" w14:textId="77777777" w:rsidR="008E2A95" w:rsidRPr="005B4E66" w:rsidRDefault="005B4E66" w:rsidP="005B4E66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="009D4CD7" w:rsidRPr="005B4E66">
              <w:rPr>
                <w:rFonts w:ascii="Arial" w:hAnsi="Arial" w:cs="Arial"/>
                <w:sz w:val="16"/>
                <w:szCs w:val="16"/>
              </w:rPr>
              <w:t>a</w:t>
            </w:r>
          </w:p>
          <w:p w14:paraId="7F6F7822" w14:textId="77777777" w:rsidR="002C05BC" w:rsidRPr="002E546D" w:rsidRDefault="002C05BC" w:rsidP="008E2A95">
            <w:pPr>
              <w:rPr>
                <w:rFonts w:ascii="Arial" w:hAnsi="Arial" w:cs="Arial"/>
              </w:rPr>
            </w:pP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260B7F8" w14:textId="77777777" w:rsidR="002C05BC" w:rsidRPr="002E546D" w:rsidRDefault="005B4E66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Oracle SOA</w:t>
            </w:r>
            <w:r w:rsidR="009D4CD7"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37E9C9C" w14:textId="77777777" w:rsidR="009D4CD7" w:rsidRPr="002E546D" w:rsidRDefault="005B4E66" w:rsidP="009D4CD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</w:t>
            </w:r>
            <w:r w:rsidR="00146E3F" w:rsidRPr="002E546D">
              <w:rPr>
                <w:rFonts w:ascii="Arial" w:hAnsi="Arial" w:cs="Arial"/>
                <w:sz w:val="16"/>
                <w:szCs w:val="16"/>
              </w:rPr>
              <w:t xml:space="preserve"> 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B4AB55C" w14:textId="77777777" w:rsidR="002C05BC" w:rsidRPr="002E546D" w:rsidRDefault="009D4CD7" w:rsidP="009D4CD7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 w:rsidR="00DB4C4A">
              <w:rPr>
                <w:rFonts w:ascii="Arial" w:hAnsi="Arial" w:cs="Arial"/>
                <w:sz w:val="16"/>
                <w:szCs w:val="16"/>
              </w:rPr>
              <w:t>INC00</w:t>
            </w:r>
            <w:r w:rsidR="005B4E6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C1C5619" w14:textId="77777777" w:rsidR="002C05BC" w:rsidRPr="002E546D" w:rsidRDefault="005B4E66" w:rsidP="009B24D0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Geschäftspartnerdaten</w:t>
            </w:r>
            <w:r w:rsidR="009D4CD7" w:rsidRPr="002E546D">
              <w:rPr>
                <w:rFonts w:ascii="Arial" w:hAnsi="Arial" w:cs="Arial"/>
                <w:sz w:val="16"/>
                <w:szCs w:val="16"/>
              </w:rPr>
              <w:t xml:space="preserve"> von S/4HANA an </w:t>
            </w:r>
            <w:r>
              <w:rPr>
                <w:rFonts w:ascii="Arial" w:hAnsi="Arial" w:cs="Arial"/>
                <w:sz w:val="16"/>
                <w:szCs w:val="16"/>
              </w:rPr>
              <w:t>Z-FTS (Außenhandel-Tool)</w:t>
            </w:r>
            <w:ins w:id="15" w:author="Meier, Matthias" w:date="2019-03-04T10:51:00Z">
              <w:r w:rsidR="006A2088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61FE875" w14:textId="77777777" w:rsidR="002C05BC" w:rsidRPr="005B4E66" w:rsidRDefault="005B4E66" w:rsidP="009D4CD7">
            <w:pPr>
              <w:spacing w:before="60"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B4E66">
              <w:rPr>
                <w:rFonts w:ascii="Arial" w:hAnsi="Arial" w:cs="Arial"/>
                <w:sz w:val="16"/>
                <w:szCs w:val="16"/>
                <w:lang w:val="en-US"/>
              </w:rPr>
              <w:t xml:space="preserve">GP </w:t>
            </w:r>
            <w:r w:rsidR="006B6C06" w:rsidRPr="005B4E66">
              <w:rPr>
                <w:rFonts w:ascii="Arial" w:hAnsi="Arial" w:cs="Arial"/>
                <w:sz w:val="16"/>
                <w:szCs w:val="16"/>
                <w:lang w:val="en-US"/>
              </w:rPr>
              <w:t xml:space="preserve">von SAP an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Z-FTS (Mapping)</w:t>
            </w:r>
          </w:p>
        </w:tc>
      </w:tr>
      <w:tr w:rsidR="005B4E66" w:rsidRPr="005B4E66" w14:paraId="18117FB4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8F43274" w14:textId="77777777" w:rsidR="005B4E66" w:rsidRPr="002E546D" w:rsidRDefault="005B4E66" w:rsidP="005B4E66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2.b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B40878C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Oracle SOA</w:t>
            </w:r>
            <w:r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59CE5FF" w14:textId="77777777" w:rsidR="005B4E66" w:rsidRPr="002E546D" w:rsidRDefault="005B4E66" w:rsidP="005B4E66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 xml:space="preserve">GP </w:t>
            </w:r>
            <w:r>
              <w:rPr>
                <w:rFonts w:ascii="Arial" w:hAnsi="Arial" w:cs="Arial"/>
                <w:sz w:val="16"/>
                <w:szCs w:val="16"/>
              </w:rPr>
              <w:t xml:space="preserve">Kunde </w:t>
            </w:r>
            <w:r w:rsidRPr="002E546D">
              <w:rPr>
                <w:rFonts w:ascii="Arial" w:hAnsi="Arial" w:cs="Arial"/>
                <w:sz w:val="16"/>
                <w:szCs w:val="16"/>
              </w:rPr>
              <w:t>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F301CD5" w14:textId="77777777" w:rsidR="005B4E66" w:rsidRPr="002E546D" w:rsidRDefault="005B4E66" w:rsidP="005B4E6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INC002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3CF163C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von S/4HANA an </w:t>
            </w:r>
            <w:r>
              <w:rPr>
                <w:rFonts w:ascii="Arial" w:hAnsi="Arial" w:cs="Arial"/>
                <w:sz w:val="16"/>
                <w:szCs w:val="16"/>
              </w:rPr>
              <w:t>CRM.</w:t>
            </w:r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A94C334" w14:textId="77777777" w:rsidR="005B4E66" w:rsidRPr="005B4E66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B4E66">
              <w:rPr>
                <w:rFonts w:ascii="Arial" w:hAnsi="Arial" w:cs="Arial"/>
                <w:sz w:val="16"/>
                <w:szCs w:val="16"/>
                <w:lang w:val="en-US"/>
              </w:rPr>
              <w:t>GP von SAP an CRM (Mapping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5B4E66" w:rsidRPr="005B4E66" w14:paraId="1D1B4D80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25CDFC0" w14:textId="77777777" w:rsidR="005B4E66" w:rsidRPr="009665F1" w:rsidRDefault="005B4E66" w:rsidP="005B4E66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</w:t>
            </w:r>
            <w:r w:rsidRPr="009665F1">
              <w:rPr>
                <w:rFonts w:ascii="Arial" w:hAnsi="Arial" w:cs="Arial"/>
                <w:sz w:val="16"/>
                <w:szCs w:val="16"/>
              </w:rPr>
              <w:t>c</w:t>
            </w:r>
          </w:p>
          <w:p w14:paraId="7000ADE7" w14:textId="77777777" w:rsidR="005B4E66" w:rsidRPr="002E546D" w:rsidRDefault="005B4E66" w:rsidP="005B4E66">
            <w:pPr>
              <w:rPr>
                <w:rFonts w:ascii="Arial" w:hAnsi="Arial" w:cs="Arial"/>
              </w:rPr>
            </w:pP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51C5926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Oracle SOA</w:t>
            </w:r>
            <w:r w:rsidRPr="002E546D">
              <w:rPr>
                <w:rFonts w:ascii="Arial" w:hAnsi="Arial" w:cs="Arial"/>
                <w:sz w:val="16"/>
                <w:szCs w:val="16"/>
              </w:rPr>
              <w:br/>
              <w:t>(Middleware)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B94E5BE" w14:textId="77777777" w:rsidR="005B4E66" w:rsidRPr="002E546D" w:rsidRDefault="005B4E66" w:rsidP="005B4E66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GP</w:t>
            </w:r>
            <w:r>
              <w:rPr>
                <w:rFonts w:ascii="Arial" w:hAnsi="Arial" w:cs="Arial"/>
                <w:sz w:val="16"/>
                <w:szCs w:val="16"/>
              </w:rPr>
              <w:t xml:space="preserve"> Lieferant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von SAP empfangen, konvertieren und an Zielsystem senden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A3E62D1" w14:textId="77777777" w:rsidR="005B4E66" w:rsidRPr="002E546D" w:rsidRDefault="005B4E66" w:rsidP="005B4E6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INC004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661DFFD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Geschäftspartnerdaten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von S/4HANA an </w:t>
            </w:r>
            <w:r>
              <w:rPr>
                <w:rFonts w:ascii="Arial" w:hAnsi="Arial" w:cs="Arial"/>
                <w:sz w:val="16"/>
                <w:szCs w:val="16"/>
              </w:rPr>
              <w:t>SRM.</w:t>
            </w:r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3DAD49D" w14:textId="77777777" w:rsidR="005B4E66" w:rsidRPr="005B4E66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B4E66">
              <w:rPr>
                <w:rFonts w:ascii="Arial" w:hAnsi="Arial" w:cs="Arial"/>
                <w:sz w:val="16"/>
                <w:szCs w:val="16"/>
                <w:lang w:val="en-US"/>
              </w:rPr>
              <w:t xml:space="preserve">GP von SAP an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5B4E66">
              <w:rPr>
                <w:rFonts w:ascii="Arial" w:hAnsi="Arial" w:cs="Arial"/>
                <w:sz w:val="16"/>
                <w:szCs w:val="16"/>
                <w:lang w:val="en-US"/>
              </w:rPr>
              <w:t>RM (Mapping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</w:tc>
      </w:tr>
      <w:tr w:rsidR="005B4E66" w:rsidRPr="002E546D" w14:paraId="747C3DA9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B78DF66" w14:textId="77777777" w:rsidR="005B4E66" w:rsidRPr="002E546D" w:rsidRDefault="005B4E66" w:rsidP="005B4E66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2E546D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71F12DD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Z-FTS (Außenhan</w:t>
            </w:r>
            <w:r w:rsidR="006E2291">
              <w:rPr>
                <w:rFonts w:ascii="Arial" w:hAnsi="Arial" w:cs="Arial"/>
                <w:sz w:val="16"/>
                <w:szCs w:val="16"/>
              </w:rPr>
              <w:t>del-Tool)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E2374B6" w14:textId="77777777" w:rsidR="005B4E66" w:rsidRPr="002E546D" w:rsidRDefault="006E2291" w:rsidP="005B4E66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Geschäftspartner </w:t>
            </w:r>
            <w:r w:rsidR="005B4E66" w:rsidRPr="002E546D">
              <w:rPr>
                <w:rFonts w:ascii="Arial" w:hAnsi="Arial" w:cs="Arial"/>
                <w:sz w:val="16"/>
                <w:szCs w:val="16"/>
              </w:rPr>
              <w:t>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1414E72" w14:textId="77777777" w:rsidR="005B4E66" w:rsidRPr="002E546D" w:rsidRDefault="005B4E66" w:rsidP="005B4E6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WMX001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16B4DA6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</w:t>
            </w:r>
            <w:r w:rsidR="006E2291">
              <w:rPr>
                <w:rFonts w:ascii="Arial" w:hAnsi="Arial" w:cs="Arial"/>
                <w:sz w:val="16"/>
                <w:szCs w:val="16"/>
              </w:rPr>
              <w:t>- und Kunden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stammdaten aus S/4HANA </w:t>
            </w:r>
            <w:r>
              <w:rPr>
                <w:rFonts w:ascii="Arial" w:hAnsi="Arial" w:cs="Arial"/>
                <w:sz w:val="16"/>
                <w:szCs w:val="16"/>
              </w:rPr>
              <w:t xml:space="preserve">in </w:t>
            </w:r>
            <w:r w:rsidR="006E2291">
              <w:rPr>
                <w:rFonts w:ascii="Arial" w:hAnsi="Arial" w:cs="Arial"/>
                <w:sz w:val="16"/>
                <w:szCs w:val="16"/>
              </w:rPr>
              <w:t>Z_FTS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16" w:author="Meier, Matthias" w:date="2019-03-04T10:51:00Z">
              <w:r w:rsidR="006A2088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C8E91CD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4E66" w:rsidRPr="002E546D" w14:paraId="445232A9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D567494" w14:textId="77777777" w:rsidR="005B4E66" w:rsidRPr="00CE36F3" w:rsidRDefault="00CE36F3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  <w:rPrChange w:id="17" w:author="Meier, Matthias" w:date="2019-03-04T10:52:00Z">
                  <w:rPr/>
                </w:rPrChange>
              </w:rPr>
              <w:pPrChange w:id="18" w:author="Meier, Matthias" w:date="2019-03-04T10:52:00Z">
                <w:pPr>
                  <w:pStyle w:val="Listenabsatz"/>
                  <w:numPr>
                    <w:numId w:val="9"/>
                  </w:numPr>
                  <w:spacing w:before="60" w:after="60"/>
                  <w:ind w:left="171" w:right="176" w:hanging="142"/>
                </w:pPr>
              </w:pPrChange>
            </w:pPr>
            <w:ins w:id="19" w:author="Meier, Matthias" w:date="2019-03-04T10:52:00Z">
              <w:r>
                <w:rPr>
                  <w:rFonts w:ascii="Arial" w:hAnsi="Arial" w:cs="Arial"/>
                  <w:sz w:val="16"/>
                  <w:szCs w:val="16"/>
                </w:rPr>
                <w:t>3.</w:t>
              </w:r>
            </w:ins>
            <w:r w:rsidR="005B4E66" w:rsidRPr="00CE36F3">
              <w:rPr>
                <w:rFonts w:ascii="Arial" w:hAnsi="Arial" w:cs="Arial"/>
                <w:sz w:val="16"/>
                <w:szCs w:val="16"/>
                <w:rPrChange w:id="20" w:author="Meier, Matthias" w:date="2019-03-04T10:52:00Z">
                  <w:rPr/>
                </w:rPrChange>
              </w:rPr>
              <w:t>b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8C33917" w14:textId="77777777" w:rsidR="005B4E66" w:rsidRPr="002E546D" w:rsidRDefault="006E2291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CRM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47213B3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Kundenstammdaten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76AACE5" w14:textId="77777777" w:rsidR="005B4E66" w:rsidRPr="002E546D" w:rsidRDefault="005B4E66" w:rsidP="005B4E6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WMX002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2779221" w14:textId="77777777" w:rsidR="005B4E66" w:rsidRPr="002E546D" w:rsidRDefault="006E2291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Lieferanten- und Kunden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stammdaten aus S/4HANA </w:t>
            </w:r>
            <w:r>
              <w:rPr>
                <w:rFonts w:ascii="Arial" w:hAnsi="Arial" w:cs="Arial"/>
                <w:sz w:val="16"/>
                <w:szCs w:val="16"/>
              </w:rPr>
              <w:t xml:space="preserve">in CRM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21" w:author="Meier, Matthias" w:date="2019-03-04T10:51:00Z">
              <w:r w:rsidR="006A2088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02DB3AA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B4E66" w:rsidRPr="002E546D" w14:paraId="41109EB9" w14:textId="77777777" w:rsidTr="00D95599">
        <w:tblPrEx>
          <w:tblCellMar>
            <w:left w:w="108" w:type="dxa"/>
            <w:right w:w="108" w:type="dxa"/>
          </w:tblCellMar>
        </w:tblPrEx>
        <w:tc>
          <w:tcPr>
            <w:tcW w:w="365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06E5630" w14:textId="77777777" w:rsidR="005B4E66" w:rsidRPr="002E546D" w:rsidRDefault="005B4E66" w:rsidP="005B4E66">
            <w:pPr>
              <w:spacing w:before="60" w:after="60"/>
              <w:ind w:right="176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3.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663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3ED2C48" w14:textId="77777777" w:rsidR="005B4E66" w:rsidRPr="002E546D" w:rsidRDefault="006E2291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SRM</w:t>
            </w:r>
          </w:p>
        </w:tc>
        <w:tc>
          <w:tcPr>
            <w:tcW w:w="80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CC88C83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Lieferantenstammdaten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 empfangen und verbuchen</w:t>
            </w:r>
          </w:p>
        </w:tc>
        <w:tc>
          <w:tcPr>
            <w:tcW w:w="66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4C36CEF" w14:textId="77777777" w:rsidR="005B4E66" w:rsidRPr="002E546D" w:rsidRDefault="005B4E66" w:rsidP="005B4E66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546D">
              <w:rPr>
                <w:rFonts w:ascii="Arial" w:hAnsi="Arial" w:cs="Arial"/>
                <w:sz w:val="16"/>
                <w:szCs w:val="16"/>
              </w:rPr>
              <w:t>FI.</w:t>
            </w:r>
            <w:r>
              <w:rPr>
                <w:rFonts w:ascii="Arial" w:hAnsi="Arial" w:cs="Arial"/>
                <w:sz w:val="16"/>
                <w:szCs w:val="16"/>
              </w:rPr>
              <w:t>TMS001</w:t>
            </w:r>
          </w:p>
        </w:tc>
        <w:tc>
          <w:tcPr>
            <w:tcW w:w="169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836E3AA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Lieferanten</w:t>
            </w:r>
            <w:r w:rsidRPr="002E546D">
              <w:rPr>
                <w:rFonts w:ascii="Arial" w:hAnsi="Arial" w:cs="Arial"/>
                <w:sz w:val="16"/>
                <w:szCs w:val="16"/>
              </w:rPr>
              <w:t xml:space="preserve">stammdaten aus S/4HANA </w:t>
            </w:r>
            <w:r>
              <w:rPr>
                <w:rFonts w:ascii="Arial" w:hAnsi="Arial" w:cs="Arial"/>
                <w:sz w:val="16"/>
                <w:szCs w:val="16"/>
              </w:rPr>
              <w:t xml:space="preserve">in </w:t>
            </w:r>
            <w:r w:rsidR="006E2291">
              <w:rPr>
                <w:rFonts w:ascii="Arial" w:hAnsi="Arial" w:cs="Arial"/>
                <w:sz w:val="16"/>
                <w:szCs w:val="16"/>
              </w:rPr>
              <w:t>SRM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E546D">
              <w:rPr>
                <w:rFonts w:ascii="Arial" w:hAnsi="Arial" w:cs="Arial"/>
                <w:sz w:val="16"/>
                <w:szCs w:val="16"/>
              </w:rPr>
              <w:t>empfangen</w:t>
            </w:r>
            <w:r>
              <w:rPr>
                <w:rFonts w:ascii="Arial" w:hAnsi="Arial" w:cs="Arial"/>
                <w:sz w:val="16"/>
                <w:szCs w:val="16"/>
              </w:rPr>
              <w:t xml:space="preserve"> und verbuchen</w:t>
            </w:r>
            <w:ins w:id="22" w:author="Meier, Matthias" w:date="2019-03-04T10:51:00Z">
              <w:r w:rsidR="006A2088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809" w:type="pct"/>
            <w:gridSpan w:val="3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CC8DE99" w14:textId="77777777" w:rsidR="005B4E66" w:rsidRPr="002E546D" w:rsidRDefault="005B4E66" w:rsidP="005B4E66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5A604E3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3D163E99" w14:textId="70B2A351" w:rsidR="00EC600E" w:rsidRPr="002E546D" w:rsidDel="00ED28CB" w:rsidRDefault="004F763B" w:rsidP="00EC600E">
      <w:pPr>
        <w:pStyle w:val="berschrift2"/>
        <w:ind w:left="567" w:hanging="567"/>
        <w:rPr>
          <w:del w:id="23" w:author="Meier, Matthias" w:date="2019-03-06T10:45:00Z"/>
          <w:rFonts w:ascii="Arial" w:hAnsi="Arial" w:cs="Arial"/>
        </w:rPr>
      </w:pPr>
      <w:bookmarkStart w:id="24" w:name="_Ref417449167"/>
      <w:del w:id="25" w:author="Meier, Matthias" w:date="2019-03-06T10:45:00Z">
        <w:r w:rsidRPr="002E546D" w:rsidDel="00ED28CB">
          <w:rPr>
            <w:rFonts w:ascii="Arial" w:hAnsi="Arial" w:cs="Arial"/>
          </w:rPr>
          <w:delText>Prozess-/Funktionsalternativen</w:delText>
        </w:r>
        <w:bookmarkEnd w:id="24"/>
      </w:del>
    </w:p>
    <w:p w14:paraId="196C4E06" w14:textId="0BD18B38" w:rsidR="006A5E41" w:rsidRPr="002E546D" w:rsidDel="00ED28CB" w:rsidRDefault="00057FE7" w:rsidP="00EC600E">
      <w:pPr>
        <w:rPr>
          <w:del w:id="26" w:author="Meier, Matthias" w:date="2019-03-06T10:45:00Z"/>
          <w:rFonts w:ascii="Arial" w:hAnsi="Arial" w:cs="Arial"/>
          <w:vanish/>
          <w:sz w:val="16"/>
          <w:szCs w:val="16"/>
        </w:rPr>
      </w:pPr>
      <w:del w:id="27" w:author="Meier, Matthias" w:date="2019-03-06T10:45:00Z">
        <w:r w:rsidRPr="002E546D" w:rsidDel="00ED28CB">
          <w:rPr>
            <w:rFonts w:ascii="Arial" w:hAnsi="Arial" w:cs="Arial"/>
            <w:vanish/>
            <w:sz w:val="16"/>
            <w:szCs w:val="16"/>
          </w:rPr>
          <w:delText xml:space="preserve">Die Funktionsalternative </w:delText>
        </w:r>
        <w:r w:rsidR="006A5E41" w:rsidRPr="002E546D" w:rsidDel="00ED28CB">
          <w:rPr>
            <w:rFonts w:ascii="Arial" w:hAnsi="Arial" w:cs="Arial"/>
            <w:vanish/>
            <w:sz w:val="16"/>
            <w:szCs w:val="16"/>
          </w:rPr>
          <w:delText>beschreibt die Varianz, die im Rahmen eines Integrationstests zu berücksichtigen ist. Ergibt sich durch die Varianz ein neuer Prozessablauf, so ist eine neue IPS auszuprägen. Mehrere</w:delText>
        </w:r>
        <w:r w:rsidRPr="002E546D" w:rsidDel="00ED28CB">
          <w:rPr>
            <w:rFonts w:ascii="Arial" w:hAnsi="Arial" w:cs="Arial"/>
            <w:vanish/>
            <w:sz w:val="16"/>
            <w:szCs w:val="16"/>
          </w:rPr>
          <w:delText xml:space="preserve"> Funktionen</w:delText>
        </w:r>
        <w:r w:rsidR="006A5E41" w:rsidRPr="002E546D" w:rsidDel="00ED28CB">
          <w:rPr>
            <w:rFonts w:ascii="Arial" w:hAnsi="Arial" w:cs="Arial"/>
            <w:vanish/>
            <w:sz w:val="16"/>
            <w:szCs w:val="16"/>
          </w:rPr>
          <w:delText xml:space="preserve"> können miteinander kombiniert werden.</w:delText>
        </w:r>
      </w:del>
    </w:p>
    <w:tbl>
      <w:tblPr>
        <w:tblStyle w:val="Formatvorlage1"/>
        <w:tblW w:w="9751" w:type="dxa"/>
        <w:tblLook w:val="04A0" w:firstRow="1" w:lastRow="0" w:firstColumn="1" w:lastColumn="0" w:noHBand="0" w:noVBand="1"/>
      </w:tblPr>
      <w:tblGrid>
        <w:gridCol w:w="1970"/>
        <w:gridCol w:w="1296"/>
        <w:gridCol w:w="1297"/>
        <w:gridCol w:w="1297"/>
        <w:gridCol w:w="1297"/>
        <w:gridCol w:w="1297"/>
        <w:gridCol w:w="1297"/>
      </w:tblGrid>
      <w:tr w:rsidR="006A5E41" w:rsidRPr="002E546D" w:rsidDel="00ED28CB" w14:paraId="6C2DA067" w14:textId="625447CE" w:rsidTr="00EC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" w:author="Meier, Matthias" w:date="2019-03-06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AF9F8DF" w14:textId="44D1D789" w:rsidR="006A5E41" w:rsidRPr="002E546D" w:rsidDel="00ED28CB" w:rsidRDefault="00EC600E" w:rsidP="00CE341A">
            <w:pPr>
              <w:spacing w:before="60" w:after="60"/>
              <w:rPr>
                <w:del w:id="29" w:author="Meier, Matthias" w:date="2019-03-06T10:45:00Z"/>
                <w:rFonts w:ascii="Arial" w:hAnsi="Arial" w:cs="Arial"/>
              </w:rPr>
            </w:pPr>
            <w:del w:id="30" w:author="Meier, Matthias" w:date="2019-03-06T10:45:00Z">
              <w:r w:rsidRPr="002E546D" w:rsidDel="00ED28CB">
                <w:rPr>
                  <w:rFonts w:ascii="Arial" w:hAnsi="Arial" w:cs="Arial"/>
                </w:rPr>
                <w:delText>Merkmal</w:delText>
              </w:r>
            </w:del>
          </w:p>
        </w:tc>
        <w:tc>
          <w:tcPr>
            <w:tcW w:w="7781" w:type="dxa"/>
            <w:gridSpan w:val="6"/>
          </w:tcPr>
          <w:p w14:paraId="12CD61CD" w14:textId="64F69237" w:rsidR="006A5E41" w:rsidRPr="002E546D" w:rsidDel="00ED28CB" w:rsidRDefault="00057FE7" w:rsidP="00CE341A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1" w:author="Meier, Matthias" w:date="2019-03-06T10:45:00Z"/>
                <w:rFonts w:ascii="Arial" w:hAnsi="Arial" w:cs="Arial"/>
              </w:rPr>
            </w:pPr>
            <w:del w:id="32" w:author="Meier, Matthias" w:date="2019-03-06T10:45:00Z">
              <w:r w:rsidRPr="002E546D" w:rsidDel="00ED28CB">
                <w:rPr>
                  <w:rFonts w:ascii="Arial" w:hAnsi="Arial" w:cs="Arial"/>
                </w:rPr>
                <w:delText>Ausprägung</w:delText>
              </w:r>
              <w:r w:rsidR="00EC600E" w:rsidRPr="002E546D" w:rsidDel="00ED28CB">
                <w:rPr>
                  <w:rFonts w:ascii="Arial" w:hAnsi="Arial" w:cs="Arial"/>
                </w:rPr>
                <w:delText>en</w:delText>
              </w:r>
            </w:del>
          </w:p>
        </w:tc>
      </w:tr>
      <w:tr w:rsidR="009C445A" w:rsidRPr="002E546D" w:rsidDel="00ED28CB" w14:paraId="4D6BB872" w14:textId="2DDB5320" w:rsidTr="00EC600E">
        <w:trPr>
          <w:del w:id="33" w:author="Meier, Matthias" w:date="2019-03-06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2" w:space="0" w:color="8FA1AF" w:themeColor="text2"/>
            </w:tcBorders>
          </w:tcPr>
          <w:p w14:paraId="2D6F92B2" w14:textId="5F57FDFC" w:rsidR="009C445A" w:rsidRPr="002E546D" w:rsidDel="00ED28CB" w:rsidRDefault="002E546D" w:rsidP="009C445A">
            <w:pPr>
              <w:spacing w:before="60" w:after="60"/>
              <w:rPr>
                <w:del w:id="34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  <w:del w:id="35" w:author="Meier, Matthias" w:date="2019-03-06T10:45:00Z">
              <w:r w:rsidDel="00ED28CB">
                <w:rPr>
                  <w:rFonts w:ascii="Arial" w:hAnsi="Arial" w:cs="Arial"/>
                  <w:sz w:val="16"/>
                  <w:szCs w:val="16"/>
                  <w:lang w:eastAsia="de-DE"/>
                </w:rPr>
                <w:delText>N.</w:delText>
              </w:r>
              <w:commentRangeStart w:id="36"/>
              <w:r w:rsidDel="00ED28CB">
                <w:rPr>
                  <w:rFonts w:ascii="Arial" w:hAnsi="Arial" w:cs="Arial"/>
                  <w:sz w:val="16"/>
                  <w:szCs w:val="16"/>
                  <w:lang w:eastAsia="de-DE"/>
                </w:rPr>
                <w:delText>A</w:delText>
              </w:r>
              <w:commentRangeEnd w:id="36"/>
              <w:r w:rsidR="00407A07" w:rsidDel="00ED28CB">
                <w:rPr>
                  <w:rStyle w:val="Kommentarzeichen"/>
                </w:rPr>
                <w:commentReference w:id="36"/>
              </w:r>
              <w:r w:rsidDel="00ED28CB">
                <w:rPr>
                  <w:rFonts w:ascii="Arial" w:hAnsi="Arial" w:cs="Arial"/>
                  <w:sz w:val="16"/>
                  <w:szCs w:val="16"/>
                  <w:lang w:eastAsia="de-DE"/>
                </w:rPr>
                <w:delText>.</w:delText>
              </w:r>
            </w:del>
          </w:p>
        </w:tc>
        <w:tc>
          <w:tcPr>
            <w:tcW w:w="1296" w:type="dxa"/>
          </w:tcPr>
          <w:p w14:paraId="2C5B7322" w14:textId="4DB78410" w:rsidR="009C445A" w:rsidRPr="002E546D" w:rsidDel="00ED28CB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7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4B5CA93B" w14:textId="145239A6" w:rsidR="009C445A" w:rsidRPr="002E546D" w:rsidDel="00ED28CB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3CD51A05" w14:textId="317A54FF" w:rsidR="009C445A" w:rsidRPr="002E546D" w:rsidDel="00ED28CB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565406A2" w14:textId="3D1B7D40" w:rsidR="009C445A" w:rsidRPr="002E546D" w:rsidDel="00ED28CB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708F665E" w14:textId="62A0C615" w:rsidR="009C445A" w:rsidRPr="002E546D" w:rsidDel="00ED28CB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297" w:type="dxa"/>
          </w:tcPr>
          <w:p w14:paraId="4857051B" w14:textId="4CDBF88F" w:rsidR="009C445A" w:rsidRPr="002E546D" w:rsidDel="00ED28CB" w:rsidRDefault="009C445A" w:rsidP="009C445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2" w:author="Meier, Matthias" w:date="2019-03-06T10:45:00Z"/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388FCCE0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7FB37095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Korrektive Vorfälle</w:t>
      </w:r>
    </w:p>
    <w:p w14:paraId="21F301B6" w14:textId="77777777" w:rsidR="00057FE7" w:rsidRPr="002E546D" w:rsidRDefault="00057FE7" w:rsidP="00057FE7">
      <w:pPr>
        <w:rPr>
          <w:rFonts w:ascii="Arial" w:hAnsi="Arial" w:cs="Arial"/>
        </w:rPr>
      </w:pPr>
      <w:r w:rsidRPr="002E546D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02956715" w14:textId="77777777" w:rsidR="00A72C44" w:rsidRPr="002E546D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2E546D">
        <w:rPr>
          <w:rFonts w:ascii="Arial" w:hAnsi="Arial" w:cs="Arial"/>
          <w:lang w:eastAsia="de-DE"/>
        </w:rPr>
        <w:t xml:space="preserve">Fall 1: </w:t>
      </w:r>
      <w:r w:rsidR="00CC5A3F" w:rsidRPr="002E546D">
        <w:rPr>
          <w:rFonts w:ascii="Arial" w:hAnsi="Arial" w:cs="Arial"/>
          <w:lang w:eastAsia="de-DE"/>
        </w:rPr>
        <w:t>Geschäftspartnerdaten kö</w:t>
      </w:r>
      <w:r w:rsidRPr="002E546D">
        <w:rPr>
          <w:rFonts w:ascii="Arial" w:hAnsi="Arial" w:cs="Arial"/>
          <w:lang w:eastAsia="de-DE"/>
        </w:rPr>
        <w:t>nn</w:t>
      </w:r>
      <w:r w:rsidR="00CC5A3F" w:rsidRPr="002E546D">
        <w:rPr>
          <w:rFonts w:ascii="Arial" w:hAnsi="Arial" w:cs="Arial"/>
          <w:lang w:eastAsia="de-DE"/>
        </w:rPr>
        <w:t>en</w:t>
      </w:r>
      <w:r w:rsidRPr="002E546D">
        <w:rPr>
          <w:rFonts w:ascii="Arial" w:hAnsi="Arial" w:cs="Arial"/>
          <w:lang w:eastAsia="de-DE"/>
        </w:rPr>
        <w:t xml:space="preserve"> nicht erzeugt werden</w:t>
      </w:r>
    </w:p>
    <w:p w14:paraId="38A03A71" w14:textId="77777777" w:rsidR="00A72C44" w:rsidRPr="002E546D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2E546D">
        <w:rPr>
          <w:rFonts w:ascii="Arial" w:hAnsi="Arial" w:cs="Arial"/>
          <w:lang w:eastAsia="de-DE"/>
        </w:rPr>
        <w:t>Fall 2: Übertragung der Stammdaten bricht in der Middleware ab</w:t>
      </w:r>
    </w:p>
    <w:p w14:paraId="75EEC22A" w14:textId="77777777" w:rsidR="00A72C44" w:rsidRPr="002E546D" w:rsidRDefault="00A72C44" w:rsidP="00A72C44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2E546D">
        <w:rPr>
          <w:rFonts w:ascii="Arial" w:hAnsi="Arial" w:cs="Arial"/>
          <w:lang w:eastAsia="de-DE"/>
        </w:rPr>
        <w:t>F</w:t>
      </w:r>
      <w:r w:rsidR="00CC5A3F" w:rsidRPr="002E546D">
        <w:rPr>
          <w:rFonts w:ascii="Arial" w:hAnsi="Arial" w:cs="Arial"/>
          <w:lang w:eastAsia="de-DE"/>
        </w:rPr>
        <w:t>all 3: Daten können in den Zielsystemen</w:t>
      </w:r>
      <w:r w:rsidRPr="002E546D">
        <w:rPr>
          <w:rFonts w:ascii="Arial" w:hAnsi="Arial" w:cs="Arial"/>
          <w:lang w:eastAsia="de-DE"/>
        </w:rPr>
        <w:t xml:space="preserve"> nicht eingespielt/aktualisiert werden</w:t>
      </w:r>
    </w:p>
    <w:p w14:paraId="639BB02E" w14:textId="77777777" w:rsidR="004F763B" w:rsidRPr="002E546D" w:rsidRDefault="004F763B" w:rsidP="004F763B">
      <w:pPr>
        <w:rPr>
          <w:rFonts w:ascii="Arial" w:hAnsi="Arial" w:cs="Arial"/>
          <w:lang w:eastAsia="de-DE"/>
        </w:rPr>
      </w:pPr>
    </w:p>
    <w:p w14:paraId="66C2B657" w14:textId="77777777" w:rsidR="004F763B" w:rsidRPr="002E546D" w:rsidRDefault="004F763B" w:rsidP="00183BBE">
      <w:pPr>
        <w:pStyle w:val="berschrift2"/>
        <w:ind w:left="567" w:hanging="567"/>
        <w:rPr>
          <w:rFonts w:ascii="Arial" w:hAnsi="Arial" w:cs="Arial"/>
        </w:rPr>
      </w:pPr>
      <w:r w:rsidRPr="002E546D">
        <w:rPr>
          <w:rFonts w:ascii="Arial" w:hAnsi="Arial" w:cs="Arial"/>
        </w:rPr>
        <w:t>Nachfolgeprozess</w:t>
      </w:r>
    </w:p>
    <w:p w14:paraId="56DA1B72" w14:textId="77777777" w:rsidR="00EC600E" w:rsidRPr="002E546D" w:rsidRDefault="00EC600E" w:rsidP="00EC600E">
      <w:pPr>
        <w:rPr>
          <w:rFonts w:ascii="Arial" w:hAnsi="Arial" w:cs="Arial"/>
        </w:rPr>
      </w:pPr>
      <w:r w:rsidRPr="002E546D">
        <w:rPr>
          <w:rFonts w:ascii="Arial" w:hAnsi="Arial" w:cs="Arial"/>
          <w:vanish/>
          <w:sz w:val="16"/>
          <w:szCs w:val="16"/>
        </w:rPr>
        <w:lastRenderedPageBreak/>
        <w:t>Beschreibung für einen durchgängiges e2e Szenario</w:t>
      </w:r>
    </w:p>
    <w:p w14:paraId="085BB737" w14:textId="5A55A171" w:rsidR="00A72C44" w:rsidRPr="002E546D" w:rsidRDefault="005F1601" w:rsidP="00A72C44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>
        <w:rPr>
          <w:rStyle w:val="lstextview"/>
          <w:rFonts w:ascii="Arial" w:hAnsi="Arial" w:cs="Arial"/>
        </w:rPr>
        <w:t xml:space="preserve">Verwendung in den </w:t>
      </w:r>
      <w:r w:rsidR="006E2291">
        <w:rPr>
          <w:rStyle w:val="lstextview"/>
          <w:rFonts w:ascii="Arial" w:hAnsi="Arial" w:cs="Arial"/>
        </w:rPr>
        <w:t>Subs</w:t>
      </w:r>
      <w:r>
        <w:rPr>
          <w:rStyle w:val="lstextview"/>
          <w:rFonts w:ascii="Arial" w:hAnsi="Arial" w:cs="Arial"/>
        </w:rPr>
        <w:t>yst</w:t>
      </w:r>
      <w:r w:rsidR="00F32712">
        <w:rPr>
          <w:rStyle w:val="lstextview"/>
          <w:rFonts w:ascii="Arial" w:hAnsi="Arial" w:cs="Arial"/>
        </w:rPr>
        <w:t>e</w:t>
      </w:r>
      <w:r>
        <w:rPr>
          <w:rStyle w:val="lstextview"/>
          <w:rFonts w:ascii="Arial" w:hAnsi="Arial" w:cs="Arial"/>
        </w:rPr>
        <w:t>me</w:t>
      </w:r>
      <w:ins w:id="43" w:author="Meier, Matthias" w:date="2019-03-04T10:55:00Z">
        <w:r w:rsidR="000453A7">
          <w:rPr>
            <w:rStyle w:val="lstextview"/>
            <w:rFonts w:ascii="Arial" w:hAnsi="Arial" w:cs="Arial"/>
          </w:rPr>
          <w:t>n</w:t>
        </w:r>
      </w:ins>
      <w:r w:rsidR="008E2A95" w:rsidRPr="002E546D">
        <w:rPr>
          <w:rStyle w:val="lstextview"/>
          <w:rFonts w:ascii="Arial" w:hAnsi="Arial" w:cs="Arial"/>
        </w:rPr>
        <w:t xml:space="preserve"> (</w:t>
      </w:r>
      <w:r w:rsidR="006E2291">
        <w:rPr>
          <w:rStyle w:val="lstextview"/>
          <w:rFonts w:ascii="Arial" w:hAnsi="Arial" w:cs="Arial"/>
        </w:rPr>
        <w:t>Z-FTS, CRM und SRM</w:t>
      </w:r>
      <w:r w:rsidR="008E2A95" w:rsidRPr="002E546D">
        <w:rPr>
          <w:rStyle w:val="lstextview"/>
          <w:rFonts w:ascii="Arial" w:hAnsi="Arial" w:cs="Arial"/>
        </w:rPr>
        <w:t>)</w:t>
      </w:r>
    </w:p>
    <w:p w14:paraId="41906171" w14:textId="77777777" w:rsidR="00800334" w:rsidRPr="002E546D" w:rsidRDefault="00800334" w:rsidP="004F763B">
      <w:pPr>
        <w:rPr>
          <w:rFonts w:ascii="Arial" w:hAnsi="Arial" w:cs="Arial"/>
        </w:rPr>
      </w:pPr>
    </w:p>
    <w:p w14:paraId="5AF7092F" w14:textId="77777777" w:rsidR="00A47059" w:rsidRPr="002E546D" w:rsidRDefault="00A47059" w:rsidP="00800334">
      <w:pPr>
        <w:jc w:val="right"/>
        <w:rPr>
          <w:rFonts w:ascii="Arial" w:hAnsi="Arial" w:cs="Arial"/>
        </w:rPr>
      </w:pPr>
    </w:p>
    <w:sectPr w:rsidR="00A47059" w:rsidRPr="002E546D" w:rsidSect="00327989">
      <w:headerReference w:type="default" r:id="rId12"/>
      <w:footerReference w:type="default" r:id="rId13"/>
      <w:headerReference w:type="first" r:id="rId14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er, Matthias" w:date="2019-03-06T11:29:00Z" w:initials="MM">
    <w:p w14:paraId="3528AEA7" w14:textId="31B13F41" w:rsidR="00504939" w:rsidRDefault="00504939">
      <w:pPr>
        <w:pStyle w:val="Kommentartext"/>
      </w:pPr>
      <w:r>
        <w:rPr>
          <w:rStyle w:val="Kommentarzeichen"/>
        </w:rPr>
        <w:annotationRef/>
      </w:r>
      <w:r>
        <w:t>Abstand zwischen Tabelle entferne</w:t>
      </w:r>
    </w:p>
  </w:comment>
  <w:comment w:id="36" w:author="Meier, Matthias" w:date="2019-03-04T10:54:00Z" w:initials="MM">
    <w:p w14:paraId="7983DE12" w14:textId="77777777" w:rsidR="00407A07" w:rsidRDefault="00407A07">
      <w:pPr>
        <w:pStyle w:val="Kommentartext"/>
      </w:pPr>
      <w:r>
        <w:rPr>
          <w:rStyle w:val="Kommentarzeichen"/>
        </w:rPr>
        <w:annotationRef/>
      </w:r>
      <w:r>
        <w:t xml:space="preserve">Tabelle entfernen, sofern </w:t>
      </w:r>
      <w:proofErr w:type="gramStart"/>
      <w:r>
        <w:t>kein Eingaben</w:t>
      </w:r>
      <w:proofErr w:type="gramEnd"/>
      <w:r>
        <w:t xml:space="preserve"> erforderlich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8AEA7" w15:done="0"/>
  <w15:commentEx w15:paraId="7983DE1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7CA39" w14:textId="77777777" w:rsidR="00D70F2D" w:rsidRDefault="00D70F2D" w:rsidP="00FB66C4">
      <w:r>
        <w:separator/>
      </w:r>
    </w:p>
  </w:endnote>
  <w:endnote w:type="continuationSeparator" w:id="0">
    <w:p w14:paraId="53DB793D" w14:textId="77777777" w:rsidR="00D70F2D" w:rsidRDefault="00D70F2D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1A8AC" w14:textId="5186F490" w:rsidR="0048211B" w:rsidRPr="001C6FCA" w:rsidRDefault="0048211B" w:rsidP="0048211B">
    <w:pPr>
      <w:pStyle w:val="Fuzeile"/>
      <w:jc w:val="left"/>
      <w:rPr>
        <w:sz w:val="16"/>
        <w:szCs w:val="16"/>
      </w:rPr>
    </w:pPr>
    <w:r w:rsidRPr="001C6FCA">
      <w:rPr>
        <w:sz w:val="16"/>
        <w:szCs w:val="16"/>
      </w:rPr>
      <w:fldChar w:fldCharType="begin"/>
    </w:r>
    <w:r w:rsidRPr="001C6FCA">
      <w:rPr>
        <w:sz w:val="16"/>
        <w:szCs w:val="16"/>
      </w:rPr>
      <w:instrText xml:space="preserve"> STYLEREF  "Überschrift 1"  \* MERGEFORMAT </w:instrText>
    </w:r>
    <w:r w:rsidRPr="001C6FCA">
      <w:rPr>
        <w:sz w:val="16"/>
        <w:szCs w:val="16"/>
      </w:rPr>
      <w:fldChar w:fldCharType="separate"/>
    </w:r>
    <w:r w:rsidR="00910401" w:rsidRPr="00910401">
      <w:rPr>
        <w:bCs/>
        <w:noProof/>
        <w:sz w:val="16"/>
        <w:szCs w:val="16"/>
      </w:rPr>
      <w:t>IPS005.20.06</w:t>
    </w:r>
    <w:r w:rsidR="00910401">
      <w:rPr>
        <w:noProof/>
        <w:sz w:val="16"/>
        <w:szCs w:val="16"/>
      </w:rPr>
      <w:t>_Geschäftspartnerstammdaten an Subsysteme verteilen</w:t>
    </w:r>
    <w:r w:rsidRPr="001C6FCA">
      <w:rPr>
        <w:sz w:val="16"/>
        <w:szCs w:val="16"/>
      </w:rPr>
      <w:fldChar w:fldCharType="end"/>
    </w:r>
  </w:p>
  <w:p w14:paraId="67F0CF0F" w14:textId="550FB5A4" w:rsidR="0048211B" w:rsidRPr="00CB2DE4" w:rsidRDefault="00771FFF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 w:rsidR="00EC600E">
      <w:rPr>
        <w:sz w:val="16"/>
        <w:szCs w:val="16"/>
        <w:lang w:val="en-US"/>
      </w:rPr>
      <w:tab/>
    </w:r>
    <w:r w:rsidR="00EC600E">
      <w:fldChar w:fldCharType="begin"/>
    </w:r>
    <w:r w:rsidR="00EC600E" w:rsidRPr="00CB2DE4">
      <w:rPr>
        <w:lang w:val="en-US"/>
      </w:rPr>
      <w:instrText xml:space="preserve"> =</w:instrText>
    </w:r>
    <w:r w:rsidR="00EC600E">
      <w:fldChar w:fldCharType="begin"/>
    </w:r>
    <w:r w:rsidR="00EC600E" w:rsidRPr="00CB2DE4">
      <w:rPr>
        <w:lang w:val="en-US"/>
      </w:rPr>
      <w:instrText xml:space="preserve"> page </w:instrText>
    </w:r>
    <w:r w:rsidR="00EC600E">
      <w:fldChar w:fldCharType="separate"/>
    </w:r>
    <w:r w:rsidR="00910401">
      <w:rPr>
        <w:noProof/>
        <w:lang w:val="en-US"/>
      </w:rPr>
      <w:instrText>1</w:instrText>
    </w:r>
    <w:r w:rsidR="00EC600E">
      <w:fldChar w:fldCharType="end"/>
    </w:r>
    <w:r w:rsidR="00EC600E">
      <w:fldChar w:fldCharType="separate"/>
    </w:r>
    <w:r w:rsidR="00910401">
      <w:rPr>
        <w:noProof/>
        <w:lang w:val="en-US"/>
      </w:rPr>
      <w:t>1</w:t>
    </w:r>
    <w:r w:rsidR="00EC600E">
      <w:fldChar w:fldCharType="end"/>
    </w:r>
    <w:r w:rsidR="00EC600E" w:rsidRPr="00CB2DE4">
      <w:rPr>
        <w:lang w:val="en-US"/>
      </w:rPr>
      <w:t xml:space="preserve"> / </w:t>
    </w:r>
    <w:r w:rsidR="00EC600E">
      <w:fldChar w:fldCharType="begin"/>
    </w:r>
    <w:r w:rsidR="00EC600E" w:rsidRPr="00CB2DE4">
      <w:rPr>
        <w:lang w:val="en-US"/>
      </w:rPr>
      <w:instrText xml:space="preserve"> numpages </w:instrText>
    </w:r>
    <w:r w:rsidR="00EC600E">
      <w:fldChar w:fldCharType="separate"/>
    </w:r>
    <w:r w:rsidR="00910401">
      <w:rPr>
        <w:noProof/>
        <w:lang w:val="en-US"/>
      </w:rPr>
      <w:t>3</w:t>
    </w:r>
    <w:r w:rsidR="00EC60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44C69" w14:textId="77777777" w:rsidR="00D70F2D" w:rsidRDefault="00D70F2D" w:rsidP="00FB66C4">
      <w:r>
        <w:separator/>
      </w:r>
    </w:p>
  </w:footnote>
  <w:footnote w:type="continuationSeparator" w:id="0">
    <w:p w14:paraId="5556AACF" w14:textId="77777777" w:rsidR="00D70F2D" w:rsidRDefault="00D70F2D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D89CB" w14:textId="77777777" w:rsidR="00BD7EC2" w:rsidRDefault="008433BB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4B3DC7A" wp14:editId="031DF836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ED685" w14:textId="77777777" w:rsidR="00BD7EC2" w:rsidRDefault="00D83BD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2FC7D276" wp14:editId="1FE1BE1B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5" w15:restartNumberingAfterBreak="0">
    <w:nsid w:val="49061C25"/>
    <w:multiLevelType w:val="hybridMultilevel"/>
    <w:tmpl w:val="D8A4A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F11E2"/>
    <w:multiLevelType w:val="multilevel"/>
    <w:tmpl w:val="20A81AE8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12"/>
  </w:num>
  <w:num w:numId="9">
    <w:abstractNumId w:val="14"/>
  </w:num>
  <w:num w:numId="10">
    <w:abstractNumId w:val="10"/>
  </w:num>
  <w:num w:numId="11">
    <w:abstractNumId w:val="13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35F7E"/>
    <w:rsid w:val="000453A7"/>
    <w:rsid w:val="00047A42"/>
    <w:rsid w:val="0005170B"/>
    <w:rsid w:val="000524DE"/>
    <w:rsid w:val="00057FE7"/>
    <w:rsid w:val="00061B9B"/>
    <w:rsid w:val="00063FAE"/>
    <w:rsid w:val="00066A54"/>
    <w:rsid w:val="00075AE3"/>
    <w:rsid w:val="00083BA3"/>
    <w:rsid w:val="000A5033"/>
    <w:rsid w:val="000A5C80"/>
    <w:rsid w:val="000A7055"/>
    <w:rsid w:val="000D066B"/>
    <w:rsid w:val="000E2C6D"/>
    <w:rsid w:val="000E67D8"/>
    <w:rsid w:val="000E7FD8"/>
    <w:rsid w:val="0011458A"/>
    <w:rsid w:val="0011654C"/>
    <w:rsid w:val="00121290"/>
    <w:rsid w:val="00125B3B"/>
    <w:rsid w:val="0012740E"/>
    <w:rsid w:val="00132292"/>
    <w:rsid w:val="00135722"/>
    <w:rsid w:val="00146E3F"/>
    <w:rsid w:val="0017223A"/>
    <w:rsid w:val="00183BBE"/>
    <w:rsid w:val="001A23AB"/>
    <w:rsid w:val="001C6506"/>
    <w:rsid w:val="001C6FCA"/>
    <w:rsid w:val="001D555F"/>
    <w:rsid w:val="001E2341"/>
    <w:rsid w:val="00207B14"/>
    <w:rsid w:val="002122C5"/>
    <w:rsid w:val="002238B4"/>
    <w:rsid w:val="00224C28"/>
    <w:rsid w:val="002368CF"/>
    <w:rsid w:val="002541E2"/>
    <w:rsid w:val="00286E91"/>
    <w:rsid w:val="0028702B"/>
    <w:rsid w:val="00287DFA"/>
    <w:rsid w:val="00293D7A"/>
    <w:rsid w:val="002A36BB"/>
    <w:rsid w:val="002B0D02"/>
    <w:rsid w:val="002C05BC"/>
    <w:rsid w:val="002E546D"/>
    <w:rsid w:val="0031207E"/>
    <w:rsid w:val="00327989"/>
    <w:rsid w:val="00355D6E"/>
    <w:rsid w:val="00360E39"/>
    <w:rsid w:val="00363282"/>
    <w:rsid w:val="00387B34"/>
    <w:rsid w:val="003A49D1"/>
    <w:rsid w:val="00407A07"/>
    <w:rsid w:val="00426CB6"/>
    <w:rsid w:val="00447C3D"/>
    <w:rsid w:val="00477B27"/>
    <w:rsid w:val="0048211B"/>
    <w:rsid w:val="00490BED"/>
    <w:rsid w:val="00493B44"/>
    <w:rsid w:val="00495800"/>
    <w:rsid w:val="004A00D4"/>
    <w:rsid w:val="004A7F8E"/>
    <w:rsid w:val="004B29B5"/>
    <w:rsid w:val="004B43B6"/>
    <w:rsid w:val="004B5370"/>
    <w:rsid w:val="004C3F37"/>
    <w:rsid w:val="004D0042"/>
    <w:rsid w:val="004E52D7"/>
    <w:rsid w:val="004F763B"/>
    <w:rsid w:val="00504939"/>
    <w:rsid w:val="00504C91"/>
    <w:rsid w:val="00516E07"/>
    <w:rsid w:val="0053615A"/>
    <w:rsid w:val="00547EF1"/>
    <w:rsid w:val="005B4E66"/>
    <w:rsid w:val="005F1601"/>
    <w:rsid w:val="00611DF1"/>
    <w:rsid w:val="0061261A"/>
    <w:rsid w:val="00622D6A"/>
    <w:rsid w:val="006270FB"/>
    <w:rsid w:val="00631FAC"/>
    <w:rsid w:val="006357C8"/>
    <w:rsid w:val="00640DE4"/>
    <w:rsid w:val="00675B60"/>
    <w:rsid w:val="00682C5B"/>
    <w:rsid w:val="00685AFA"/>
    <w:rsid w:val="006946F9"/>
    <w:rsid w:val="006A2088"/>
    <w:rsid w:val="006A5E41"/>
    <w:rsid w:val="006B29B2"/>
    <w:rsid w:val="006B6C06"/>
    <w:rsid w:val="006C4C8C"/>
    <w:rsid w:val="006C5A09"/>
    <w:rsid w:val="006D03E7"/>
    <w:rsid w:val="006E1288"/>
    <w:rsid w:val="006E2291"/>
    <w:rsid w:val="007469E7"/>
    <w:rsid w:val="00757862"/>
    <w:rsid w:val="00771FFF"/>
    <w:rsid w:val="00795D87"/>
    <w:rsid w:val="007E2D2F"/>
    <w:rsid w:val="007E5444"/>
    <w:rsid w:val="00800334"/>
    <w:rsid w:val="00801B87"/>
    <w:rsid w:val="00806110"/>
    <w:rsid w:val="00822D82"/>
    <w:rsid w:val="008433BB"/>
    <w:rsid w:val="00843BA9"/>
    <w:rsid w:val="00890221"/>
    <w:rsid w:val="008963DD"/>
    <w:rsid w:val="008A124A"/>
    <w:rsid w:val="008B5B08"/>
    <w:rsid w:val="008C4D5E"/>
    <w:rsid w:val="008D4FB6"/>
    <w:rsid w:val="008E2A95"/>
    <w:rsid w:val="00903C87"/>
    <w:rsid w:val="00910401"/>
    <w:rsid w:val="00911641"/>
    <w:rsid w:val="00934728"/>
    <w:rsid w:val="00936DCF"/>
    <w:rsid w:val="009665F1"/>
    <w:rsid w:val="009766C1"/>
    <w:rsid w:val="009845D6"/>
    <w:rsid w:val="009C3884"/>
    <w:rsid w:val="009C445A"/>
    <w:rsid w:val="009D3856"/>
    <w:rsid w:val="009D4CD7"/>
    <w:rsid w:val="009E58D5"/>
    <w:rsid w:val="009E6A39"/>
    <w:rsid w:val="00A34003"/>
    <w:rsid w:val="00A423ED"/>
    <w:rsid w:val="00A45CF9"/>
    <w:rsid w:val="00A47059"/>
    <w:rsid w:val="00A47E9D"/>
    <w:rsid w:val="00A6173C"/>
    <w:rsid w:val="00A72C44"/>
    <w:rsid w:val="00A8736A"/>
    <w:rsid w:val="00AA5426"/>
    <w:rsid w:val="00AB2D7C"/>
    <w:rsid w:val="00AC2860"/>
    <w:rsid w:val="00AC6940"/>
    <w:rsid w:val="00AD0518"/>
    <w:rsid w:val="00B145C3"/>
    <w:rsid w:val="00B30274"/>
    <w:rsid w:val="00B31825"/>
    <w:rsid w:val="00B50815"/>
    <w:rsid w:val="00B51796"/>
    <w:rsid w:val="00B614D5"/>
    <w:rsid w:val="00B77E82"/>
    <w:rsid w:val="00B91798"/>
    <w:rsid w:val="00BA2D2A"/>
    <w:rsid w:val="00BA479B"/>
    <w:rsid w:val="00BA68DB"/>
    <w:rsid w:val="00BA7D9E"/>
    <w:rsid w:val="00BD7EC2"/>
    <w:rsid w:val="00BE6F71"/>
    <w:rsid w:val="00C01AD5"/>
    <w:rsid w:val="00C1189B"/>
    <w:rsid w:val="00C13058"/>
    <w:rsid w:val="00C33601"/>
    <w:rsid w:val="00C36B4B"/>
    <w:rsid w:val="00C41CD3"/>
    <w:rsid w:val="00C923A8"/>
    <w:rsid w:val="00CB2DE4"/>
    <w:rsid w:val="00CB4F13"/>
    <w:rsid w:val="00CC5A3F"/>
    <w:rsid w:val="00CC7FBD"/>
    <w:rsid w:val="00CE13E4"/>
    <w:rsid w:val="00CE36F3"/>
    <w:rsid w:val="00CE4F9F"/>
    <w:rsid w:val="00D07A0B"/>
    <w:rsid w:val="00D365F6"/>
    <w:rsid w:val="00D70F2D"/>
    <w:rsid w:val="00D83BDA"/>
    <w:rsid w:val="00D87355"/>
    <w:rsid w:val="00D95599"/>
    <w:rsid w:val="00DA7CDB"/>
    <w:rsid w:val="00DB4C4A"/>
    <w:rsid w:val="00DC0171"/>
    <w:rsid w:val="00E0034C"/>
    <w:rsid w:val="00E16CD5"/>
    <w:rsid w:val="00E361B5"/>
    <w:rsid w:val="00E52CAE"/>
    <w:rsid w:val="00E61956"/>
    <w:rsid w:val="00EB032E"/>
    <w:rsid w:val="00EC1B50"/>
    <w:rsid w:val="00EC600E"/>
    <w:rsid w:val="00ED28CB"/>
    <w:rsid w:val="00EE4868"/>
    <w:rsid w:val="00F30DF4"/>
    <w:rsid w:val="00F32712"/>
    <w:rsid w:val="00F45998"/>
    <w:rsid w:val="00F46349"/>
    <w:rsid w:val="00F46F43"/>
    <w:rsid w:val="00F7725A"/>
    <w:rsid w:val="00F80AB2"/>
    <w:rsid w:val="00F907AE"/>
    <w:rsid w:val="00F95746"/>
    <w:rsid w:val="00FB3402"/>
    <w:rsid w:val="00FB39ED"/>
    <w:rsid w:val="00FB66C4"/>
    <w:rsid w:val="00FC6087"/>
    <w:rsid w:val="00FC77CA"/>
    <w:rsid w:val="00FD086F"/>
    <w:rsid w:val="00F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C565A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tabs>
        <w:tab w:val="left" w:pos="709"/>
      </w:tabs>
      <w:spacing w:after="400" w:line="440" w:lineRule="atLeast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tabs>
        <w:tab w:val="left" w:pos="709"/>
        <w:tab w:val="left" w:pos="851"/>
      </w:tabs>
      <w:spacing w:before="240" w:after="60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  <w:style w:type="character" w:customStyle="1" w:styleId="lstextview">
    <w:name w:val="lstextview"/>
    <w:basedOn w:val="Absatz-Standardschriftart"/>
    <w:rsid w:val="00FB3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A9979-CCE3-468C-B514-70E023D35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90F363-50B0-4420-90D4-7D7E9B2899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A66EF-28F2-44BF-AB17-A38C17AC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3</Pages>
  <Words>502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kps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Joseph</dc:creator>
  <cp:lastModifiedBy>Meier, Matthias</cp:lastModifiedBy>
  <cp:revision>14</cp:revision>
  <cp:lastPrinted>2014-08-12T09:45:00Z</cp:lastPrinted>
  <dcterms:created xsi:type="dcterms:W3CDTF">2019-02-01T14:25:00Z</dcterms:created>
  <dcterms:modified xsi:type="dcterms:W3CDTF">2019-03-06T10:29:00Z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