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57897" w14:textId="77777777" w:rsidR="00E10B5C" w:rsidRPr="00E10B5C" w:rsidRDefault="00E10B5C" w:rsidP="00E10B5C">
      <w:pPr>
        <w:tabs>
          <w:tab w:val="left" w:pos="709"/>
          <w:tab w:val="left" w:pos="851"/>
        </w:tabs>
        <w:spacing w:before="400" w:after="60"/>
        <w:ind w:left="567" w:hanging="567"/>
        <w:outlineLvl w:val="1"/>
        <w:rPr>
          <w:rFonts w:ascii="Arial" w:hAnsi="Arial" w:cs="Arial"/>
          <w:color w:val="45637A"/>
          <w:sz w:val="40"/>
          <w:szCs w:val="32"/>
        </w:rPr>
      </w:pPr>
      <w:commentRangeStart w:id="0"/>
      <w:r w:rsidRPr="00E10B5C">
        <w:rPr>
          <w:rFonts w:ascii="Arial" w:hAnsi="Arial" w:cs="Arial"/>
          <w:color w:val="45637A"/>
          <w:sz w:val="40"/>
          <w:szCs w:val="32"/>
        </w:rPr>
        <w:t>IPS010</w:t>
      </w:r>
      <w:commentRangeEnd w:id="0"/>
      <w:r w:rsidR="006350F8">
        <w:rPr>
          <w:rStyle w:val="Kommentarzeichen"/>
        </w:rPr>
        <w:commentReference w:id="0"/>
      </w:r>
      <w:r w:rsidRPr="00E10B5C">
        <w:rPr>
          <w:rFonts w:ascii="Arial" w:hAnsi="Arial" w:cs="Arial"/>
          <w:color w:val="45637A"/>
          <w:sz w:val="40"/>
          <w:szCs w:val="32"/>
        </w:rPr>
        <w:t>.02.01_Artikelsta</w:t>
      </w:r>
      <w:commentRangeStart w:id="1"/>
      <w:r w:rsidRPr="00E10B5C">
        <w:rPr>
          <w:rFonts w:ascii="Arial" w:hAnsi="Arial" w:cs="Arial"/>
          <w:color w:val="45637A"/>
          <w:sz w:val="40"/>
          <w:szCs w:val="32"/>
        </w:rPr>
        <w:t>mmdaten</w:t>
      </w:r>
      <w:commentRangeEnd w:id="1"/>
      <w:r w:rsidR="000E2A65">
        <w:rPr>
          <w:rStyle w:val="Kommentarzeichen"/>
        </w:rPr>
        <w:commentReference w:id="1"/>
      </w:r>
      <w:r w:rsidRPr="00E10B5C">
        <w:rPr>
          <w:rFonts w:ascii="Arial" w:hAnsi="Arial" w:cs="Arial"/>
          <w:color w:val="45637A"/>
          <w:sz w:val="40"/>
          <w:szCs w:val="32"/>
        </w:rPr>
        <w:t xml:space="preserve"> einzeln überarbeiten/freigeben</w:t>
      </w:r>
    </w:p>
    <w:p w14:paraId="01600151" w14:textId="77777777" w:rsidR="00E10B5C" w:rsidRPr="00E10B5C" w:rsidRDefault="00E10B5C" w:rsidP="00E10B5C">
      <w:pPr>
        <w:tabs>
          <w:tab w:val="left" w:pos="709"/>
          <w:tab w:val="left" w:pos="851"/>
        </w:tabs>
        <w:spacing w:before="400" w:after="60"/>
        <w:ind w:left="567" w:hanging="567"/>
        <w:outlineLvl w:val="1"/>
        <w:rPr>
          <w:rFonts w:ascii="Arial" w:hAnsi="Arial" w:cs="Arial"/>
          <w:color w:val="45637A"/>
          <w:sz w:val="24"/>
          <w:szCs w:val="28"/>
        </w:rPr>
      </w:pPr>
      <w:commentRangeStart w:id="3"/>
      <w:r w:rsidRPr="00E10B5C">
        <w:rPr>
          <w:rFonts w:ascii="Arial" w:hAnsi="Arial" w:cs="Arial"/>
          <w:color w:val="45637A"/>
          <w:sz w:val="24"/>
          <w:szCs w:val="28"/>
        </w:rPr>
        <w:t>Dokumentation</w:t>
      </w:r>
      <w:commentRangeEnd w:id="3"/>
      <w:r w:rsidR="006350F8">
        <w:rPr>
          <w:rStyle w:val="Kommentarzeichen"/>
        </w:rPr>
        <w:commentReference w:id="3"/>
      </w:r>
    </w:p>
    <w:p w14:paraId="5B1F2657" w14:textId="77777777" w:rsidR="00E10B5C" w:rsidRPr="00E10B5C" w:rsidRDefault="00E10B5C" w:rsidP="00E10B5C">
      <w:pPr>
        <w:rPr>
          <w:rFonts w:ascii="Arial" w:hAnsi="Arial" w:cs="Arial"/>
          <w:szCs w:val="22"/>
        </w:rPr>
      </w:pPr>
    </w:p>
    <w:tbl>
      <w:tblPr>
        <w:tblStyle w:val="Formatvorlage11"/>
        <w:tblpPr w:leftFromText="141" w:rightFromText="141" w:vertAnchor="text" w:horzAnchor="margin" w:tblpY="-18"/>
        <w:tblW w:w="9752" w:type="dxa"/>
        <w:tblInd w:w="0" w:type="dxa"/>
        <w:tblLayout w:type="fixed"/>
        <w:tblLook w:val="0680" w:firstRow="0" w:lastRow="0" w:firstColumn="1" w:lastColumn="0" w:noHBand="1" w:noVBand="1"/>
      </w:tblPr>
      <w:tblGrid>
        <w:gridCol w:w="1694"/>
        <w:gridCol w:w="2138"/>
        <w:gridCol w:w="3125"/>
        <w:gridCol w:w="2795"/>
      </w:tblGrid>
      <w:tr w:rsidR="00E10B5C" w:rsidRPr="00E10B5C" w14:paraId="59AD46D1" w14:textId="77777777" w:rsidTr="00E10B5C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Merge w:val="restart"/>
            <w:vAlign w:val="center"/>
          </w:tcPr>
          <w:p w14:paraId="550EADFF" w14:textId="77777777" w:rsidR="00E10B5C" w:rsidRPr="00E10B5C" w:rsidRDefault="00E10B5C" w:rsidP="00E10B5C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E10B5C">
              <w:rPr>
                <w:rFonts w:ascii="Arial" w:hAnsi="Arial" w:cs="Arial"/>
              </w:rPr>
              <w:t>Status</w:t>
            </w:r>
          </w:p>
        </w:tc>
        <w:tc>
          <w:tcPr>
            <w:tcW w:w="1096" w:type="pct"/>
            <w:vMerge w:val="restart"/>
            <w:vAlign w:val="center"/>
          </w:tcPr>
          <w:p w14:paraId="2F360580" w14:textId="77777777" w:rsidR="00E10B5C" w:rsidRPr="00E10B5C" w:rsidRDefault="009F3049" w:rsidP="00E1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In Arbeit</w:t>
            </w:r>
          </w:p>
        </w:tc>
        <w:tc>
          <w:tcPr>
            <w:tcW w:w="1602" w:type="pct"/>
            <w:shd w:val="clear" w:color="auto" w:fill="DAE0E4"/>
            <w:vAlign w:val="center"/>
          </w:tcPr>
          <w:p w14:paraId="467DCEA0" w14:textId="77777777" w:rsidR="00E10B5C" w:rsidRPr="00E10B5C" w:rsidRDefault="00E10B5C" w:rsidP="00E10B5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E10B5C">
              <w:rPr>
                <w:rFonts w:ascii="Arial" w:hAnsi="Arial" w:cs="Arial"/>
                <w:szCs w:val="22"/>
              </w:rPr>
              <w:t>Verantwortlicher (Kunde)</w:t>
            </w:r>
          </w:p>
        </w:tc>
        <w:tc>
          <w:tcPr>
            <w:tcW w:w="1433" w:type="pct"/>
            <w:vAlign w:val="center"/>
          </w:tcPr>
          <w:p w14:paraId="636CA2C5" w14:textId="77777777" w:rsidR="00E10B5C" w:rsidRPr="00E10B5C" w:rsidRDefault="00C832D4" w:rsidP="00E1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proofErr w:type="spellStart"/>
            <w:r>
              <w:rPr>
                <w:rFonts w:ascii="Arial" w:hAnsi="Arial" w:cs="Arial"/>
                <w:szCs w:val="22"/>
              </w:rPr>
              <w:t>tbd</w:t>
            </w:r>
            <w:proofErr w:type="spellEnd"/>
          </w:p>
        </w:tc>
      </w:tr>
      <w:tr w:rsidR="00E10B5C" w:rsidRPr="00E10B5C" w14:paraId="2513428A" w14:textId="77777777" w:rsidTr="00E10B5C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Merge/>
            <w:vAlign w:val="center"/>
          </w:tcPr>
          <w:p w14:paraId="6782A54D" w14:textId="77777777" w:rsidR="00E10B5C" w:rsidRPr="00E10B5C" w:rsidRDefault="00E10B5C" w:rsidP="00E10B5C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1096" w:type="pct"/>
            <w:vMerge/>
            <w:vAlign w:val="center"/>
          </w:tcPr>
          <w:p w14:paraId="1A0C71F6" w14:textId="77777777" w:rsidR="00E10B5C" w:rsidRPr="00E10B5C" w:rsidRDefault="00E10B5C" w:rsidP="00E1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602" w:type="pct"/>
            <w:shd w:val="clear" w:color="auto" w:fill="DAE0E4"/>
            <w:vAlign w:val="center"/>
          </w:tcPr>
          <w:p w14:paraId="6A7CAEED" w14:textId="77777777" w:rsidR="00E10B5C" w:rsidRPr="00E10B5C" w:rsidRDefault="00E10B5C" w:rsidP="00E10B5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E10B5C">
              <w:rPr>
                <w:rFonts w:ascii="Arial" w:hAnsi="Arial" w:cs="Arial"/>
                <w:szCs w:val="22"/>
              </w:rPr>
              <w:t>Verantwortlicher KPS</w:t>
            </w:r>
          </w:p>
        </w:tc>
        <w:tc>
          <w:tcPr>
            <w:tcW w:w="1433" w:type="pct"/>
            <w:vAlign w:val="center"/>
          </w:tcPr>
          <w:p w14:paraId="4C4F9BA7" w14:textId="77777777" w:rsidR="00E10B5C" w:rsidRPr="00E10B5C" w:rsidRDefault="00250B54" w:rsidP="00E1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Gisela Windhorst</w:t>
            </w:r>
          </w:p>
        </w:tc>
      </w:tr>
      <w:tr w:rsidR="00E10B5C" w:rsidRPr="00E10B5C" w14:paraId="571B4B7C" w14:textId="77777777" w:rsidTr="00E10B5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Align w:val="center"/>
          </w:tcPr>
          <w:p w14:paraId="6EEC7F0C" w14:textId="77777777" w:rsidR="00E10B5C" w:rsidRPr="00E10B5C" w:rsidRDefault="00E10B5C" w:rsidP="00E10B5C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E10B5C">
              <w:rPr>
                <w:rFonts w:ascii="Arial" w:hAnsi="Arial" w:cs="Arial"/>
                <w:szCs w:val="22"/>
              </w:rPr>
              <w:t>Version</w:t>
            </w:r>
          </w:p>
        </w:tc>
        <w:tc>
          <w:tcPr>
            <w:tcW w:w="1096" w:type="pct"/>
            <w:vAlign w:val="center"/>
          </w:tcPr>
          <w:p w14:paraId="01D2E42D" w14:textId="77777777" w:rsidR="00E10B5C" w:rsidRPr="00E10B5C" w:rsidRDefault="00E10B5C" w:rsidP="00E1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bookmarkStart w:id="4" w:name="Version"/>
            <w:r w:rsidRPr="00E10B5C">
              <w:rPr>
                <w:rFonts w:ascii="Arial" w:hAnsi="Arial" w:cs="Arial"/>
                <w:szCs w:val="22"/>
              </w:rPr>
              <w:t>1.0</w:t>
            </w:r>
            <w:bookmarkEnd w:id="4"/>
          </w:p>
        </w:tc>
        <w:tc>
          <w:tcPr>
            <w:tcW w:w="1602" w:type="pct"/>
            <w:shd w:val="clear" w:color="auto" w:fill="DAE0E4"/>
            <w:vAlign w:val="center"/>
          </w:tcPr>
          <w:p w14:paraId="12884CB8" w14:textId="77777777" w:rsidR="00E10B5C" w:rsidRPr="00E10B5C" w:rsidRDefault="00E10B5C" w:rsidP="00E10B5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E10B5C">
              <w:rPr>
                <w:rFonts w:ascii="Arial" w:hAnsi="Arial" w:cs="Arial"/>
                <w:szCs w:val="22"/>
              </w:rPr>
              <w:t>Letzte Änderung</w:t>
            </w:r>
          </w:p>
        </w:tc>
        <w:tc>
          <w:tcPr>
            <w:tcW w:w="1433" w:type="pct"/>
            <w:vAlign w:val="center"/>
          </w:tcPr>
          <w:p w14:paraId="11F3F56F" w14:textId="77777777" w:rsidR="00E10B5C" w:rsidRPr="00E10B5C" w:rsidRDefault="00E10B5C" w:rsidP="00E1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</w:tbl>
    <w:p w14:paraId="4D2BBBAC" w14:textId="77777777" w:rsidR="00E10B5C" w:rsidRPr="00E10B5C" w:rsidRDefault="00E10B5C" w:rsidP="00E10B5C">
      <w:pPr>
        <w:rPr>
          <w:rFonts w:ascii="Arial" w:hAnsi="Arial" w:cs="Arial"/>
          <w:szCs w:val="22"/>
        </w:rPr>
      </w:pPr>
    </w:p>
    <w:tbl>
      <w:tblPr>
        <w:tblStyle w:val="Formatvorlage11"/>
        <w:tblW w:w="9752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696"/>
        <w:gridCol w:w="1823"/>
        <w:gridCol w:w="1629"/>
        <w:gridCol w:w="1414"/>
        <w:gridCol w:w="3190"/>
      </w:tblGrid>
      <w:tr w:rsidR="00E10B5C" w:rsidRPr="00E10B5C" w14:paraId="64388FFB" w14:textId="77777777" w:rsidTr="00E1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1CB9758" w14:textId="77777777" w:rsidR="00E10B5C" w:rsidRPr="00E10B5C" w:rsidRDefault="00E10B5C" w:rsidP="00E10B5C">
            <w:pPr>
              <w:spacing w:line="240" w:lineRule="atLeast"/>
              <w:rPr>
                <w:rFonts w:ascii="Arial" w:hAnsi="Arial" w:cs="Arial"/>
                <w:szCs w:val="22"/>
              </w:rPr>
            </w:pPr>
          </w:p>
        </w:tc>
        <w:tc>
          <w:tcPr>
            <w:tcW w:w="1828" w:type="dxa"/>
          </w:tcPr>
          <w:p w14:paraId="1A79C6FD" w14:textId="77777777" w:rsidR="00E10B5C" w:rsidRPr="00E10B5C" w:rsidRDefault="00E10B5C" w:rsidP="00E10B5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E10B5C">
              <w:rPr>
                <w:rFonts w:ascii="Arial" w:hAnsi="Arial" w:cs="Arial"/>
                <w:szCs w:val="22"/>
              </w:rPr>
              <w:t>Name</w:t>
            </w:r>
          </w:p>
        </w:tc>
        <w:tc>
          <w:tcPr>
            <w:tcW w:w="1634" w:type="dxa"/>
          </w:tcPr>
          <w:p w14:paraId="4CD39E58" w14:textId="77777777" w:rsidR="00E10B5C" w:rsidRPr="00E10B5C" w:rsidRDefault="00E10B5C" w:rsidP="00E10B5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E10B5C">
              <w:rPr>
                <w:rFonts w:ascii="Arial" w:hAnsi="Arial" w:cs="Arial"/>
                <w:szCs w:val="22"/>
              </w:rPr>
              <w:t>Firma</w:t>
            </w:r>
          </w:p>
        </w:tc>
        <w:tc>
          <w:tcPr>
            <w:tcW w:w="1418" w:type="dxa"/>
          </w:tcPr>
          <w:p w14:paraId="6D6E65EA" w14:textId="77777777" w:rsidR="00E10B5C" w:rsidRPr="00E10B5C" w:rsidRDefault="00E10B5C" w:rsidP="00E10B5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E10B5C">
              <w:rPr>
                <w:rFonts w:ascii="Arial" w:hAnsi="Arial" w:cs="Arial"/>
                <w:szCs w:val="22"/>
              </w:rPr>
              <w:t>Datum</w:t>
            </w:r>
          </w:p>
        </w:tc>
        <w:tc>
          <w:tcPr>
            <w:tcW w:w="3200" w:type="dxa"/>
          </w:tcPr>
          <w:p w14:paraId="3F48BAF1" w14:textId="77777777" w:rsidR="00E10B5C" w:rsidRPr="00E10B5C" w:rsidRDefault="00E10B5C" w:rsidP="00E10B5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E10B5C">
              <w:rPr>
                <w:rFonts w:ascii="Arial" w:hAnsi="Arial" w:cs="Arial"/>
                <w:szCs w:val="22"/>
              </w:rPr>
              <w:t>Signum</w:t>
            </w:r>
          </w:p>
        </w:tc>
      </w:tr>
      <w:tr w:rsidR="00E10B5C" w:rsidRPr="00E10B5C" w14:paraId="450FC09A" w14:textId="77777777" w:rsidTr="00E1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68F8879E" w14:textId="77777777" w:rsidR="00E10B5C" w:rsidRPr="00E10B5C" w:rsidRDefault="00E10B5C" w:rsidP="00E10B5C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E10B5C">
              <w:rPr>
                <w:rFonts w:ascii="Arial" w:hAnsi="Arial" w:cs="Arial"/>
                <w:szCs w:val="22"/>
              </w:rPr>
              <w:t>Erstellt</w:t>
            </w:r>
          </w:p>
        </w:tc>
        <w:tc>
          <w:tcPr>
            <w:tcW w:w="1828" w:type="dxa"/>
            <w:vAlign w:val="center"/>
          </w:tcPr>
          <w:p w14:paraId="2177A6C5" w14:textId="77777777" w:rsidR="00E10B5C" w:rsidRPr="00E10B5C" w:rsidRDefault="00E10B5C" w:rsidP="00E10B5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commentRangeStart w:id="5"/>
            <w:r w:rsidRPr="00E10B5C">
              <w:rPr>
                <w:rFonts w:ascii="Arial" w:hAnsi="Arial" w:cs="Arial"/>
                <w:szCs w:val="22"/>
              </w:rPr>
              <w:t>Repository</w:t>
            </w:r>
            <w:commentRangeEnd w:id="5"/>
            <w:r w:rsidR="00C00D84">
              <w:rPr>
                <w:rStyle w:val="Kommentarzeichen"/>
              </w:rPr>
              <w:commentReference w:id="5"/>
            </w:r>
          </w:p>
        </w:tc>
        <w:tc>
          <w:tcPr>
            <w:tcW w:w="1634" w:type="dxa"/>
            <w:vAlign w:val="center"/>
          </w:tcPr>
          <w:p w14:paraId="06459C67" w14:textId="77777777" w:rsidR="00E10B5C" w:rsidRPr="00E10B5C" w:rsidRDefault="00E10B5C" w:rsidP="00E10B5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E10B5C">
              <w:rPr>
                <w:rFonts w:ascii="Arial" w:hAnsi="Arial" w:cs="Arial"/>
                <w:szCs w:val="22"/>
              </w:rPr>
              <w:t>KPS</w:t>
            </w:r>
          </w:p>
        </w:tc>
        <w:tc>
          <w:tcPr>
            <w:tcW w:w="1418" w:type="dxa"/>
            <w:vAlign w:val="center"/>
          </w:tcPr>
          <w:p w14:paraId="378DBDD0" w14:textId="77777777" w:rsidR="00E10B5C" w:rsidRPr="00E10B5C" w:rsidRDefault="00E10B5C" w:rsidP="00E10B5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E10B5C">
              <w:rPr>
                <w:rFonts w:ascii="Arial" w:hAnsi="Arial" w:cs="Arial"/>
                <w:szCs w:val="22"/>
              </w:rPr>
              <w:t>-</w:t>
            </w:r>
          </w:p>
        </w:tc>
        <w:tc>
          <w:tcPr>
            <w:tcW w:w="3200" w:type="dxa"/>
            <w:vAlign w:val="center"/>
          </w:tcPr>
          <w:p w14:paraId="53B79659" w14:textId="77777777" w:rsidR="00E10B5C" w:rsidRPr="00E10B5C" w:rsidRDefault="00E10B5C" w:rsidP="00E10B5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E10B5C">
              <w:rPr>
                <w:rFonts w:ascii="Arial" w:hAnsi="Arial" w:cs="Arial"/>
                <w:szCs w:val="22"/>
              </w:rPr>
              <w:t>-</w:t>
            </w:r>
          </w:p>
        </w:tc>
      </w:tr>
      <w:tr w:rsidR="00E10B5C" w:rsidRPr="00E10B5C" w14:paraId="7AAB7089" w14:textId="77777777" w:rsidTr="00E1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085CBFD9" w14:textId="77777777" w:rsidR="00E10B5C" w:rsidRPr="00E10B5C" w:rsidRDefault="00E10B5C" w:rsidP="00E10B5C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E10B5C">
              <w:rPr>
                <w:rFonts w:ascii="Arial" w:hAnsi="Arial" w:cs="Arial"/>
                <w:szCs w:val="22"/>
              </w:rPr>
              <w:t>Geprüft</w:t>
            </w:r>
          </w:p>
        </w:tc>
        <w:tc>
          <w:tcPr>
            <w:tcW w:w="1828" w:type="dxa"/>
            <w:vAlign w:val="center"/>
          </w:tcPr>
          <w:p w14:paraId="69388A86" w14:textId="7E85B723" w:rsidR="00E10B5C" w:rsidRPr="00E10B5C" w:rsidRDefault="00044544" w:rsidP="00E10B5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6" w:author="Autor">
              <w:r>
                <w:rPr>
                  <w:rFonts w:ascii="Arial" w:hAnsi="Arial" w:cs="Arial"/>
                  <w:szCs w:val="22"/>
                </w:rPr>
                <w:t>Matthias Meier</w:t>
              </w:r>
            </w:ins>
          </w:p>
        </w:tc>
        <w:tc>
          <w:tcPr>
            <w:tcW w:w="1634" w:type="dxa"/>
            <w:vAlign w:val="center"/>
          </w:tcPr>
          <w:p w14:paraId="39271457" w14:textId="05AFBDBF" w:rsidR="00E10B5C" w:rsidRPr="00E10B5C" w:rsidRDefault="00044544" w:rsidP="00E10B5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7" w:author="Autor">
              <w:r>
                <w:rPr>
                  <w:rFonts w:ascii="Arial" w:hAnsi="Arial" w:cs="Arial"/>
                  <w:szCs w:val="22"/>
                </w:rPr>
                <w:t>KPS</w:t>
              </w:r>
            </w:ins>
          </w:p>
        </w:tc>
        <w:tc>
          <w:tcPr>
            <w:tcW w:w="1418" w:type="dxa"/>
            <w:vAlign w:val="center"/>
          </w:tcPr>
          <w:p w14:paraId="2B442965" w14:textId="1B3CBCA9" w:rsidR="00E10B5C" w:rsidRPr="00E10B5C" w:rsidRDefault="00044544" w:rsidP="00E10B5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8" w:author="Autor">
              <w:r>
                <w:rPr>
                  <w:rFonts w:ascii="Arial" w:hAnsi="Arial" w:cs="Arial"/>
                  <w:szCs w:val="22"/>
                </w:rPr>
                <w:t>04.03.2019</w:t>
              </w:r>
            </w:ins>
          </w:p>
        </w:tc>
        <w:tc>
          <w:tcPr>
            <w:tcW w:w="3200" w:type="dxa"/>
            <w:vAlign w:val="center"/>
          </w:tcPr>
          <w:p w14:paraId="70F4CEB9" w14:textId="77777777" w:rsidR="00E10B5C" w:rsidRPr="00E10B5C" w:rsidRDefault="00E10B5C" w:rsidP="00E10B5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E10B5C" w:rsidRPr="00E10B5C" w14:paraId="72484B24" w14:textId="77777777" w:rsidTr="00E1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E09362D" w14:textId="77777777" w:rsidR="00E10B5C" w:rsidRPr="00E10B5C" w:rsidRDefault="00E10B5C" w:rsidP="00E10B5C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E10B5C">
              <w:rPr>
                <w:rFonts w:ascii="Arial" w:hAnsi="Arial" w:cs="Arial"/>
                <w:szCs w:val="22"/>
              </w:rPr>
              <w:t>Genehmigt</w:t>
            </w:r>
          </w:p>
        </w:tc>
        <w:tc>
          <w:tcPr>
            <w:tcW w:w="1828" w:type="dxa"/>
            <w:vAlign w:val="center"/>
          </w:tcPr>
          <w:p w14:paraId="6270204E" w14:textId="77777777" w:rsidR="00E10B5C" w:rsidRPr="00E10B5C" w:rsidRDefault="00E10B5C" w:rsidP="00E10B5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634" w:type="dxa"/>
            <w:vAlign w:val="center"/>
          </w:tcPr>
          <w:p w14:paraId="029446E0" w14:textId="77777777" w:rsidR="00E10B5C" w:rsidRPr="00E10B5C" w:rsidRDefault="00E10B5C" w:rsidP="00E1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0D6FC07E" w14:textId="77777777" w:rsidR="00E10B5C" w:rsidRPr="00E10B5C" w:rsidRDefault="00E10B5C" w:rsidP="00E1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200" w:type="dxa"/>
            <w:vAlign w:val="center"/>
          </w:tcPr>
          <w:p w14:paraId="13384F56" w14:textId="77777777" w:rsidR="00E10B5C" w:rsidRPr="00E10B5C" w:rsidRDefault="00E10B5C" w:rsidP="00E10B5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</w:tbl>
    <w:p w14:paraId="5A77870F" w14:textId="77777777" w:rsidR="00E10B5C" w:rsidRPr="00E10B5C" w:rsidRDefault="00E10B5C" w:rsidP="00E10B5C">
      <w:pPr>
        <w:rPr>
          <w:rFonts w:ascii="Arial" w:hAnsi="Arial" w:cs="Arial"/>
          <w:szCs w:val="22"/>
        </w:rPr>
      </w:pPr>
    </w:p>
    <w:p w14:paraId="36852257" w14:textId="77777777" w:rsidR="00E10B5C" w:rsidRPr="00E10B5C" w:rsidDel="00235834" w:rsidRDefault="00E10B5C" w:rsidP="00235834">
      <w:pPr>
        <w:tabs>
          <w:tab w:val="left" w:pos="709"/>
          <w:tab w:val="left" w:pos="851"/>
        </w:tabs>
        <w:spacing w:before="400" w:after="60"/>
        <w:ind w:left="567" w:hanging="567"/>
        <w:outlineLvl w:val="1"/>
        <w:rPr>
          <w:del w:id="9" w:author="Autor"/>
          <w:rFonts w:ascii="Arial" w:hAnsi="Arial" w:cs="Arial"/>
          <w:color w:val="45637A"/>
          <w:sz w:val="24"/>
          <w:szCs w:val="28"/>
        </w:rPr>
      </w:pPr>
      <w:r w:rsidRPr="00E10B5C">
        <w:rPr>
          <w:rFonts w:ascii="Arial" w:hAnsi="Arial" w:cs="Arial"/>
          <w:color w:val="45637A"/>
          <w:sz w:val="24"/>
          <w:szCs w:val="28"/>
        </w:rPr>
        <w:t>Änderungshistorie</w:t>
      </w:r>
    </w:p>
    <w:p w14:paraId="2C833FEB" w14:textId="1F2CA4BC" w:rsidR="00E10B5C" w:rsidRPr="00E10B5C" w:rsidRDefault="00E10B5C" w:rsidP="00235834">
      <w:pPr>
        <w:tabs>
          <w:tab w:val="left" w:pos="709"/>
          <w:tab w:val="left" w:pos="851"/>
        </w:tabs>
        <w:spacing w:before="400" w:after="60"/>
        <w:ind w:left="567" w:hanging="567"/>
        <w:outlineLvl w:val="1"/>
        <w:rPr>
          <w:rFonts w:ascii="Arial" w:hAnsi="Arial" w:cs="Arial"/>
          <w:sz w:val="16"/>
          <w:szCs w:val="16"/>
        </w:rPr>
        <w:pPrChange w:id="10" w:author="Autor">
          <w:pPr/>
        </w:pPrChange>
      </w:pPr>
      <w:del w:id="11" w:author="Autor">
        <w:r w:rsidRPr="00E10B5C" w:rsidDel="00235834">
          <w:rPr>
            <w:rFonts w:ascii="Arial" w:hAnsi="Arial" w:cs="Arial"/>
            <w:sz w:val="16"/>
            <w:szCs w:val="16"/>
          </w:rPr>
          <w:delText>Die Änderungshistorie ist erst im Projekt auszufüllen.</w:delText>
        </w:r>
      </w:del>
    </w:p>
    <w:tbl>
      <w:tblPr>
        <w:tblStyle w:val="Formatvorlage11"/>
        <w:tblW w:w="9752" w:type="dxa"/>
        <w:tblInd w:w="-3" w:type="dxa"/>
        <w:tblLayout w:type="fixed"/>
        <w:tblLook w:val="0020" w:firstRow="1" w:lastRow="0" w:firstColumn="0" w:lastColumn="0" w:noHBand="0" w:noVBand="0"/>
      </w:tblPr>
      <w:tblGrid>
        <w:gridCol w:w="541"/>
        <w:gridCol w:w="1241"/>
        <w:gridCol w:w="898"/>
        <w:gridCol w:w="1304"/>
        <w:gridCol w:w="3674"/>
        <w:gridCol w:w="2094"/>
      </w:tblGrid>
      <w:tr w:rsidR="00E10B5C" w:rsidRPr="00E10B5C" w14:paraId="7EA90F53" w14:textId="77777777" w:rsidTr="00E1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8" w:type="dxa"/>
            <w:gridSpan w:val="3"/>
            <w:tcBorders>
              <w:top w:val="single" w:sz="2" w:space="0" w:color="8FA1AF"/>
              <w:left w:val="single" w:sz="2" w:space="0" w:color="8FA1AF"/>
              <w:bottom w:val="single" w:sz="2" w:space="0" w:color="8FA1AF"/>
              <w:right w:val="single" w:sz="4" w:space="0" w:color="8FA1AF"/>
            </w:tcBorders>
            <w:shd w:val="clear" w:color="auto" w:fill="DAE0E4"/>
          </w:tcPr>
          <w:p w14:paraId="4237EBD1" w14:textId="77777777" w:rsidR="00E10B5C" w:rsidRPr="00E10B5C" w:rsidRDefault="00E10B5C" w:rsidP="00E10B5C">
            <w:pPr>
              <w:jc w:val="center"/>
              <w:rPr>
                <w:rFonts w:ascii="Arial" w:hAnsi="Arial" w:cs="Arial"/>
                <w:noProof/>
                <w:color w:val="auto"/>
                <w:sz w:val="18"/>
                <w:szCs w:val="18"/>
                <w:lang w:eastAsia="de-DE"/>
              </w:rPr>
            </w:pPr>
            <w:r w:rsidRPr="00E10B5C">
              <w:rPr>
                <w:rFonts w:ascii="Arial" w:hAnsi="Arial" w:cs="Arial"/>
                <w:noProof/>
                <w:color w:val="auto"/>
                <w:sz w:val="18"/>
                <w:szCs w:val="18"/>
                <w:lang w:eastAsia="de-DE"/>
              </w:rPr>
              <w:t>Änderung</w:t>
            </w:r>
          </w:p>
        </w:tc>
        <w:tc>
          <w:tcPr>
            <w:tcW w:w="1308" w:type="dxa"/>
            <w:vMerge w:val="restart"/>
            <w:tcBorders>
              <w:top w:val="single" w:sz="2" w:space="0" w:color="8FA1AF"/>
              <w:left w:val="single" w:sz="4" w:space="0" w:color="8FA1AF"/>
              <w:bottom w:val="single" w:sz="2" w:space="0" w:color="8FA1AF"/>
              <w:right w:val="single" w:sz="4" w:space="0" w:color="8FA1AF"/>
            </w:tcBorders>
            <w:shd w:val="clear" w:color="auto" w:fill="DAE0E4"/>
          </w:tcPr>
          <w:p w14:paraId="765E9BC5" w14:textId="77777777" w:rsidR="00E10B5C" w:rsidRPr="00E10B5C" w:rsidRDefault="00E10B5C" w:rsidP="00E10B5C">
            <w:pPr>
              <w:jc w:val="center"/>
              <w:rPr>
                <w:rFonts w:ascii="Arial" w:hAnsi="Arial" w:cs="Arial"/>
                <w:noProof/>
                <w:color w:val="auto"/>
                <w:sz w:val="18"/>
                <w:szCs w:val="18"/>
                <w:lang w:eastAsia="de-DE"/>
              </w:rPr>
            </w:pPr>
            <w:r w:rsidRPr="00E10B5C">
              <w:rPr>
                <w:rFonts w:ascii="Arial" w:hAnsi="Arial" w:cs="Arial"/>
                <w:noProof/>
                <w:color w:val="auto"/>
                <w:sz w:val="18"/>
                <w:szCs w:val="18"/>
                <w:lang w:eastAsia="de-DE"/>
              </w:rPr>
              <w:t>Geänderte Kapitel</w:t>
            </w:r>
          </w:p>
        </w:tc>
        <w:tc>
          <w:tcPr>
            <w:tcW w:w="3685" w:type="dxa"/>
            <w:vMerge w:val="restart"/>
            <w:tcBorders>
              <w:top w:val="single" w:sz="2" w:space="0" w:color="8FA1AF"/>
              <w:left w:val="single" w:sz="4" w:space="0" w:color="8FA1AF"/>
              <w:bottom w:val="single" w:sz="2" w:space="0" w:color="8FA1AF"/>
              <w:right w:val="single" w:sz="4" w:space="0" w:color="8FA1AF"/>
            </w:tcBorders>
            <w:shd w:val="clear" w:color="auto" w:fill="DAE0E4"/>
          </w:tcPr>
          <w:p w14:paraId="268AD585" w14:textId="77777777" w:rsidR="00E10B5C" w:rsidRPr="00E10B5C" w:rsidRDefault="00E10B5C" w:rsidP="00E10B5C">
            <w:pPr>
              <w:jc w:val="center"/>
              <w:rPr>
                <w:rFonts w:ascii="Arial" w:hAnsi="Arial" w:cs="Arial"/>
                <w:noProof/>
                <w:color w:val="auto"/>
                <w:sz w:val="18"/>
                <w:szCs w:val="18"/>
                <w:lang w:eastAsia="de-DE"/>
              </w:rPr>
            </w:pPr>
            <w:r w:rsidRPr="00E10B5C">
              <w:rPr>
                <w:rFonts w:ascii="Arial" w:hAnsi="Arial" w:cs="Arial"/>
                <w:noProof/>
                <w:color w:val="auto"/>
                <w:sz w:val="18"/>
                <w:szCs w:val="18"/>
                <w:lang w:eastAsia="de-DE"/>
              </w:rPr>
              <w:t>Beschreibung der Änderung</w:t>
            </w:r>
          </w:p>
        </w:tc>
        <w:tc>
          <w:tcPr>
            <w:tcW w:w="2100" w:type="dxa"/>
            <w:vMerge w:val="restart"/>
            <w:tcBorders>
              <w:top w:val="single" w:sz="2" w:space="0" w:color="8FA1AF"/>
              <w:left w:val="single" w:sz="4" w:space="0" w:color="8FA1AF"/>
              <w:bottom w:val="single" w:sz="2" w:space="0" w:color="8FA1AF"/>
              <w:right w:val="single" w:sz="2" w:space="0" w:color="8FA1AF"/>
            </w:tcBorders>
            <w:shd w:val="clear" w:color="auto" w:fill="DAE0E4"/>
          </w:tcPr>
          <w:p w14:paraId="372E1A05" w14:textId="77777777" w:rsidR="00E10B5C" w:rsidRPr="00E10B5C" w:rsidRDefault="00E10B5C" w:rsidP="00E10B5C">
            <w:pPr>
              <w:jc w:val="center"/>
              <w:rPr>
                <w:rFonts w:ascii="Arial" w:hAnsi="Arial" w:cs="Arial"/>
                <w:noProof/>
                <w:color w:val="auto"/>
                <w:sz w:val="18"/>
                <w:szCs w:val="18"/>
                <w:lang w:eastAsia="de-DE"/>
              </w:rPr>
            </w:pPr>
            <w:r w:rsidRPr="00E10B5C">
              <w:rPr>
                <w:rFonts w:ascii="Arial" w:hAnsi="Arial" w:cs="Arial"/>
                <w:noProof/>
                <w:color w:val="auto"/>
                <w:sz w:val="18"/>
                <w:szCs w:val="18"/>
                <w:lang w:eastAsia="de-DE"/>
              </w:rPr>
              <w:t>Autor</w:t>
            </w:r>
          </w:p>
        </w:tc>
      </w:tr>
      <w:tr w:rsidR="00E10B5C" w:rsidRPr="00E10B5C" w14:paraId="3913C038" w14:textId="77777777" w:rsidTr="00E10B5C">
        <w:tc>
          <w:tcPr>
            <w:tcW w:w="543" w:type="dxa"/>
            <w:tcBorders>
              <w:top w:val="single" w:sz="2" w:space="0" w:color="8FA1AF"/>
            </w:tcBorders>
            <w:shd w:val="clear" w:color="auto" w:fill="DAE0E4"/>
          </w:tcPr>
          <w:p w14:paraId="36BDD75E" w14:textId="77777777" w:rsidR="00E10B5C" w:rsidRPr="00E10B5C" w:rsidRDefault="00E10B5C" w:rsidP="00E10B5C">
            <w:pPr>
              <w:rPr>
                <w:rFonts w:ascii="Arial" w:hAnsi="Arial" w:cs="Arial"/>
                <w:sz w:val="18"/>
                <w:szCs w:val="18"/>
              </w:rPr>
            </w:pPr>
            <w:r w:rsidRPr="00E10B5C">
              <w:rPr>
                <w:rFonts w:ascii="Arial" w:hAnsi="Arial" w:cs="Arial"/>
                <w:sz w:val="18"/>
                <w:szCs w:val="18"/>
              </w:rPr>
              <w:t>Nr.</w:t>
            </w:r>
          </w:p>
        </w:tc>
        <w:tc>
          <w:tcPr>
            <w:tcW w:w="1245" w:type="dxa"/>
            <w:tcBorders>
              <w:top w:val="single" w:sz="2" w:space="0" w:color="8FA1AF"/>
            </w:tcBorders>
            <w:shd w:val="clear" w:color="auto" w:fill="DAE0E4"/>
          </w:tcPr>
          <w:p w14:paraId="2BFC0080" w14:textId="77777777" w:rsidR="00E10B5C" w:rsidRPr="00E10B5C" w:rsidRDefault="00E10B5C" w:rsidP="00E10B5C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de-DE"/>
              </w:rPr>
            </w:pPr>
            <w:r w:rsidRPr="00E10B5C">
              <w:rPr>
                <w:rFonts w:ascii="Arial" w:hAnsi="Arial" w:cs="Arial"/>
                <w:noProof/>
                <w:sz w:val="18"/>
                <w:szCs w:val="18"/>
                <w:lang w:eastAsia="de-DE"/>
              </w:rPr>
              <w:t>Datum</w:t>
            </w:r>
          </w:p>
        </w:tc>
        <w:tc>
          <w:tcPr>
            <w:tcW w:w="900" w:type="dxa"/>
            <w:tcBorders>
              <w:top w:val="single" w:sz="2" w:space="0" w:color="8FA1AF"/>
              <w:right w:val="single" w:sz="4" w:space="0" w:color="8FA1AF"/>
            </w:tcBorders>
            <w:shd w:val="clear" w:color="auto" w:fill="DAE0E4"/>
          </w:tcPr>
          <w:p w14:paraId="7DABEFAF" w14:textId="77777777" w:rsidR="00E10B5C" w:rsidRPr="00E10B5C" w:rsidRDefault="00E10B5C" w:rsidP="00E10B5C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de-DE"/>
              </w:rPr>
            </w:pPr>
            <w:r w:rsidRPr="00E10B5C">
              <w:rPr>
                <w:rFonts w:ascii="Arial" w:hAnsi="Arial" w:cs="Arial"/>
                <w:noProof/>
                <w:sz w:val="18"/>
                <w:szCs w:val="18"/>
                <w:lang w:eastAsia="de-DE"/>
              </w:rPr>
              <w:t>Version</w:t>
            </w:r>
          </w:p>
        </w:tc>
        <w:tc>
          <w:tcPr>
            <w:tcW w:w="1308" w:type="dxa"/>
            <w:vMerge/>
            <w:tcBorders>
              <w:top w:val="single" w:sz="2" w:space="0" w:color="8FA1AF"/>
              <w:left w:val="single" w:sz="4" w:space="0" w:color="8FA1AF"/>
              <w:right w:val="single" w:sz="4" w:space="0" w:color="8FA1AF"/>
            </w:tcBorders>
            <w:shd w:val="clear" w:color="auto" w:fill="DAE0E4"/>
          </w:tcPr>
          <w:p w14:paraId="48170DD3" w14:textId="77777777" w:rsidR="00E10B5C" w:rsidRPr="00E10B5C" w:rsidRDefault="00E10B5C" w:rsidP="00E10B5C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de-DE"/>
              </w:rPr>
            </w:pPr>
          </w:p>
        </w:tc>
        <w:tc>
          <w:tcPr>
            <w:tcW w:w="3685" w:type="dxa"/>
            <w:vMerge/>
            <w:tcBorders>
              <w:top w:val="single" w:sz="2" w:space="0" w:color="8FA1AF"/>
              <w:left w:val="single" w:sz="4" w:space="0" w:color="8FA1AF"/>
              <w:right w:val="single" w:sz="4" w:space="0" w:color="8FA1AF"/>
            </w:tcBorders>
            <w:shd w:val="clear" w:color="auto" w:fill="DAE0E4"/>
          </w:tcPr>
          <w:p w14:paraId="377A3E3B" w14:textId="77777777" w:rsidR="00E10B5C" w:rsidRPr="00E10B5C" w:rsidRDefault="00E10B5C" w:rsidP="00E10B5C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de-DE"/>
              </w:rPr>
            </w:pPr>
          </w:p>
        </w:tc>
        <w:tc>
          <w:tcPr>
            <w:tcW w:w="2100" w:type="dxa"/>
            <w:vMerge/>
            <w:tcBorders>
              <w:top w:val="single" w:sz="2" w:space="0" w:color="8FA1AF"/>
              <w:left w:val="single" w:sz="4" w:space="0" w:color="8FA1AF"/>
            </w:tcBorders>
            <w:shd w:val="clear" w:color="auto" w:fill="DAE0E4"/>
          </w:tcPr>
          <w:p w14:paraId="67B22A75" w14:textId="77777777" w:rsidR="00E10B5C" w:rsidRPr="00E10B5C" w:rsidRDefault="00E10B5C" w:rsidP="00E10B5C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de-DE"/>
              </w:rPr>
            </w:pPr>
          </w:p>
        </w:tc>
      </w:tr>
      <w:tr w:rsidR="00E10B5C" w:rsidRPr="00E10B5C" w14:paraId="6F0B1804" w14:textId="77777777" w:rsidTr="00CB2933">
        <w:tc>
          <w:tcPr>
            <w:tcW w:w="543" w:type="dxa"/>
          </w:tcPr>
          <w:p w14:paraId="45C1E588" w14:textId="77777777" w:rsidR="00E10B5C" w:rsidRPr="00E10B5C" w:rsidRDefault="00E10B5C" w:rsidP="00E10B5C">
            <w:pPr>
              <w:numPr>
                <w:ilvl w:val="0"/>
                <w:numId w:val="49"/>
              </w:numPr>
              <w:tabs>
                <w:tab w:val="left" w:pos="371"/>
              </w:tabs>
              <w:ind w:left="414" w:hanging="357"/>
              <w:jc w:val="center"/>
              <w:rPr>
                <w:rFonts w:ascii="Arial" w:hAnsi="Arial" w:cs="Arial"/>
                <w:noProof/>
                <w:sz w:val="18"/>
                <w:szCs w:val="18"/>
                <w:lang w:eastAsia="de-DE"/>
              </w:rPr>
            </w:pPr>
          </w:p>
        </w:tc>
        <w:tc>
          <w:tcPr>
            <w:tcW w:w="1245" w:type="dxa"/>
          </w:tcPr>
          <w:p w14:paraId="3A8F6D4C" w14:textId="77777777" w:rsidR="00E10B5C" w:rsidRPr="00E10B5C" w:rsidRDefault="00C24456" w:rsidP="00E10B5C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eastAsia="de-DE"/>
              </w:rPr>
              <w:t>08</w:t>
            </w:r>
            <w:r w:rsidR="00250B54">
              <w:rPr>
                <w:rFonts w:ascii="Arial" w:hAnsi="Arial" w:cs="Arial"/>
                <w:noProof/>
                <w:sz w:val="18"/>
                <w:szCs w:val="18"/>
                <w:lang w:eastAsia="de-DE"/>
              </w:rPr>
              <w:t>.02.2019</w:t>
            </w:r>
          </w:p>
        </w:tc>
        <w:tc>
          <w:tcPr>
            <w:tcW w:w="900" w:type="dxa"/>
          </w:tcPr>
          <w:p w14:paraId="2B60BCC0" w14:textId="77777777" w:rsidR="00E10B5C" w:rsidRPr="00E10B5C" w:rsidRDefault="00E10B5C" w:rsidP="00E10B5C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de-DE"/>
              </w:rPr>
            </w:pPr>
            <w:r w:rsidRPr="00E10B5C">
              <w:rPr>
                <w:rFonts w:ascii="Arial" w:hAnsi="Arial" w:cs="Arial"/>
                <w:noProof/>
                <w:sz w:val="18"/>
                <w:szCs w:val="18"/>
                <w:lang w:eastAsia="de-DE"/>
              </w:rPr>
              <w:t>1.0</w:t>
            </w:r>
          </w:p>
        </w:tc>
        <w:tc>
          <w:tcPr>
            <w:tcW w:w="1308" w:type="dxa"/>
          </w:tcPr>
          <w:p w14:paraId="3935D7CF" w14:textId="77777777" w:rsidR="00E10B5C" w:rsidRPr="00E10B5C" w:rsidRDefault="00E10B5C" w:rsidP="00E10B5C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de-DE"/>
              </w:rPr>
            </w:pPr>
          </w:p>
        </w:tc>
        <w:tc>
          <w:tcPr>
            <w:tcW w:w="3685" w:type="dxa"/>
          </w:tcPr>
          <w:p w14:paraId="61A4F3AB" w14:textId="77777777" w:rsidR="00E10B5C" w:rsidRPr="00E10B5C" w:rsidRDefault="009F3049" w:rsidP="00E10B5C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eastAsia="de-DE"/>
              </w:rPr>
              <w:t>Erstellung</w:t>
            </w:r>
          </w:p>
        </w:tc>
        <w:tc>
          <w:tcPr>
            <w:tcW w:w="2100" w:type="dxa"/>
          </w:tcPr>
          <w:p w14:paraId="1024CE4D" w14:textId="77777777" w:rsidR="00E10B5C" w:rsidRPr="00E10B5C" w:rsidRDefault="009F3049" w:rsidP="00E10B5C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eastAsia="de-DE"/>
              </w:rPr>
              <w:t>Silviu Bocaneala</w:t>
            </w:r>
          </w:p>
        </w:tc>
      </w:tr>
      <w:tr w:rsidR="00E10B5C" w:rsidRPr="00E10B5C" w14:paraId="307BBA22" w14:textId="77777777" w:rsidTr="00CB2933">
        <w:tc>
          <w:tcPr>
            <w:tcW w:w="543" w:type="dxa"/>
          </w:tcPr>
          <w:p w14:paraId="17A54C90" w14:textId="77777777" w:rsidR="00E10B5C" w:rsidRPr="00E10B5C" w:rsidRDefault="00E10B5C" w:rsidP="00E10B5C">
            <w:pPr>
              <w:numPr>
                <w:ilvl w:val="0"/>
                <w:numId w:val="49"/>
              </w:numPr>
              <w:tabs>
                <w:tab w:val="left" w:pos="371"/>
              </w:tabs>
              <w:ind w:left="414" w:hanging="357"/>
              <w:jc w:val="center"/>
              <w:rPr>
                <w:rFonts w:ascii="Arial" w:hAnsi="Arial" w:cs="Arial"/>
                <w:noProof/>
                <w:sz w:val="18"/>
                <w:szCs w:val="18"/>
                <w:lang w:eastAsia="de-DE"/>
              </w:rPr>
            </w:pPr>
          </w:p>
        </w:tc>
        <w:tc>
          <w:tcPr>
            <w:tcW w:w="1245" w:type="dxa"/>
          </w:tcPr>
          <w:p w14:paraId="3B76F493" w14:textId="77777777" w:rsidR="00E10B5C" w:rsidRPr="00E10B5C" w:rsidRDefault="00250B54" w:rsidP="00E10B5C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eastAsia="de-DE"/>
              </w:rPr>
              <w:t>15.02.2019</w:t>
            </w:r>
          </w:p>
        </w:tc>
        <w:tc>
          <w:tcPr>
            <w:tcW w:w="900" w:type="dxa"/>
          </w:tcPr>
          <w:p w14:paraId="5D917116" w14:textId="77777777" w:rsidR="00E10B5C" w:rsidRPr="00E10B5C" w:rsidRDefault="00250B54" w:rsidP="00E10B5C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eastAsia="de-DE"/>
              </w:rPr>
              <w:t>2.0</w:t>
            </w:r>
          </w:p>
        </w:tc>
        <w:tc>
          <w:tcPr>
            <w:tcW w:w="1308" w:type="dxa"/>
          </w:tcPr>
          <w:p w14:paraId="2FAC2FFC" w14:textId="77777777" w:rsidR="00E10B5C" w:rsidRPr="00E10B5C" w:rsidRDefault="00E10B5C" w:rsidP="00E10B5C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de-DE"/>
              </w:rPr>
            </w:pPr>
          </w:p>
        </w:tc>
        <w:tc>
          <w:tcPr>
            <w:tcW w:w="3685" w:type="dxa"/>
          </w:tcPr>
          <w:p w14:paraId="7BB9ABF6" w14:textId="77777777" w:rsidR="00E10B5C" w:rsidRPr="00E10B5C" w:rsidRDefault="00250B54" w:rsidP="00E10B5C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eastAsia="de-DE"/>
              </w:rPr>
              <w:t>Überarbeitung nach F/G Workshop</w:t>
            </w:r>
          </w:p>
        </w:tc>
        <w:tc>
          <w:tcPr>
            <w:tcW w:w="2100" w:type="dxa"/>
          </w:tcPr>
          <w:p w14:paraId="1D06FF45" w14:textId="77777777" w:rsidR="00E10B5C" w:rsidRPr="00E10B5C" w:rsidRDefault="00250B54" w:rsidP="00E10B5C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de-D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eastAsia="de-DE"/>
              </w:rPr>
              <w:t>Gisela Windhorst</w:t>
            </w:r>
          </w:p>
        </w:tc>
      </w:tr>
    </w:tbl>
    <w:p w14:paraId="15A06972" w14:textId="77777777" w:rsidR="00E10B5C" w:rsidRPr="00E10B5C" w:rsidRDefault="00E10B5C" w:rsidP="00E10B5C">
      <w:pPr>
        <w:rPr>
          <w:rFonts w:ascii="Arial" w:hAnsi="Arial" w:cs="Arial"/>
        </w:rPr>
      </w:pPr>
    </w:p>
    <w:p w14:paraId="45F9EBA4" w14:textId="77777777" w:rsidR="00E10B5C" w:rsidRPr="00E10B5C" w:rsidRDefault="00E10B5C" w:rsidP="00E10B5C">
      <w:pPr>
        <w:tabs>
          <w:tab w:val="left" w:pos="709"/>
          <w:tab w:val="left" w:pos="851"/>
        </w:tabs>
        <w:spacing w:before="400" w:after="60"/>
        <w:ind w:left="567" w:hanging="567"/>
        <w:outlineLvl w:val="1"/>
        <w:rPr>
          <w:rFonts w:ascii="Arial" w:hAnsi="Arial" w:cs="Arial"/>
          <w:color w:val="45637A"/>
          <w:sz w:val="24"/>
          <w:szCs w:val="28"/>
        </w:rPr>
      </w:pPr>
      <w:r w:rsidRPr="00E10B5C">
        <w:rPr>
          <w:rFonts w:ascii="Arial" w:hAnsi="Arial" w:cs="Arial"/>
          <w:color w:val="45637A"/>
          <w:sz w:val="24"/>
          <w:szCs w:val="28"/>
        </w:rPr>
        <w:t>Überblick</w:t>
      </w:r>
    </w:p>
    <w:tbl>
      <w:tblPr>
        <w:tblW w:w="97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36"/>
        <w:gridCol w:w="7316"/>
      </w:tblGrid>
      <w:tr w:rsidR="00E10B5C" w:rsidRPr="00E10B5C" w14:paraId="55E39AF8" w14:textId="77777777" w:rsidTr="00E10B5C">
        <w:tc>
          <w:tcPr>
            <w:tcW w:w="1249" w:type="pct"/>
            <w:shd w:val="clear" w:color="auto" w:fill="DAE0E4"/>
          </w:tcPr>
          <w:p w14:paraId="1FD1D962" w14:textId="77777777" w:rsidR="00E10B5C" w:rsidRPr="00E10B5C" w:rsidRDefault="00E10B5C" w:rsidP="00E10B5C">
            <w:pPr>
              <w:rPr>
                <w:rFonts w:ascii="Arial" w:hAnsi="Arial" w:cs="Arial"/>
              </w:rPr>
            </w:pPr>
            <w:r w:rsidRPr="00E10B5C">
              <w:rPr>
                <w:rFonts w:ascii="Arial" w:hAnsi="Arial" w:cs="Arial"/>
              </w:rPr>
              <w:t>Start</w:t>
            </w:r>
          </w:p>
        </w:tc>
        <w:tc>
          <w:tcPr>
            <w:tcW w:w="3751" w:type="pct"/>
          </w:tcPr>
          <w:p w14:paraId="508D402B" w14:textId="0C27DDD4" w:rsidR="00E10B5C" w:rsidRPr="00E10B5C" w:rsidRDefault="00E10B5C" w:rsidP="005A15CA">
            <w:pPr>
              <w:rPr>
                <w:rFonts w:ascii="Arial" w:hAnsi="Arial" w:cs="Arial"/>
              </w:rPr>
            </w:pPr>
            <w:r w:rsidRPr="00E10B5C">
              <w:t xml:space="preserve">Bereits </w:t>
            </w:r>
            <w:del w:id="12" w:author="Autor">
              <w:r w:rsidRPr="00E10B5C" w:rsidDel="005A15CA">
                <w:delText xml:space="preserve">angelegter </w:delText>
              </w:r>
            </w:del>
            <w:ins w:id="13" w:author="Autor">
              <w:r w:rsidR="005A15CA" w:rsidRPr="00E10B5C">
                <w:t>angelegte</w:t>
              </w:r>
              <w:r w:rsidR="005A15CA">
                <w:t>n</w:t>
              </w:r>
              <w:r w:rsidR="005A15CA" w:rsidRPr="00E10B5C">
                <w:t xml:space="preserve"> </w:t>
              </w:r>
            </w:ins>
            <w:r w:rsidRPr="00E10B5C">
              <w:t xml:space="preserve">Artikel </w:t>
            </w:r>
            <w:r w:rsidR="00130289">
              <w:t>/ EK-</w:t>
            </w:r>
            <w:proofErr w:type="spellStart"/>
            <w:r w:rsidR="00130289">
              <w:t>Infosatz</w:t>
            </w:r>
            <w:proofErr w:type="spellEnd"/>
            <w:r w:rsidR="00130289">
              <w:t xml:space="preserve"> </w:t>
            </w:r>
            <w:del w:id="14" w:author="Autor">
              <w:r w:rsidRPr="00E10B5C" w:rsidDel="00745201">
                <w:delText>soll geändert werden</w:delText>
              </w:r>
            </w:del>
            <w:ins w:id="15" w:author="Autor">
              <w:r w:rsidR="00745201">
                <w:t>ändern</w:t>
              </w:r>
            </w:ins>
            <w:del w:id="16" w:author="Autor">
              <w:r w:rsidRPr="00E10B5C" w:rsidDel="00215F01">
                <w:delText>.</w:delText>
              </w:r>
            </w:del>
          </w:p>
        </w:tc>
      </w:tr>
      <w:tr w:rsidR="00E10B5C" w:rsidRPr="00E10B5C" w14:paraId="6203C96A" w14:textId="77777777" w:rsidTr="00E10B5C">
        <w:tc>
          <w:tcPr>
            <w:tcW w:w="1249" w:type="pct"/>
            <w:shd w:val="clear" w:color="auto" w:fill="DAE0E4"/>
          </w:tcPr>
          <w:p w14:paraId="17BD04C5" w14:textId="77777777" w:rsidR="00E10B5C" w:rsidRPr="00E10B5C" w:rsidRDefault="00E10B5C" w:rsidP="00E10B5C">
            <w:pPr>
              <w:rPr>
                <w:rFonts w:ascii="Arial" w:hAnsi="Arial" w:cs="Arial"/>
              </w:rPr>
            </w:pPr>
            <w:r w:rsidRPr="00E10B5C">
              <w:rPr>
                <w:rFonts w:ascii="Arial" w:hAnsi="Arial" w:cs="Arial"/>
              </w:rPr>
              <w:t>Ende</w:t>
            </w:r>
          </w:p>
        </w:tc>
        <w:tc>
          <w:tcPr>
            <w:tcW w:w="3751" w:type="pct"/>
          </w:tcPr>
          <w:p w14:paraId="496CC9E4" w14:textId="1B7A1470" w:rsidR="00E10B5C" w:rsidRDefault="00E10B5C" w:rsidP="00E42187">
            <w:r w:rsidRPr="00E10B5C">
              <w:t>Artikelstamm</w:t>
            </w:r>
            <w:r w:rsidR="00E42187">
              <w:t xml:space="preserve"> </w:t>
            </w:r>
            <w:del w:id="17" w:author="Autor">
              <w:r w:rsidR="00E42187" w:rsidDel="00B45369">
                <w:delText xml:space="preserve">wurde </w:delText>
              </w:r>
            </w:del>
            <w:ins w:id="18" w:author="Autor">
              <w:r w:rsidR="00B45369">
                <w:t xml:space="preserve">wird </w:t>
              </w:r>
            </w:ins>
            <w:r w:rsidR="00E42187">
              <w:t xml:space="preserve">mit sofortiger Wirkung oder geplant zu einem zukünftigen Stichtag </w:t>
            </w:r>
            <w:r w:rsidRPr="00E10B5C">
              <w:t>geändert.</w:t>
            </w:r>
          </w:p>
          <w:p w14:paraId="6D89FEE0" w14:textId="2F5B06A8" w:rsidR="00E42187" w:rsidRPr="00E10B5C" w:rsidRDefault="00E42187" w:rsidP="001012C8">
            <w:pPr>
              <w:rPr>
                <w:rFonts w:ascii="Arial" w:hAnsi="Arial" w:cs="Arial"/>
              </w:rPr>
            </w:pPr>
            <w:r>
              <w:t>EK-</w:t>
            </w:r>
            <w:proofErr w:type="spellStart"/>
            <w:r>
              <w:t>Infosatz</w:t>
            </w:r>
            <w:proofErr w:type="spellEnd"/>
            <w:r>
              <w:t xml:space="preserve"> </w:t>
            </w:r>
            <w:del w:id="19" w:author="Autor">
              <w:r w:rsidDel="00B45369">
                <w:delText xml:space="preserve">wurde </w:delText>
              </w:r>
            </w:del>
            <w:ins w:id="20" w:author="Autor">
              <w:r w:rsidR="00B45369">
                <w:t xml:space="preserve">wird </w:t>
              </w:r>
            </w:ins>
            <w:r>
              <w:t>mit sofortiger Wirkung geändert</w:t>
            </w:r>
            <w:del w:id="21" w:author="Autor">
              <w:r w:rsidDel="00215F01">
                <w:delText>.</w:delText>
              </w:r>
            </w:del>
          </w:p>
        </w:tc>
      </w:tr>
      <w:tr w:rsidR="00E10B5C" w:rsidRPr="00E10B5C" w14:paraId="4CDDAEF3" w14:textId="77777777" w:rsidTr="00E10B5C">
        <w:tc>
          <w:tcPr>
            <w:tcW w:w="1249" w:type="pct"/>
            <w:shd w:val="clear" w:color="auto" w:fill="DAE0E4"/>
          </w:tcPr>
          <w:p w14:paraId="4652D308" w14:textId="77777777" w:rsidR="00E10B5C" w:rsidRPr="00E10B5C" w:rsidRDefault="00E10B5C" w:rsidP="00E10B5C">
            <w:pPr>
              <w:rPr>
                <w:rFonts w:ascii="Arial" w:hAnsi="Arial" w:cs="Arial"/>
              </w:rPr>
            </w:pPr>
            <w:r w:rsidRPr="00E10B5C">
              <w:rPr>
                <w:rFonts w:ascii="Arial" w:hAnsi="Arial" w:cs="Arial"/>
              </w:rPr>
              <w:t>Ergebnis/Endzustand</w:t>
            </w:r>
          </w:p>
        </w:tc>
        <w:tc>
          <w:tcPr>
            <w:tcW w:w="3751" w:type="pct"/>
          </w:tcPr>
          <w:p w14:paraId="7276A67B" w14:textId="77777777" w:rsidR="00E10B5C" w:rsidRPr="00E10B5C" w:rsidRDefault="00130289" w:rsidP="00130289">
            <w:pPr>
              <w:rPr>
                <w:rFonts w:ascii="Arial" w:hAnsi="Arial" w:cs="Arial"/>
              </w:rPr>
            </w:pPr>
            <w:r>
              <w:t>Änderungen wirken sich in den operativen Prozessen aus</w:t>
            </w:r>
          </w:p>
        </w:tc>
      </w:tr>
    </w:tbl>
    <w:p w14:paraId="6F8D7A43" w14:textId="77777777" w:rsidR="00E10B5C" w:rsidRPr="00E10B5C" w:rsidRDefault="00E10B5C" w:rsidP="00E10B5C">
      <w:pPr>
        <w:rPr>
          <w:rFonts w:ascii="Arial" w:hAnsi="Arial" w:cs="Arial"/>
        </w:rPr>
      </w:pPr>
    </w:p>
    <w:p w14:paraId="21986250" w14:textId="77777777" w:rsidR="00E10B5C" w:rsidRPr="00E10B5C" w:rsidRDefault="00E10B5C" w:rsidP="00E10B5C">
      <w:pPr>
        <w:tabs>
          <w:tab w:val="left" w:pos="709"/>
          <w:tab w:val="left" w:pos="851"/>
        </w:tabs>
        <w:spacing w:before="400" w:after="60"/>
        <w:ind w:left="567" w:hanging="567"/>
        <w:outlineLvl w:val="1"/>
        <w:rPr>
          <w:rFonts w:ascii="Arial" w:hAnsi="Arial" w:cs="Arial"/>
          <w:color w:val="45637A"/>
          <w:sz w:val="24"/>
          <w:szCs w:val="28"/>
        </w:rPr>
      </w:pPr>
      <w:r w:rsidRPr="00E10B5C">
        <w:rPr>
          <w:rFonts w:ascii="Arial" w:hAnsi="Arial" w:cs="Arial"/>
          <w:color w:val="45637A"/>
          <w:sz w:val="24"/>
          <w:szCs w:val="28"/>
        </w:rPr>
        <w:t>Ausgangssituation</w:t>
      </w:r>
    </w:p>
    <w:tbl>
      <w:tblPr>
        <w:tblW w:w="97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36"/>
        <w:gridCol w:w="7316"/>
      </w:tblGrid>
      <w:tr w:rsidR="00E10B5C" w:rsidRPr="00E10B5C" w14:paraId="4EF8C214" w14:textId="77777777" w:rsidTr="00E10B5C">
        <w:trPr>
          <w:trHeight w:val="202"/>
        </w:trPr>
        <w:tc>
          <w:tcPr>
            <w:tcW w:w="1249" w:type="pct"/>
            <w:shd w:val="clear" w:color="auto" w:fill="8FA1AF"/>
          </w:tcPr>
          <w:p w14:paraId="6E006835" w14:textId="77777777" w:rsidR="00E10B5C" w:rsidRPr="00E10B5C" w:rsidRDefault="00E10B5C" w:rsidP="00E10B5C">
            <w:pPr>
              <w:rPr>
                <w:rFonts w:ascii="Arial" w:hAnsi="Arial" w:cs="Arial"/>
                <w:color w:val="FFFFFF"/>
              </w:rPr>
            </w:pPr>
            <w:r w:rsidRPr="00E10B5C">
              <w:rPr>
                <w:rFonts w:ascii="Arial" w:hAnsi="Arial" w:cs="Arial"/>
                <w:color w:val="FFFFFF"/>
              </w:rPr>
              <w:t>Ausgangssituation</w:t>
            </w:r>
          </w:p>
        </w:tc>
        <w:tc>
          <w:tcPr>
            <w:tcW w:w="3751" w:type="pct"/>
            <w:shd w:val="clear" w:color="auto" w:fill="8FA1AF"/>
          </w:tcPr>
          <w:p w14:paraId="20AAAE98" w14:textId="77777777" w:rsidR="00E10B5C" w:rsidRPr="00E10B5C" w:rsidRDefault="00E10B5C" w:rsidP="00E10B5C">
            <w:pPr>
              <w:rPr>
                <w:rFonts w:ascii="Arial" w:hAnsi="Arial" w:cs="Arial"/>
                <w:color w:val="FFFFFF"/>
              </w:rPr>
            </w:pPr>
            <w:r w:rsidRPr="00E10B5C">
              <w:rPr>
                <w:rFonts w:ascii="Arial" w:hAnsi="Arial" w:cs="Arial"/>
                <w:color w:val="FFFFFF"/>
              </w:rPr>
              <w:t>Erläuterung</w:t>
            </w:r>
          </w:p>
        </w:tc>
      </w:tr>
      <w:tr w:rsidR="00E10B5C" w:rsidRPr="00E10B5C" w14:paraId="22F26E1F" w14:textId="77777777" w:rsidTr="00E10B5C">
        <w:tc>
          <w:tcPr>
            <w:tcW w:w="1249" w:type="pct"/>
            <w:shd w:val="clear" w:color="auto" w:fill="DAE0E4"/>
          </w:tcPr>
          <w:p w14:paraId="383A5055" w14:textId="77777777" w:rsidR="00E10B5C" w:rsidRPr="00E10B5C" w:rsidRDefault="00E10B5C" w:rsidP="00E10B5C">
            <w:pPr>
              <w:rPr>
                <w:rFonts w:ascii="Arial" w:hAnsi="Arial" w:cs="Arial"/>
              </w:rPr>
            </w:pPr>
            <w:r w:rsidRPr="00E10B5C">
              <w:rPr>
                <w:rFonts w:ascii="Arial" w:hAnsi="Arial" w:cs="Arial"/>
              </w:rPr>
              <w:t>Vorgängerprozesse</w:t>
            </w:r>
          </w:p>
        </w:tc>
        <w:tc>
          <w:tcPr>
            <w:tcW w:w="3751" w:type="pct"/>
          </w:tcPr>
          <w:p w14:paraId="3028A944" w14:textId="77777777" w:rsidR="00E10B5C" w:rsidRPr="00E10B5C" w:rsidRDefault="00EC78B2" w:rsidP="00E10B5C">
            <w:pPr>
              <w:numPr>
                <w:ilvl w:val="0"/>
                <w:numId w:val="48"/>
              </w:numPr>
              <w:contextualSpacing/>
              <w:rPr>
                <w:rFonts w:ascii="Arial" w:hAnsi="Arial" w:cs="Arial"/>
              </w:rPr>
            </w:pPr>
            <w:r>
              <w:t>Neuanlage Artikel / EK-</w:t>
            </w:r>
            <w:proofErr w:type="spellStart"/>
            <w:r>
              <w:t>Infosatz</w:t>
            </w:r>
            <w:proofErr w:type="spellEnd"/>
          </w:p>
        </w:tc>
      </w:tr>
      <w:tr w:rsidR="00E10B5C" w:rsidRPr="00E10B5C" w14:paraId="7412502B" w14:textId="77777777" w:rsidTr="00E10B5C">
        <w:tc>
          <w:tcPr>
            <w:tcW w:w="1249" w:type="pct"/>
            <w:shd w:val="clear" w:color="auto" w:fill="DAE0E4"/>
          </w:tcPr>
          <w:p w14:paraId="49775BA0" w14:textId="77777777" w:rsidR="00E10B5C" w:rsidRPr="00E10B5C" w:rsidRDefault="00E10B5C" w:rsidP="00E10B5C">
            <w:pPr>
              <w:rPr>
                <w:rFonts w:ascii="Arial" w:hAnsi="Arial" w:cs="Arial"/>
              </w:rPr>
            </w:pPr>
            <w:r w:rsidRPr="00E10B5C">
              <w:rPr>
                <w:rFonts w:ascii="Arial" w:hAnsi="Arial" w:cs="Arial"/>
              </w:rPr>
              <w:lastRenderedPageBreak/>
              <w:t>Notwendige Stammdaten oder Bewegungsdaten</w:t>
            </w:r>
          </w:p>
        </w:tc>
        <w:tc>
          <w:tcPr>
            <w:tcW w:w="3751" w:type="pct"/>
          </w:tcPr>
          <w:p w14:paraId="0302E418" w14:textId="77777777" w:rsidR="00E10B5C" w:rsidRPr="00E10B5C" w:rsidRDefault="00C24456" w:rsidP="00E10B5C">
            <w:pPr>
              <w:numPr>
                <w:ilvl w:val="0"/>
                <w:numId w:val="35"/>
              </w:numPr>
              <w:spacing w:before="60" w:after="60"/>
              <w:contextualSpacing/>
            </w:pPr>
            <w:r>
              <w:t>Zu ändernde Artikeldaten</w:t>
            </w:r>
            <w:r w:rsidR="00EC78B2">
              <w:t xml:space="preserve"> oder EK-Infosatzdaten</w:t>
            </w:r>
          </w:p>
          <w:p w14:paraId="20F50D77" w14:textId="77777777" w:rsidR="00E10B5C" w:rsidRPr="00E10B5C" w:rsidRDefault="00E10B5C" w:rsidP="00C24456">
            <w:pPr>
              <w:ind w:left="720"/>
              <w:contextualSpacing/>
              <w:rPr>
                <w:rFonts w:ascii="Arial" w:hAnsi="Arial" w:cs="Arial"/>
              </w:rPr>
            </w:pPr>
          </w:p>
        </w:tc>
      </w:tr>
    </w:tbl>
    <w:p w14:paraId="7D9A6C77" w14:textId="77777777" w:rsidR="00E10B5C" w:rsidRPr="00E10B5C" w:rsidRDefault="00E10B5C" w:rsidP="00E10B5C">
      <w:pPr>
        <w:rPr>
          <w:rFonts w:ascii="Arial" w:hAnsi="Arial" w:cs="Arial"/>
          <w:lang w:eastAsia="de-DE"/>
        </w:rPr>
      </w:pPr>
    </w:p>
    <w:p w14:paraId="28401255" w14:textId="77777777" w:rsidR="00E10B5C" w:rsidRPr="00E10B5C" w:rsidRDefault="00E10B5C" w:rsidP="00E10B5C">
      <w:pPr>
        <w:tabs>
          <w:tab w:val="left" w:pos="709"/>
          <w:tab w:val="left" w:pos="851"/>
        </w:tabs>
        <w:spacing w:before="400" w:after="60"/>
        <w:ind w:left="567" w:hanging="567"/>
        <w:outlineLvl w:val="1"/>
        <w:rPr>
          <w:rFonts w:ascii="Arial" w:hAnsi="Arial" w:cs="Arial"/>
          <w:color w:val="45637A"/>
          <w:sz w:val="24"/>
          <w:szCs w:val="28"/>
        </w:rPr>
      </w:pPr>
      <w:r w:rsidRPr="00E10B5C">
        <w:rPr>
          <w:rFonts w:ascii="Arial" w:hAnsi="Arial" w:cs="Arial"/>
          <w:color w:val="45637A"/>
          <w:sz w:val="24"/>
          <w:szCs w:val="28"/>
        </w:rPr>
        <w:t>Überblick Prozessschritte/</w:t>
      </w:r>
      <w:commentRangeStart w:id="22"/>
      <w:r w:rsidRPr="00E10B5C">
        <w:rPr>
          <w:rFonts w:ascii="Arial" w:hAnsi="Arial" w:cs="Arial"/>
          <w:color w:val="45637A"/>
          <w:sz w:val="24"/>
          <w:szCs w:val="28"/>
        </w:rPr>
        <w:t>Funktionen</w:t>
      </w:r>
      <w:commentRangeEnd w:id="22"/>
      <w:r w:rsidR="001F53F4">
        <w:rPr>
          <w:rStyle w:val="Kommentarzeichen"/>
        </w:rPr>
        <w:commentReference w:id="22"/>
      </w:r>
    </w:p>
    <w:p w14:paraId="3D0C1F85" w14:textId="77777777" w:rsidR="00E10B5C" w:rsidRPr="00E10B5C" w:rsidRDefault="00E10B5C" w:rsidP="00E10B5C">
      <w:pPr>
        <w:rPr>
          <w:rFonts w:ascii="Arial" w:hAnsi="Arial" w:cs="Arial"/>
        </w:rPr>
      </w:pPr>
      <w:r w:rsidRPr="00E10B5C">
        <w:rPr>
          <w:rFonts w:ascii="Arial" w:hAnsi="Arial" w:cs="Arial"/>
          <w:vanish/>
          <w:sz w:val="16"/>
          <w:szCs w:val="16"/>
        </w:rPr>
        <w:t>Die Prozessschritte beschreiben die sequenzielle Abfolge der Hauptprozesse der IPS. In den Spalte Funktions-ID werden ein bis n Funktionen aufgelistet, die aus dem Funktionsinventar abgeleitet werden. Schnittstellen werden immer als ein Hauptprozess dargestellt und bestehen immer aus bis zu drei Funktionen: senden, konvertieren, empfangen. In der Spalte RICEFW werden die notwendigen Entwicklungen aufgenommen, die für diese IPS relevant sind: Report, Interface, Conversion, Enhancements, Forms, Workflows etc.</w:t>
      </w:r>
      <w:r w:rsidRPr="00E10B5C">
        <w:rPr>
          <w:rFonts w:ascii="Arial" w:hAnsi="Arial" w:cs="Arial"/>
          <w:vanish/>
          <w:sz w:val="16"/>
          <w:szCs w:val="16"/>
        </w:rPr>
        <w:br/>
      </w:r>
    </w:p>
    <w:tbl>
      <w:tblPr>
        <w:tblW w:w="9776" w:type="dxa"/>
        <w:tblInd w:w="57" w:type="dxa"/>
        <w:tblBorders>
          <w:top w:val="single" w:sz="2" w:space="0" w:color="8FA1AF"/>
          <w:left w:val="single" w:sz="2" w:space="0" w:color="8FA1AF"/>
          <w:bottom w:val="single" w:sz="2" w:space="0" w:color="8FA1AF"/>
          <w:right w:val="single" w:sz="2" w:space="0" w:color="8FA1AF"/>
          <w:insideH w:val="single" w:sz="2" w:space="0" w:color="8FA1AF"/>
          <w:insideV w:val="single" w:sz="2" w:space="0" w:color="8FA1AF"/>
        </w:tblBorders>
        <w:tblLayout w:type="fixed"/>
        <w:tblCellMar>
          <w:left w:w="57" w:type="dxa"/>
          <w:right w:w="57" w:type="dxa"/>
        </w:tblCellMar>
        <w:tblLook w:val="0020" w:firstRow="1" w:lastRow="0" w:firstColumn="0" w:lastColumn="0" w:noHBand="0" w:noVBand="0"/>
      </w:tblPr>
      <w:tblGrid>
        <w:gridCol w:w="564"/>
        <w:gridCol w:w="1133"/>
        <w:gridCol w:w="2125"/>
        <w:gridCol w:w="1138"/>
        <w:gridCol w:w="3400"/>
        <w:gridCol w:w="1416"/>
      </w:tblGrid>
      <w:tr w:rsidR="00E10B5C" w:rsidRPr="00E10B5C" w14:paraId="3D0CD5BB" w14:textId="77777777" w:rsidTr="00CB2933">
        <w:trPr>
          <w:trHeight w:val="567"/>
          <w:tblHeader/>
        </w:trPr>
        <w:tc>
          <w:tcPr>
            <w:tcW w:w="288" w:type="pct"/>
            <w:tcBorders>
              <w:right w:val="single" w:sz="2" w:space="0" w:color="FFFFFF"/>
            </w:tcBorders>
            <w:shd w:val="clear" w:color="auto" w:fill="8FA1AF"/>
          </w:tcPr>
          <w:p w14:paraId="15220696" w14:textId="77777777" w:rsidR="00E10B5C" w:rsidRPr="00E10B5C" w:rsidRDefault="00E10B5C" w:rsidP="00E10B5C">
            <w:pPr>
              <w:spacing w:before="60" w:after="60"/>
              <w:rPr>
                <w:color w:val="FFFFFF"/>
              </w:rPr>
            </w:pPr>
            <w:r w:rsidRPr="00E10B5C">
              <w:rPr>
                <w:color w:val="FFFFFF"/>
              </w:rPr>
              <w:t>Nr.</w:t>
            </w:r>
          </w:p>
        </w:tc>
        <w:tc>
          <w:tcPr>
            <w:tcW w:w="579" w:type="pct"/>
            <w:tcBorders>
              <w:left w:val="single" w:sz="2" w:space="0" w:color="FFFFFF"/>
              <w:right w:val="single" w:sz="2" w:space="0" w:color="FFFFFF"/>
            </w:tcBorders>
            <w:shd w:val="clear" w:color="auto" w:fill="8FA1AF"/>
          </w:tcPr>
          <w:p w14:paraId="55637717" w14:textId="77777777" w:rsidR="00E10B5C" w:rsidRPr="00E10B5C" w:rsidRDefault="00E10B5C" w:rsidP="00E10B5C">
            <w:pPr>
              <w:spacing w:before="60" w:after="60"/>
              <w:rPr>
                <w:color w:val="FFFFFF"/>
              </w:rPr>
            </w:pPr>
            <w:r w:rsidRPr="00E10B5C">
              <w:rPr>
                <w:color w:val="FFFFFF"/>
              </w:rPr>
              <w:t>System</w:t>
            </w:r>
          </w:p>
        </w:tc>
        <w:tc>
          <w:tcPr>
            <w:tcW w:w="1087" w:type="pct"/>
            <w:tcBorders>
              <w:left w:val="single" w:sz="2" w:space="0" w:color="FFFFFF"/>
              <w:right w:val="single" w:sz="2" w:space="0" w:color="FFFFFF"/>
            </w:tcBorders>
            <w:shd w:val="clear" w:color="auto" w:fill="8FA1AF"/>
          </w:tcPr>
          <w:p w14:paraId="63DC9BF3" w14:textId="77777777" w:rsidR="00E10B5C" w:rsidRPr="00E10B5C" w:rsidRDefault="00E10B5C" w:rsidP="00E10B5C">
            <w:pPr>
              <w:spacing w:before="60" w:after="60"/>
              <w:rPr>
                <w:color w:val="FFFFFF"/>
              </w:rPr>
            </w:pPr>
            <w:r w:rsidRPr="00E10B5C">
              <w:rPr>
                <w:color w:val="FFFFFF"/>
              </w:rPr>
              <w:t>Prozessschritt</w:t>
            </w:r>
          </w:p>
        </w:tc>
        <w:tc>
          <w:tcPr>
            <w:tcW w:w="582" w:type="pct"/>
            <w:tcBorders>
              <w:left w:val="single" w:sz="2" w:space="0" w:color="FFFFFF"/>
              <w:right w:val="single" w:sz="2" w:space="0" w:color="FFFFFF"/>
            </w:tcBorders>
            <w:shd w:val="clear" w:color="auto" w:fill="8FA1AF"/>
          </w:tcPr>
          <w:p w14:paraId="21579704" w14:textId="77777777" w:rsidR="00E10B5C" w:rsidRPr="00E10B5C" w:rsidRDefault="00E10B5C" w:rsidP="00E10B5C">
            <w:pPr>
              <w:spacing w:before="60" w:after="60"/>
              <w:jc w:val="center"/>
              <w:rPr>
                <w:color w:val="FFFFFF"/>
              </w:rPr>
            </w:pPr>
            <w:r w:rsidRPr="00E10B5C">
              <w:rPr>
                <w:color w:val="FFFFFF"/>
              </w:rPr>
              <w:t>Funkt. ID</w:t>
            </w:r>
          </w:p>
        </w:tc>
        <w:tc>
          <w:tcPr>
            <w:tcW w:w="1739" w:type="pct"/>
            <w:tcBorders>
              <w:left w:val="single" w:sz="2" w:space="0" w:color="FFFFFF"/>
              <w:right w:val="single" w:sz="2" w:space="0" w:color="FFFFFF"/>
            </w:tcBorders>
            <w:shd w:val="clear" w:color="auto" w:fill="8FA1AF"/>
          </w:tcPr>
          <w:p w14:paraId="384930D9" w14:textId="77777777" w:rsidR="00E10B5C" w:rsidRPr="00E10B5C" w:rsidRDefault="00E10B5C" w:rsidP="00E10B5C">
            <w:pPr>
              <w:spacing w:before="60" w:after="60"/>
              <w:rPr>
                <w:color w:val="FFFFFF"/>
              </w:rPr>
            </w:pPr>
            <w:r w:rsidRPr="00E10B5C">
              <w:rPr>
                <w:color w:val="FFFFFF"/>
              </w:rPr>
              <w:t>Beschreibung</w:t>
            </w:r>
          </w:p>
        </w:tc>
        <w:tc>
          <w:tcPr>
            <w:tcW w:w="724" w:type="pct"/>
            <w:tcBorders>
              <w:left w:val="single" w:sz="2" w:space="0" w:color="FFFFFF"/>
            </w:tcBorders>
            <w:shd w:val="clear" w:color="auto" w:fill="8FA1AF"/>
          </w:tcPr>
          <w:p w14:paraId="6AE3B7BE" w14:textId="77777777" w:rsidR="00E10B5C" w:rsidRPr="00E10B5C" w:rsidRDefault="00E10B5C" w:rsidP="00E10B5C">
            <w:pPr>
              <w:spacing w:before="60" w:after="60"/>
              <w:rPr>
                <w:color w:val="FFFFFF"/>
              </w:rPr>
            </w:pPr>
            <w:r w:rsidRPr="00E10B5C">
              <w:rPr>
                <w:color w:val="FFFFFF"/>
              </w:rPr>
              <w:t>RICEFW</w:t>
            </w:r>
          </w:p>
        </w:tc>
      </w:tr>
      <w:tr w:rsidR="00E10B5C" w:rsidRPr="00E10B5C" w14:paraId="414BA57A" w14:textId="77777777" w:rsidTr="00CB2933">
        <w:tc>
          <w:tcPr>
            <w:tcW w:w="288" w:type="pct"/>
            <w:shd w:val="clear" w:color="auto" w:fill="auto"/>
          </w:tcPr>
          <w:p w14:paraId="30703B61" w14:textId="77777777" w:rsidR="00E10B5C" w:rsidRPr="00E10B5C" w:rsidRDefault="00E10B5C" w:rsidP="00E10B5C">
            <w:pPr>
              <w:numPr>
                <w:ilvl w:val="0"/>
                <w:numId w:val="34"/>
              </w:numPr>
              <w:spacing w:before="60" w:after="60"/>
              <w:ind w:left="171" w:right="176" w:hanging="142"/>
              <w:contextualSpacing/>
              <w:rPr>
                <w:sz w:val="16"/>
                <w:szCs w:val="16"/>
              </w:rPr>
            </w:pPr>
          </w:p>
        </w:tc>
        <w:tc>
          <w:tcPr>
            <w:tcW w:w="579" w:type="pct"/>
            <w:shd w:val="clear" w:color="auto" w:fill="auto"/>
          </w:tcPr>
          <w:p w14:paraId="5CA2C6E9" w14:textId="77777777" w:rsidR="00E10B5C" w:rsidRPr="00E10B5C" w:rsidRDefault="00E10B5C" w:rsidP="00E10B5C">
            <w:pPr>
              <w:spacing w:before="60" w:after="60"/>
              <w:rPr>
                <w:sz w:val="16"/>
                <w:szCs w:val="16"/>
              </w:rPr>
            </w:pPr>
            <w:r w:rsidRPr="00E10B5C">
              <w:rPr>
                <w:sz w:val="16"/>
                <w:szCs w:val="16"/>
              </w:rPr>
              <w:t>SAP ERP</w:t>
            </w:r>
          </w:p>
        </w:tc>
        <w:tc>
          <w:tcPr>
            <w:tcW w:w="1087" w:type="pct"/>
            <w:shd w:val="clear" w:color="auto" w:fill="auto"/>
          </w:tcPr>
          <w:p w14:paraId="6BB5CE34" w14:textId="77777777" w:rsidR="00E10B5C" w:rsidRPr="00E10B5C" w:rsidRDefault="00E10B5C" w:rsidP="00E10B5C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Selektion Artikel</w:t>
            </w:r>
            <w:r w:rsidR="00132742">
              <w:rPr>
                <w:sz w:val="16"/>
                <w:szCs w:val="16"/>
              </w:rPr>
              <w:t>stamm</w:t>
            </w:r>
          </w:p>
        </w:tc>
        <w:tc>
          <w:tcPr>
            <w:tcW w:w="582" w:type="pct"/>
            <w:shd w:val="clear" w:color="auto" w:fill="auto"/>
          </w:tcPr>
          <w:p w14:paraId="38B4A0DE" w14:textId="77777777" w:rsidR="00E10B5C" w:rsidRPr="00E10B5C" w:rsidRDefault="00E10B5C" w:rsidP="00E10B5C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E10B5C">
              <w:rPr>
                <w:sz w:val="16"/>
                <w:szCs w:val="16"/>
              </w:rPr>
              <w:t>FT.LO006</w:t>
            </w:r>
          </w:p>
        </w:tc>
        <w:tc>
          <w:tcPr>
            <w:tcW w:w="1739" w:type="pct"/>
            <w:shd w:val="clear" w:color="auto" w:fill="auto"/>
          </w:tcPr>
          <w:p w14:paraId="048C47C8" w14:textId="39DB034A" w:rsidR="00EC78B2" w:rsidRDefault="00EC78B2" w:rsidP="00E10B5C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Eingabe der Artikelnummer, die zu ändern ist</w:t>
            </w:r>
            <w:ins w:id="23" w:author="Autor">
              <w:r w:rsidR="00F623F9">
                <w:rPr>
                  <w:sz w:val="16"/>
                  <w:szCs w:val="16"/>
                </w:rPr>
                <w:t>.</w:t>
              </w:r>
            </w:ins>
          </w:p>
          <w:p w14:paraId="14AA830C" w14:textId="1CD510A2" w:rsidR="00E10B5C" w:rsidRDefault="00EC78B2" w:rsidP="00E10B5C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der zu ändernden Sichten und Organisationseinheiten</w:t>
            </w:r>
            <w:ins w:id="24" w:author="Autor">
              <w:r w:rsidR="00F623F9">
                <w:rPr>
                  <w:sz w:val="16"/>
                  <w:szCs w:val="16"/>
                </w:rPr>
                <w:t>.</w:t>
              </w:r>
            </w:ins>
          </w:p>
          <w:p w14:paraId="6C723075" w14:textId="77777777" w:rsidR="00132742" w:rsidRDefault="00132742" w:rsidP="00E10B5C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 Fall geplanter Änderungen:</w:t>
            </w:r>
          </w:p>
          <w:p w14:paraId="73B9F52F" w14:textId="77777777" w:rsidR="00132742" w:rsidRDefault="00EC78B2" w:rsidP="00132742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Eingabe des Datums, zu dem die Änderung aktiv werden soll</w:t>
            </w:r>
          </w:p>
          <w:p w14:paraId="3FFFEF81" w14:textId="77777777" w:rsidR="00E10B5C" w:rsidRPr="00E10B5C" w:rsidRDefault="00E10B5C" w:rsidP="00132742">
            <w:pPr>
              <w:spacing w:before="60" w:after="60"/>
              <w:rPr>
                <w:noProof/>
                <w:sz w:val="16"/>
                <w:szCs w:val="16"/>
                <w:lang w:eastAsia="de-DE"/>
              </w:rPr>
            </w:pPr>
          </w:p>
        </w:tc>
        <w:tc>
          <w:tcPr>
            <w:tcW w:w="724" w:type="pct"/>
            <w:shd w:val="clear" w:color="auto" w:fill="auto"/>
          </w:tcPr>
          <w:p w14:paraId="58940333" w14:textId="77777777" w:rsidR="00E10B5C" w:rsidRPr="00E10B5C" w:rsidRDefault="00E10B5C" w:rsidP="00E10B5C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E10B5C" w:rsidRPr="00E10B5C" w14:paraId="2BF27E5E" w14:textId="77777777" w:rsidTr="00CB2933">
        <w:tc>
          <w:tcPr>
            <w:tcW w:w="288" w:type="pct"/>
            <w:shd w:val="clear" w:color="auto" w:fill="auto"/>
          </w:tcPr>
          <w:p w14:paraId="0E180D05" w14:textId="77777777" w:rsidR="00E10B5C" w:rsidRPr="00E10B5C" w:rsidRDefault="00EC78B2" w:rsidP="001E434D">
            <w:pPr>
              <w:spacing w:before="60" w:after="60"/>
              <w:ind w:right="176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579" w:type="pct"/>
            <w:shd w:val="clear" w:color="auto" w:fill="auto"/>
          </w:tcPr>
          <w:p w14:paraId="4BB8282C" w14:textId="77777777" w:rsidR="00E10B5C" w:rsidRPr="00E10B5C" w:rsidRDefault="00E10B5C" w:rsidP="00E10B5C">
            <w:pPr>
              <w:spacing w:before="60" w:after="60"/>
              <w:rPr>
                <w:sz w:val="16"/>
                <w:szCs w:val="16"/>
              </w:rPr>
            </w:pPr>
            <w:r w:rsidRPr="00E10B5C">
              <w:rPr>
                <w:sz w:val="16"/>
                <w:szCs w:val="16"/>
              </w:rPr>
              <w:t>SAP ERP</w:t>
            </w:r>
          </w:p>
        </w:tc>
        <w:tc>
          <w:tcPr>
            <w:tcW w:w="1087" w:type="pct"/>
            <w:shd w:val="clear" w:color="auto" w:fill="auto"/>
          </w:tcPr>
          <w:p w14:paraId="72E9F207" w14:textId="77777777" w:rsidR="00E10B5C" w:rsidRPr="00E10B5C" w:rsidRDefault="00EC78B2" w:rsidP="00E10B5C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Änderungen durchführen</w:t>
            </w:r>
          </w:p>
        </w:tc>
        <w:tc>
          <w:tcPr>
            <w:tcW w:w="582" w:type="pct"/>
            <w:shd w:val="clear" w:color="auto" w:fill="auto"/>
          </w:tcPr>
          <w:p w14:paraId="13F6F2C7" w14:textId="77777777" w:rsidR="00E10B5C" w:rsidRPr="00E10B5C" w:rsidRDefault="00E10B5C" w:rsidP="00E10B5C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E10B5C">
              <w:rPr>
                <w:sz w:val="16"/>
                <w:szCs w:val="16"/>
              </w:rPr>
              <w:t>FT.LO006</w:t>
            </w:r>
          </w:p>
        </w:tc>
        <w:tc>
          <w:tcPr>
            <w:tcW w:w="1739" w:type="pct"/>
            <w:shd w:val="clear" w:color="auto" w:fill="auto"/>
          </w:tcPr>
          <w:p w14:paraId="03CC7611" w14:textId="48BA5E6B" w:rsidR="00E10B5C" w:rsidRPr="00E10B5C" w:rsidRDefault="00132742" w:rsidP="00132742">
            <w:pPr>
              <w:spacing w:before="60" w:after="6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Eingabe der Änderungen in den betroffenen Sichten</w:t>
            </w:r>
            <w:ins w:id="25" w:author="Autor">
              <w:r w:rsidR="00F623F9">
                <w:rPr>
                  <w:sz w:val="16"/>
                  <w:szCs w:val="16"/>
                </w:rPr>
                <w:t>.</w:t>
              </w:r>
            </w:ins>
          </w:p>
        </w:tc>
        <w:tc>
          <w:tcPr>
            <w:tcW w:w="724" w:type="pct"/>
            <w:shd w:val="clear" w:color="auto" w:fill="auto"/>
          </w:tcPr>
          <w:p w14:paraId="55DA1F60" w14:textId="77777777" w:rsidR="00E10B5C" w:rsidRPr="00E10B5C" w:rsidRDefault="00E10B5C" w:rsidP="00E10B5C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132742" w:rsidRPr="00E10B5C" w14:paraId="13A804E5" w14:textId="77777777" w:rsidTr="00CB2933">
        <w:tc>
          <w:tcPr>
            <w:tcW w:w="288" w:type="pct"/>
            <w:shd w:val="clear" w:color="auto" w:fill="auto"/>
          </w:tcPr>
          <w:p w14:paraId="10E6A37C" w14:textId="77777777" w:rsidR="00132742" w:rsidRDefault="00132742" w:rsidP="001E434D">
            <w:pPr>
              <w:spacing w:before="60" w:after="60"/>
              <w:ind w:right="176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579" w:type="pct"/>
            <w:shd w:val="clear" w:color="auto" w:fill="auto"/>
          </w:tcPr>
          <w:p w14:paraId="7B1A7C86" w14:textId="77777777" w:rsidR="00132742" w:rsidRPr="00E10B5C" w:rsidRDefault="00132742" w:rsidP="00E10B5C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SAP ERP</w:t>
            </w:r>
          </w:p>
        </w:tc>
        <w:tc>
          <w:tcPr>
            <w:tcW w:w="1087" w:type="pct"/>
            <w:shd w:val="clear" w:color="auto" w:fill="auto"/>
          </w:tcPr>
          <w:p w14:paraId="42280E86" w14:textId="77777777" w:rsidR="00132742" w:rsidRDefault="00132742" w:rsidP="00E10B5C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Änderungen aktivieren</w:t>
            </w:r>
          </w:p>
        </w:tc>
        <w:tc>
          <w:tcPr>
            <w:tcW w:w="582" w:type="pct"/>
            <w:shd w:val="clear" w:color="auto" w:fill="auto"/>
          </w:tcPr>
          <w:p w14:paraId="15C20F9C" w14:textId="6886411C" w:rsidR="00132742" w:rsidRPr="00E10B5C" w:rsidRDefault="00B45369" w:rsidP="00E10B5C">
            <w:pPr>
              <w:spacing w:before="60" w:after="60"/>
              <w:jc w:val="center"/>
              <w:rPr>
                <w:sz w:val="16"/>
                <w:szCs w:val="16"/>
              </w:rPr>
            </w:pPr>
            <w:commentRangeStart w:id="26"/>
            <w:ins w:id="27" w:author="Autor">
              <w:r>
                <w:rPr>
                  <w:sz w:val="16"/>
                  <w:szCs w:val="16"/>
                </w:rPr>
                <w:t>?</w:t>
              </w:r>
              <w:commentRangeEnd w:id="26"/>
              <w:r>
                <w:rPr>
                  <w:rStyle w:val="Kommentarzeichen"/>
                </w:rPr>
                <w:commentReference w:id="26"/>
              </w:r>
            </w:ins>
          </w:p>
        </w:tc>
        <w:tc>
          <w:tcPr>
            <w:tcW w:w="1739" w:type="pct"/>
            <w:shd w:val="clear" w:color="auto" w:fill="auto"/>
          </w:tcPr>
          <w:p w14:paraId="50DDA0D9" w14:textId="77777777" w:rsidR="00132742" w:rsidRDefault="00132742" w:rsidP="00132742">
            <w:pPr>
              <w:spacing w:before="60" w:after="6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 Fall geplanter Änderungen:</w:t>
            </w:r>
          </w:p>
          <w:p w14:paraId="6170821E" w14:textId="77777777" w:rsidR="00132742" w:rsidRDefault="00132742" w:rsidP="00132742">
            <w:pPr>
              <w:spacing w:before="60" w:after="6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Aktivierung der geplanten Änderungen am Stichtag (manuell oder per Batch-Job möglich)</w:t>
            </w:r>
          </w:p>
        </w:tc>
        <w:tc>
          <w:tcPr>
            <w:tcW w:w="724" w:type="pct"/>
            <w:shd w:val="clear" w:color="auto" w:fill="auto"/>
          </w:tcPr>
          <w:p w14:paraId="343C9835" w14:textId="77777777" w:rsidR="00132742" w:rsidRPr="00E10B5C" w:rsidRDefault="00132742" w:rsidP="00E10B5C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132742" w:rsidRPr="00E10B5C" w14:paraId="54B0919C" w14:textId="77777777" w:rsidTr="00CB2933">
        <w:tc>
          <w:tcPr>
            <w:tcW w:w="288" w:type="pct"/>
            <w:shd w:val="clear" w:color="auto" w:fill="auto"/>
          </w:tcPr>
          <w:p w14:paraId="2FD07E4A" w14:textId="77777777" w:rsidR="00132742" w:rsidRDefault="00132742" w:rsidP="001E434D">
            <w:pPr>
              <w:spacing w:before="60" w:after="60"/>
              <w:ind w:right="176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579" w:type="pct"/>
            <w:shd w:val="clear" w:color="auto" w:fill="auto"/>
          </w:tcPr>
          <w:p w14:paraId="6C89A017" w14:textId="77777777" w:rsidR="00132742" w:rsidRDefault="00132742" w:rsidP="00E10B5C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SAP ERP</w:t>
            </w:r>
          </w:p>
        </w:tc>
        <w:tc>
          <w:tcPr>
            <w:tcW w:w="1087" w:type="pct"/>
            <w:shd w:val="clear" w:color="auto" w:fill="auto"/>
          </w:tcPr>
          <w:p w14:paraId="76CF8FEF" w14:textId="77777777" w:rsidR="00132742" w:rsidRDefault="00132742" w:rsidP="00E10B5C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Selektion EK-</w:t>
            </w:r>
            <w:proofErr w:type="spellStart"/>
            <w:r>
              <w:rPr>
                <w:sz w:val="16"/>
                <w:szCs w:val="16"/>
              </w:rPr>
              <w:t>Infosatz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13D1AE27" w14:textId="77777777" w:rsidR="00132742" w:rsidRPr="00E10B5C" w:rsidRDefault="00132742" w:rsidP="00E10B5C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739" w:type="pct"/>
            <w:shd w:val="clear" w:color="auto" w:fill="auto"/>
          </w:tcPr>
          <w:p w14:paraId="6E12B80D" w14:textId="01C77A5A" w:rsidR="00132742" w:rsidRDefault="00132742" w:rsidP="00132742">
            <w:pPr>
              <w:spacing w:before="60" w:after="60"/>
              <w:contextualSpacing/>
              <w:rPr>
                <w:ins w:id="28" w:author="Autor"/>
                <w:sz w:val="16"/>
                <w:szCs w:val="16"/>
              </w:rPr>
            </w:pPr>
            <w:r>
              <w:rPr>
                <w:sz w:val="16"/>
                <w:szCs w:val="16"/>
              </w:rPr>
              <w:t>Eingabe Lieferant, Artikel, Einkaufsorganisation</w:t>
            </w:r>
            <w:ins w:id="29" w:author="Autor">
              <w:r w:rsidR="00F623F9">
                <w:rPr>
                  <w:sz w:val="16"/>
                  <w:szCs w:val="16"/>
                </w:rPr>
                <w:t>.</w:t>
              </w:r>
            </w:ins>
          </w:p>
          <w:p w14:paraId="5CAD823F" w14:textId="77777777" w:rsidR="00F623F9" w:rsidRDefault="00F623F9" w:rsidP="00132742">
            <w:pPr>
              <w:spacing w:before="60" w:after="60"/>
              <w:contextualSpacing/>
              <w:rPr>
                <w:sz w:val="16"/>
                <w:szCs w:val="16"/>
              </w:rPr>
            </w:pPr>
          </w:p>
          <w:p w14:paraId="5F2BB92A" w14:textId="48F22510" w:rsidR="00132742" w:rsidRDefault="00132742" w:rsidP="00132742">
            <w:pPr>
              <w:spacing w:before="60" w:after="6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des betroffenen Bereichs</w:t>
            </w:r>
            <w:ins w:id="30" w:author="Autor">
              <w:r w:rsidR="00044544">
                <w:rPr>
                  <w:sz w:val="16"/>
                  <w:szCs w:val="16"/>
                </w:rPr>
                <w:t>.</w:t>
              </w:r>
            </w:ins>
            <w:del w:id="31" w:author="Autor">
              <w:r w:rsidDel="001C3F5E">
                <w:rPr>
                  <w:sz w:val="16"/>
                  <w:szCs w:val="16"/>
                </w:rPr>
                <w:delText xml:space="preserve"> </w:delText>
              </w:r>
            </w:del>
          </w:p>
        </w:tc>
        <w:tc>
          <w:tcPr>
            <w:tcW w:w="724" w:type="pct"/>
            <w:shd w:val="clear" w:color="auto" w:fill="auto"/>
          </w:tcPr>
          <w:p w14:paraId="2B6B7692" w14:textId="77777777" w:rsidR="00132742" w:rsidRPr="00E10B5C" w:rsidRDefault="00132742" w:rsidP="00E10B5C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132742" w:rsidRPr="00E10B5C" w14:paraId="542C8131" w14:textId="77777777" w:rsidTr="00CB2933">
        <w:tc>
          <w:tcPr>
            <w:tcW w:w="288" w:type="pct"/>
            <w:shd w:val="clear" w:color="auto" w:fill="auto"/>
          </w:tcPr>
          <w:p w14:paraId="14CEEDF5" w14:textId="77777777" w:rsidR="00132742" w:rsidRDefault="00132742" w:rsidP="001E434D">
            <w:pPr>
              <w:spacing w:before="60" w:after="60"/>
              <w:ind w:right="176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579" w:type="pct"/>
            <w:shd w:val="clear" w:color="auto" w:fill="auto"/>
          </w:tcPr>
          <w:p w14:paraId="618B9323" w14:textId="77777777" w:rsidR="00132742" w:rsidRDefault="00132742" w:rsidP="00E10B5C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SAP ERP</w:t>
            </w:r>
          </w:p>
        </w:tc>
        <w:tc>
          <w:tcPr>
            <w:tcW w:w="1087" w:type="pct"/>
            <w:shd w:val="clear" w:color="auto" w:fill="auto"/>
          </w:tcPr>
          <w:p w14:paraId="42989C54" w14:textId="77777777" w:rsidR="00132742" w:rsidRDefault="00132742" w:rsidP="00E10B5C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Änderungen durchführen</w:t>
            </w:r>
          </w:p>
        </w:tc>
        <w:tc>
          <w:tcPr>
            <w:tcW w:w="582" w:type="pct"/>
            <w:shd w:val="clear" w:color="auto" w:fill="auto"/>
          </w:tcPr>
          <w:p w14:paraId="73B20A98" w14:textId="77777777" w:rsidR="00132742" w:rsidRPr="00E10B5C" w:rsidRDefault="00132742" w:rsidP="00E10B5C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739" w:type="pct"/>
            <w:shd w:val="clear" w:color="auto" w:fill="auto"/>
          </w:tcPr>
          <w:p w14:paraId="104D5F62" w14:textId="249F6A9B" w:rsidR="00132742" w:rsidRDefault="00132742" w:rsidP="001012C8">
            <w:pPr>
              <w:spacing w:before="60" w:after="6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Durchführung der </w:t>
            </w:r>
            <w:del w:id="32" w:author="Autor">
              <w:r w:rsidDel="00F623F9">
                <w:rPr>
                  <w:sz w:val="16"/>
                  <w:szCs w:val="16"/>
                </w:rPr>
                <w:delText xml:space="preserve">entpsrechenden </w:delText>
              </w:r>
            </w:del>
            <w:ins w:id="33" w:author="Autor">
              <w:r w:rsidR="00F623F9">
                <w:rPr>
                  <w:sz w:val="16"/>
                  <w:szCs w:val="16"/>
                </w:rPr>
                <w:t xml:space="preserve">entsprechenden </w:t>
              </w:r>
            </w:ins>
            <w:r>
              <w:rPr>
                <w:sz w:val="16"/>
                <w:szCs w:val="16"/>
              </w:rPr>
              <w:t>Änderungen</w:t>
            </w:r>
            <w:ins w:id="34" w:author="Autor">
              <w:r w:rsidR="00F623F9">
                <w:rPr>
                  <w:sz w:val="16"/>
                  <w:szCs w:val="16"/>
                </w:rPr>
                <w:t>.</w:t>
              </w:r>
            </w:ins>
          </w:p>
        </w:tc>
        <w:tc>
          <w:tcPr>
            <w:tcW w:w="724" w:type="pct"/>
            <w:shd w:val="clear" w:color="auto" w:fill="auto"/>
          </w:tcPr>
          <w:p w14:paraId="0350F751" w14:textId="77777777" w:rsidR="00132742" w:rsidRPr="00E10B5C" w:rsidRDefault="00132742" w:rsidP="00E10B5C">
            <w:pPr>
              <w:spacing w:before="60" w:after="60"/>
              <w:rPr>
                <w:sz w:val="16"/>
                <w:szCs w:val="16"/>
              </w:rPr>
            </w:pPr>
          </w:p>
        </w:tc>
      </w:tr>
    </w:tbl>
    <w:p w14:paraId="4A65196E" w14:textId="77777777" w:rsidR="00E10B5C" w:rsidRPr="00E10B5C" w:rsidRDefault="00E10B5C" w:rsidP="00E10B5C">
      <w:pPr>
        <w:rPr>
          <w:rFonts w:ascii="Arial" w:hAnsi="Arial" w:cs="Arial"/>
          <w:lang w:eastAsia="de-DE"/>
        </w:rPr>
      </w:pPr>
    </w:p>
    <w:p w14:paraId="238D7FA2" w14:textId="77777777" w:rsidR="00E10B5C" w:rsidRPr="00E10B5C" w:rsidRDefault="00E10B5C" w:rsidP="00E10B5C">
      <w:pPr>
        <w:tabs>
          <w:tab w:val="left" w:pos="709"/>
          <w:tab w:val="left" w:pos="851"/>
        </w:tabs>
        <w:spacing w:before="400" w:after="60"/>
        <w:ind w:left="567" w:hanging="567"/>
        <w:outlineLvl w:val="1"/>
        <w:rPr>
          <w:rFonts w:ascii="Arial" w:hAnsi="Arial" w:cs="Arial"/>
          <w:color w:val="45637A"/>
          <w:sz w:val="24"/>
          <w:szCs w:val="28"/>
        </w:rPr>
      </w:pPr>
      <w:r w:rsidRPr="00E10B5C">
        <w:rPr>
          <w:rFonts w:ascii="Arial" w:hAnsi="Arial" w:cs="Arial"/>
          <w:color w:val="45637A"/>
          <w:sz w:val="24"/>
          <w:szCs w:val="28"/>
        </w:rPr>
        <w:t>Korrektive Vorfälle</w:t>
      </w:r>
    </w:p>
    <w:p w14:paraId="06662832" w14:textId="77777777" w:rsidR="00E10B5C" w:rsidRPr="00E10B5C" w:rsidRDefault="00E10B5C" w:rsidP="00E10B5C">
      <w:pPr>
        <w:rPr>
          <w:rFonts w:ascii="Arial" w:hAnsi="Arial" w:cs="Arial"/>
        </w:rPr>
      </w:pPr>
      <w:r w:rsidRPr="00E10B5C">
        <w:rPr>
          <w:rFonts w:ascii="Arial" w:hAnsi="Arial" w:cs="Arial"/>
          <w:vanish/>
          <w:sz w:val="16"/>
          <w:szCs w:val="16"/>
        </w:rPr>
        <w:t>Wird im Laufe der Umsetzung vervollständigt.</w:t>
      </w:r>
    </w:p>
    <w:p w14:paraId="1820BE70" w14:textId="77777777" w:rsidR="00132742" w:rsidRDefault="00E10B5C" w:rsidP="00E10B5C">
      <w:pPr>
        <w:numPr>
          <w:ilvl w:val="0"/>
          <w:numId w:val="37"/>
        </w:numPr>
        <w:contextualSpacing/>
        <w:rPr>
          <w:lang w:eastAsia="de-DE"/>
        </w:rPr>
      </w:pPr>
      <w:r w:rsidRPr="00E10B5C">
        <w:rPr>
          <w:lang w:eastAsia="de-DE"/>
        </w:rPr>
        <w:t>Keine</w:t>
      </w:r>
      <w:r w:rsidR="00132742">
        <w:rPr>
          <w:lang w:eastAsia="de-DE"/>
        </w:rPr>
        <w:t xml:space="preserve"> Berechtigung vorhanden</w:t>
      </w:r>
    </w:p>
    <w:p w14:paraId="3B3691F9" w14:textId="77777777" w:rsidR="00E10B5C" w:rsidRPr="00E10B5C" w:rsidRDefault="00132742" w:rsidP="00E10B5C">
      <w:pPr>
        <w:numPr>
          <w:ilvl w:val="0"/>
          <w:numId w:val="37"/>
        </w:numPr>
        <w:contextualSpacing/>
        <w:rPr>
          <w:lang w:eastAsia="de-DE"/>
        </w:rPr>
      </w:pPr>
      <w:r>
        <w:rPr>
          <w:lang w:eastAsia="de-DE"/>
        </w:rPr>
        <w:t>Feld nicht änderbar, da Pflegehoheit in SPIM liegt</w:t>
      </w:r>
    </w:p>
    <w:p w14:paraId="378ADBA5" w14:textId="77777777" w:rsidR="00E10B5C" w:rsidRPr="00E10B5C" w:rsidRDefault="00E10B5C" w:rsidP="00E10B5C">
      <w:pPr>
        <w:tabs>
          <w:tab w:val="left" w:pos="709"/>
          <w:tab w:val="left" w:pos="851"/>
        </w:tabs>
        <w:spacing w:before="400" w:after="60"/>
        <w:ind w:left="567" w:hanging="567"/>
        <w:outlineLvl w:val="1"/>
        <w:rPr>
          <w:rFonts w:ascii="Arial" w:hAnsi="Arial" w:cs="Arial"/>
          <w:color w:val="45637A"/>
          <w:sz w:val="24"/>
          <w:szCs w:val="28"/>
        </w:rPr>
      </w:pPr>
      <w:r w:rsidRPr="00E10B5C">
        <w:rPr>
          <w:rFonts w:ascii="Arial" w:hAnsi="Arial" w:cs="Arial"/>
          <w:color w:val="45637A"/>
          <w:sz w:val="24"/>
          <w:szCs w:val="28"/>
        </w:rPr>
        <w:t>Nachfolgeprozess</w:t>
      </w:r>
    </w:p>
    <w:p w14:paraId="651908C7" w14:textId="77777777" w:rsidR="00E10B5C" w:rsidRPr="00E10B5C" w:rsidRDefault="00E10B5C" w:rsidP="00E10B5C">
      <w:pPr>
        <w:rPr>
          <w:rFonts w:ascii="Arial" w:hAnsi="Arial" w:cs="Arial"/>
        </w:rPr>
      </w:pPr>
      <w:r w:rsidRPr="00E10B5C">
        <w:rPr>
          <w:rFonts w:ascii="Arial" w:hAnsi="Arial" w:cs="Arial"/>
          <w:vanish/>
          <w:sz w:val="16"/>
          <w:szCs w:val="16"/>
        </w:rPr>
        <w:t>Beschreibung für einen durchgängiges e2e Szenario</w:t>
      </w:r>
    </w:p>
    <w:p w14:paraId="0C72B135" w14:textId="77777777" w:rsidR="00E10B5C" w:rsidRPr="00E10B5C" w:rsidRDefault="00132742" w:rsidP="00E10B5C">
      <w:pPr>
        <w:numPr>
          <w:ilvl w:val="0"/>
          <w:numId w:val="46"/>
        </w:numPr>
        <w:contextualSpacing/>
        <w:rPr>
          <w:lang w:eastAsia="de-DE"/>
        </w:rPr>
      </w:pPr>
      <w:r>
        <w:rPr>
          <w:lang w:eastAsia="de-DE"/>
        </w:rPr>
        <w:t xml:space="preserve">Artikeländerungen werden an </w:t>
      </w:r>
      <w:proofErr w:type="spellStart"/>
      <w:r>
        <w:rPr>
          <w:lang w:eastAsia="de-DE"/>
        </w:rPr>
        <w:t>Umsysteme</w:t>
      </w:r>
      <w:proofErr w:type="spellEnd"/>
      <w:r>
        <w:rPr>
          <w:lang w:eastAsia="de-DE"/>
        </w:rPr>
        <w:t xml:space="preserve"> verteilt </w:t>
      </w:r>
    </w:p>
    <w:p w14:paraId="2704FBD9" w14:textId="77777777" w:rsidR="00E10B5C" w:rsidRPr="00E10B5C" w:rsidRDefault="00E10B5C" w:rsidP="00E10B5C">
      <w:pPr>
        <w:jc w:val="right"/>
        <w:rPr>
          <w:rFonts w:ascii="Arial" w:hAnsi="Arial" w:cs="Arial"/>
        </w:rPr>
      </w:pPr>
    </w:p>
    <w:p w14:paraId="053E7326" w14:textId="77777777" w:rsidR="004035E7" w:rsidRPr="00E10B5C" w:rsidRDefault="004035E7" w:rsidP="00E10B5C"/>
    <w:sectPr w:rsidR="004035E7" w:rsidRPr="00E10B5C" w:rsidSect="00075AE3">
      <w:headerReference w:type="default" r:id="rId10"/>
      <w:footerReference w:type="default" r:id="rId11"/>
      <w:headerReference w:type="first" r:id="rId12"/>
      <w:pgSz w:w="11906" w:h="16838"/>
      <w:pgMar w:top="2552" w:right="709" w:bottom="1418" w:left="1418" w:header="709" w:footer="45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utor" w:initials="A">
    <w:p w14:paraId="65558BFB" w14:textId="1DE800BD" w:rsidR="006350F8" w:rsidRDefault="006350F8">
      <w:pPr>
        <w:pStyle w:val="Kommentartext"/>
      </w:pPr>
      <w:r>
        <w:rPr>
          <w:rStyle w:val="Kommentarzeichen"/>
        </w:rPr>
        <w:annotationRef/>
      </w:r>
    </w:p>
  </w:comment>
  <w:comment w:id="1" w:author="Autor" w:initials="A">
    <w:p w14:paraId="2BC94944" w14:textId="6B8823C1" w:rsidR="000E2A65" w:rsidRDefault="000E2A65">
      <w:pPr>
        <w:pStyle w:val="Kommentartext"/>
      </w:pPr>
      <w:r>
        <w:rPr>
          <w:rStyle w:val="Kommentarzeichen"/>
        </w:rPr>
        <w:annotationRef/>
      </w:r>
      <w:r>
        <w:t xml:space="preserve">Dokument hat keine </w:t>
      </w:r>
      <w:r>
        <w:t>Fusszeile</w:t>
      </w:r>
      <w:bookmarkStart w:id="2" w:name="_GoBack"/>
      <w:bookmarkEnd w:id="2"/>
    </w:p>
  </w:comment>
  <w:comment w:id="3" w:author="Autor" w:initials="A">
    <w:p w14:paraId="14FA802F" w14:textId="5AD098F3" w:rsidR="006350F8" w:rsidRDefault="006350F8">
      <w:pPr>
        <w:pStyle w:val="Kommentartext"/>
      </w:pPr>
      <w:r>
        <w:rPr>
          <w:rStyle w:val="Kommentarzeichen"/>
        </w:rPr>
        <w:annotationRef/>
      </w:r>
      <w:r>
        <w:t>Abstand zwischen Tabelle entfernen</w:t>
      </w:r>
    </w:p>
  </w:comment>
  <w:comment w:id="5" w:author="Autor" w:initials="A">
    <w:p w14:paraId="347F57A1" w14:textId="6D9FC39B" w:rsidR="00C00D84" w:rsidRDefault="00C00D84">
      <w:pPr>
        <w:pStyle w:val="Kommentartext"/>
      </w:pPr>
      <w:r>
        <w:rPr>
          <w:rStyle w:val="Kommentarzeichen"/>
        </w:rPr>
        <w:annotationRef/>
      </w:r>
      <w:r>
        <w:t>Konkrete</w:t>
      </w:r>
      <w:r w:rsidR="00044544">
        <w:t>r</w:t>
      </w:r>
      <w:r>
        <w:t xml:space="preserve"> Name mit Datum fehlt</w:t>
      </w:r>
    </w:p>
  </w:comment>
  <w:comment w:id="22" w:author="Autor" w:initials="A">
    <w:p w14:paraId="3D7A5044" w14:textId="08422FE6" w:rsidR="001F53F4" w:rsidRDefault="001F53F4">
      <w:pPr>
        <w:pStyle w:val="Kommentartext"/>
      </w:pPr>
      <w:r>
        <w:rPr>
          <w:rStyle w:val="Kommentarzeichen"/>
        </w:rPr>
        <w:annotationRef/>
      </w:r>
      <w:r>
        <w:t>Leerzeile zwischen Tabelle entfernen</w:t>
      </w:r>
    </w:p>
  </w:comment>
  <w:comment w:id="26" w:author="Autor" w:initials="A">
    <w:p w14:paraId="74744733" w14:textId="7993D514" w:rsidR="00B45369" w:rsidRDefault="00B45369">
      <w:pPr>
        <w:pStyle w:val="Kommentartext"/>
      </w:pPr>
      <w:r>
        <w:rPr>
          <w:rStyle w:val="Kommentarzeichen"/>
        </w:rPr>
        <w:annotationRef/>
      </w:r>
      <w:r>
        <w:t xml:space="preserve">Hier und in den 2 folgenden </w:t>
      </w:r>
      <w:proofErr w:type="spellStart"/>
      <w:r w:rsidR="00044544">
        <w:t>Zeilem</w:t>
      </w:r>
      <w:proofErr w:type="spellEnd"/>
      <w:r>
        <w:t xml:space="preserve"> fehlt die Funkt-ID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558BFB" w15:done="0"/>
  <w15:commentEx w15:paraId="2BC94944" w15:done="0"/>
  <w15:commentEx w15:paraId="14FA802F" w15:done="0"/>
  <w15:commentEx w15:paraId="347F57A1" w15:done="0"/>
  <w15:commentEx w15:paraId="3D7A5044" w15:done="0"/>
  <w15:commentEx w15:paraId="7474473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D7D8B" w14:textId="77777777" w:rsidR="00D21C2C" w:rsidRDefault="00D21C2C" w:rsidP="00FB66C4">
      <w:r>
        <w:separator/>
      </w:r>
    </w:p>
  </w:endnote>
  <w:endnote w:type="continuationSeparator" w:id="0">
    <w:p w14:paraId="104D76A5" w14:textId="77777777" w:rsidR="00D21C2C" w:rsidRDefault="00D21C2C" w:rsidP="00FB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emibold">
    <w:altName w:val="Calibri Light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7DBE" w14:textId="29A6881B" w:rsidR="00FD3DF4" w:rsidRDefault="00FD3DF4" w:rsidP="00FB66C4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 w:rsidR="000E2A65">
      <w:rPr>
        <w:noProof/>
      </w:rPr>
      <w:t>2</w:t>
    </w:r>
    <w:r>
      <w:fldChar w:fldCharType="end"/>
    </w:r>
    <w:r>
      <w:t xml:space="preserve"> / </w:t>
    </w:r>
    <w:r w:rsidR="005E5F36">
      <w:rPr>
        <w:noProof/>
      </w:rPr>
      <w:fldChar w:fldCharType="begin"/>
    </w:r>
    <w:r w:rsidR="005E5F36">
      <w:rPr>
        <w:noProof/>
      </w:rPr>
      <w:instrText xml:space="preserve"> numpages </w:instrText>
    </w:r>
    <w:r w:rsidR="005E5F36">
      <w:rPr>
        <w:noProof/>
      </w:rPr>
      <w:fldChar w:fldCharType="separate"/>
    </w:r>
    <w:r w:rsidR="000E2A65">
      <w:rPr>
        <w:noProof/>
      </w:rPr>
      <w:t>2</w:t>
    </w:r>
    <w:r w:rsidR="005E5F3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FC8DD" w14:textId="77777777" w:rsidR="00D21C2C" w:rsidRDefault="00D21C2C" w:rsidP="00FB66C4">
      <w:r>
        <w:separator/>
      </w:r>
    </w:p>
  </w:footnote>
  <w:footnote w:type="continuationSeparator" w:id="0">
    <w:p w14:paraId="19B459F0" w14:textId="77777777" w:rsidR="00D21C2C" w:rsidRDefault="00D21C2C" w:rsidP="00FB6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C2675B" w14:textId="77777777" w:rsidR="00FD3DF4" w:rsidRDefault="00FD3DF4" w:rsidP="00811C2F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2F189C21" wp14:editId="5E2A58F5">
          <wp:extent cx="1190625" cy="611505"/>
          <wp:effectExtent l="0" t="0" r="9525" b="0"/>
          <wp:docPr id="6" name="Grafik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rafik 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DE201" w14:textId="77777777" w:rsidR="00FD3DF4" w:rsidRDefault="00FD3DF4" w:rsidP="00811C2F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19A386F9" wp14:editId="317DBB60">
          <wp:extent cx="1190625" cy="611505"/>
          <wp:effectExtent l="0" t="0" r="9525" b="0"/>
          <wp:docPr id="52" name="Grafik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rafik 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8B4FD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DE2C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5ACF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66CF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7870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FF0FE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BE8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D061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C2D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661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6B065C52"/>
    <w:lvl w:ilvl="0">
      <w:numFmt w:val="decimal"/>
      <w:pStyle w:val="Aufzhlung"/>
      <w:lvlText w:val="*"/>
      <w:lvlJc w:val="left"/>
    </w:lvl>
  </w:abstractNum>
  <w:abstractNum w:abstractNumId="11" w15:restartNumberingAfterBreak="0">
    <w:nsid w:val="01717F8A"/>
    <w:multiLevelType w:val="hybridMultilevel"/>
    <w:tmpl w:val="4956FDD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EE7C69"/>
    <w:multiLevelType w:val="hybridMultilevel"/>
    <w:tmpl w:val="4EF21A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780BAA"/>
    <w:multiLevelType w:val="hybridMultilevel"/>
    <w:tmpl w:val="48148E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166302"/>
    <w:multiLevelType w:val="hybridMultilevel"/>
    <w:tmpl w:val="3020850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807592"/>
    <w:multiLevelType w:val="hybridMultilevel"/>
    <w:tmpl w:val="420A04D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065275"/>
    <w:multiLevelType w:val="hybridMultilevel"/>
    <w:tmpl w:val="26AA9CF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675DC7"/>
    <w:multiLevelType w:val="hybridMultilevel"/>
    <w:tmpl w:val="D9562FC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E3A5862"/>
    <w:multiLevelType w:val="hybridMultilevel"/>
    <w:tmpl w:val="F3A21AC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5C244C"/>
    <w:multiLevelType w:val="multilevel"/>
    <w:tmpl w:val="901E7366"/>
    <w:lvl w:ilvl="0">
      <w:start w:val="1"/>
      <w:numFmt w:val="bullet"/>
      <w:pStyle w:val="Bullet1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tabs>
          <w:tab w:val="num" w:pos="5103"/>
        </w:tabs>
        <w:ind w:left="568" w:hanging="284"/>
      </w:pPr>
      <w:rPr>
        <w:rFonts w:ascii="Candara" w:hAnsi="Candara" w:hint="default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Candara" w:hAnsi="Candara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ascii="Candara" w:hAnsi="Candara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ascii="Candara" w:hAnsi="Candara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0" w15:restartNumberingAfterBreak="0">
    <w:nsid w:val="21462421"/>
    <w:multiLevelType w:val="hybridMultilevel"/>
    <w:tmpl w:val="705C164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683FA3"/>
    <w:multiLevelType w:val="hybridMultilevel"/>
    <w:tmpl w:val="135892B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D350CE"/>
    <w:multiLevelType w:val="hybridMultilevel"/>
    <w:tmpl w:val="8904EAD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0E3417"/>
    <w:multiLevelType w:val="hybridMultilevel"/>
    <w:tmpl w:val="0560977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667AAF"/>
    <w:multiLevelType w:val="hybridMultilevel"/>
    <w:tmpl w:val="B818F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33639D"/>
    <w:multiLevelType w:val="hybridMultilevel"/>
    <w:tmpl w:val="87C4D6D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1321396"/>
    <w:multiLevelType w:val="hybridMultilevel"/>
    <w:tmpl w:val="B896CC6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6F165A"/>
    <w:multiLevelType w:val="hybridMultilevel"/>
    <w:tmpl w:val="6938F51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50460B"/>
    <w:multiLevelType w:val="multilevel"/>
    <w:tmpl w:val="0407001D"/>
    <w:styleLink w:val="KPSTabellen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77F225E"/>
    <w:multiLevelType w:val="multilevel"/>
    <w:tmpl w:val="C7988B1A"/>
    <w:lvl w:ilvl="0">
      <w:start w:val="1"/>
      <w:numFmt w:val="bullet"/>
      <w:pStyle w:val="KPS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567"/>
        </w:tabs>
        <w:ind w:left="567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949"/>
        </w:tabs>
        <w:ind w:left="94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669"/>
        </w:tabs>
        <w:ind w:left="166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</w:abstractNum>
  <w:abstractNum w:abstractNumId="30" w15:restartNumberingAfterBreak="0">
    <w:nsid w:val="4D68494B"/>
    <w:multiLevelType w:val="hybridMultilevel"/>
    <w:tmpl w:val="1592FD2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B6A04"/>
    <w:multiLevelType w:val="hybridMultilevel"/>
    <w:tmpl w:val="7B48F9F2"/>
    <w:lvl w:ilvl="0" w:tplc="84E4BC92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A35CB2"/>
    <w:multiLevelType w:val="hybridMultilevel"/>
    <w:tmpl w:val="9168E8E2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EF11E2"/>
    <w:multiLevelType w:val="multilevel"/>
    <w:tmpl w:val="A6D84648"/>
    <w:lvl w:ilvl="0">
      <w:start w:val="1"/>
      <w:numFmt w:val="decimal"/>
      <w:pStyle w:val="berschrift1"/>
      <w:lvlText w:val="%1"/>
      <w:lvlJc w:val="left"/>
      <w:pPr>
        <w:ind w:left="2833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2975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16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8" w:hanging="1584"/>
      </w:pPr>
      <w:rPr>
        <w:rFonts w:hint="default"/>
      </w:rPr>
    </w:lvl>
  </w:abstractNum>
  <w:abstractNum w:abstractNumId="34" w15:restartNumberingAfterBreak="0">
    <w:nsid w:val="5A802BAB"/>
    <w:multiLevelType w:val="hybridMultilevel"/>
    <w:tmpl w:val="FF5E451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E7D95"/>
    <w:multiLevelType w:val="hybridMultilevel"/>
    <w:tmpl w:val="44CCA9E0"/>
    <w:lvl w:ilvl="0" w:tplc="90CC7176">
      <w:start w:val="1"/>
      <w:numFmt w:val="lowerLetter"/>
      <w:pStyle w:val="Buchstabierung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27D4A"/>
    <w:multiLevelType w:val="hybridMultilevel"/>
    <w:tmpl w:val="B25E520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D07E55"/>
    <w:multiLevelType w:val="hybridMultilevel"/>
    <w:tmpl w:val="01708C1E"/>
    <w:lvl w:ilvl="0" w:tplc="5834282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0821D5"/>
    <w:multiLevelType w:val="hybridMultilevel"/>
    <w:tmpl w:val="4844C4E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F97BD9"/>
    <w:multiLevelType w:val="hybridMultilevel"/>
    <w:tmpl w:val="BD5E3B3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F5266E"/>
    <w:multiLevelType w:val="hybridMultilevel"/>
    <w:tmpl w:val="8910B532"/>
    <w:lvl w:ilvl="0" w:tplc="C46026CA">
      <w:start w:val="1"/>
      <w:numFmt w:val="bullet"/>
      <w:pStyle w:val="Erluterung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AEC3C5F"/>
    <w:multiLevelType w:val="multilevel"/>
    <w:tmpl w:val="73B6A4E8"/>
    <w:lvl w:ilvl="0">
      <w:start w:val="1"/>
      <w:numFmt w:val="bullet"/>
      <w:lvlText w:val="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tabs>
          <w:tab w:val="num" w:pos="5103"/>
        </w:tabs>
        <w:ind w:left="568" w:hanging="284"/>
      </w:pPr>
      <w:rPr>
        <w:rFonts w:ascii="Candara" w:hAnsi="Candara" w:hint="default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Candara" w:hAnsi="Candara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ascii="Candara" w:hAnsi="Candara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ascii="Candara" w:hAnsi="Candara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42" w15:restartNumberingAfterBreak="0">
    <w:nsid w:val="6FFD17E9"/>
    <w:multiLevelType w:val="hybridMultilevel"/>
    <w:tmpl w:val="F15856C6"/>
    <w:lvl w:ilvl="0" w:tplc="E48A13E8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CE7ECF"/>
    <w:multiLevelType w:val="hybridMultilevel"/>
    <w:tmpl w:val="3502042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944EDD"/>
    <w:multiLevelType w:val="hybridMultilevel"/>
    <w:tmpl w:val="569028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B11CBE"/>
    <w:multiLevelType w:val="hybridMultilevel"/>
    <w:tmpl w:val="9D02EB4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03403"/>
    <w:multiLevelType w:val="multilevel"/>
    <w:tmpl w:val="15F2527E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5103"/>
        </w:tabs>
        <w:ind w:left="568" w:hanging="284"/>
      </w:pPr>
      <w:rPr>
        <w:rFonts w:ascii="Candara" w:hAnsi="Candara" w:hint="default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Candara" w:hAnsi="Candara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ascii="Candara" w:hAnsi="Candara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ascii="Candara" w:hAnsi="Candara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47" w15:restartNumberingAfterBreak="0">
    <w:nsid w:val="7C797AA9"/>
    <w:multiLevelType w:val="hybridMultilevel"/>
    <w:tmpl w:val="CF1266A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724FF0"/>
    <w:multiLevelType w:val="hybridMultilevel"/>
    <w:tmpl w:val="BDDE7FF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33"/>
  </w:num>
  <w:num w:numId="12">
    <w:abstractNumId w:val="46"/>
  </w:num>
  <w:num w:numId="13">
    <w:abstractNumId w:val="31"/>
  </w:num>
  <w:num w:numId="14">
    <w:abstractNumId w:val="28"/>
  </w:num>
  <w:num w:numId="15">
    <w:abstractNumId w:val="41"/>
  </w:num>
  <w:num w:numId="16">
    <w:abstractNumId w:val="19"/>
  </w:num>
  <w:num w:numId="17">
    <w:abstractNumId w:val="35"/>
  </w:num>
  <w:num w:numId="18">
    <w:abstractNumId w:val="22"/>
  </w:num>
  <w:num w:numId="19">
    <w:abstractNumId w:val="27"/>
  </w:num>
  <w:num w:numId="20">
    <w:abstractNumId w:val="15"/>
  </w:num>
  <w:num w:numId="21">
    <w:abstractNumId w:val="23"/>
  </w:num>
  <w:num w:numId="22">
    <w:abstractNumId w:val="39"/>
  </w:num>
  <w:num w:numId="23">
    <w:abstractNumId w:val="11"/>
  </w:num>
  <w:num w:numId="24">
    <w:abstractNumId w:val="16"/>
  </w:num>
  <w:num w:numId="25">
    <w:abstractNumId w:val="45"/>
  </w:num>
  <w:num w:numId="26">
    <w:abstractNumId w:val="20"/>
  </w:num>
  <w:num w:numId="27">
    <w:abstractNumId w:val="32"/>
  </w:num>
  <w:num w:numId="28">
    <w:abstractNumId w:val="10"/>
    <w:lvlOverride w:ilvl="0">
      <w:lvl w:ilvl="0">
        <w:start w:val="1"/>
        <w:numFmt w:val="bullet"/>
        <w:pStyle w:val="Aufzhlung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9">
    <w:abstractNumId w:val="24"/>
  </w:num>
  <w:num w:numId="30">
    <w:abstractNumId w:val="25"/>
  </w:num>
  <w:num w:numId="31">
    <w:abstractNumId w:val="17"/>
  </w:num>
  <w:num w:numId="32">
    <w:abstractNumId w:val="29"/>
  </w:num>
  <w:num w:numId="33">
    <w:abstractNumId w:val="40"/>
  </w:num>
  <w:num w:numId="34">
    <w:abstractNumId w:val="44"/>
  </w:num>
  <w:num w:numId="35">
    <w:abstractNumId w:val="38"/>
  </w:num>
  <w:num w:numId="36">
    <w:abstractNumId w:val="14"/>
  </w:num>
  <w:num w:numId="37">
    <w:abstractNumId w:val="43"/>
  </w:num>
  <w:num w:numId="38">
    <w:abstractNumId w:val="37"/>
  </w:num>
  <w:num w:numId="39">
    <w:abstractNumId w:val="18"/>
  </w:num>
  <w:num w:numId="40">
    <w:abstractNumId w:val="13"/>
  </w:num>
  <w:num w:numId="41">
    <w:abstractNumId w:val="30"/>
  </w:num>
  <w:num w:numId="42">
    <w:abstractNumId w:val="21"/>
  </w:num>
  <w:num w:numId="43">
    <w:abstractNumId w:val="47"/>
  </w:num>
  <w:num w:numId="44">
    <w:abstractNumId w:val="26"/>
  </w:num>
  <w:num w:numId="45">
    <w:abstractNumId w:val="48"/>
  </w:num>
  <w:num w:numId="46">
    <w:abstractNumId w:val="36"/>
  </w:num>
  <w:num w:numId="47">
    <w:abstractNumId w:val="42"/>
  </w:num>
  <w:num w:numId="48">
    <w:abstractNumId w:val="34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FA"/>
    <w:rsid w:val="00001F32"/>
    <w:rsid w:val="00005D29"/>
    <w:rsid w:val="00035F7E"/>
    <w:rsid w:val="00044544"/>
    <w:rsid w:val="0005170B"/>
    <w:rsid w:val="00075AE3"/>
    <w:rsid w:val="000A5033"/>
    <w:rsid w:val="000D066B"/>
    <w:rsid w:val="000D7C08"/>
    <w:rsid w:val="000E2A65"/>
    <w:rsid w:val="000E2C6D"/>
    <w:rsid w:val="000E67D8"/>
    <w:rsid w:val="000E7FD8"/>
    <w:rsid w:val="001012C8"/>
    <w:rsid w:val="00111CFD"/>
    <w:rsid w:val="0011458A"/>
    <w:rsid w:val="001165FD"/>
    <w:rsid w:val="00121290"/>
    <w:rsid w:val="00130289"/>
    <w:rsid w:val="00132742"/>
    <w:rsid w:val="00135722"/>
    <w:rsid w:val="00161687"/>
    <w:rsid w:val="00196DC5"/>
    <w:rsid w:val="001A0320"/>
    <w:rsid w:val="001A23AB"/>
    <w:rsid w:val="001C2EAF"/>
    <w:rsid w:val="001C3F5E"/>
    <w:rsid w:val="001E434D"/>
    <w:rsid w:val="001F53F4"/>
    <w:rsid w:val="002122C5"/>
    <w:rsid w:val="00215F01"/>
    <w:rsid w:val="00220009"/>
    <w:rsid w:val="00235834"/>
    <w:rsid w:val="00250B54"/>
    <w:rsid w:val="00287DFA"/>
    <w:rsid w:val="00293D7A"/>
    <w:rsid w:val="00360E39"/>
    <w:rsid w:val="00363282"/>
    <w:rsid w:val="00370C48"/>
    <w:rsid w:val="00380414"/>
    <w:rsid w:val="0039080B"/>
    <w:rsid w:val="003C5B09"/>
    <w:rsid w:val="004035E7"/>
    <w:rsid w:val="00447C3D"/>
    <w:rsid w:val="00495800"/>
    <w:rsid w:val="004B43B6"/>
    <w:rsid w:val="004B5370"/>
    <w:rsid w:val="004F763B"/>
    <w:rsid w:val="00516E07"/>
    <w:rsid w:val="00520801"/>
    <w:rsid w:val="005715E4"/>
    <w:rsid w:val="00577084"/>
    <w:rsid w:val="005A15CA"/>
    <w:rsid w:val="005B0FFA"/>
    <w:rsid w:val="005E5F36"/>
    <w:rsid w:val="005E77AB"/>
    <w:rsid w:val="00611DF1"/>
    <w:rsid w:val="00631FAC"/>
    <w:rsid w:val="006350F8"/>
    <w:rsid w:val="006357C8"/>
    <w:rsid w:val="00640DE4"/>
    <w:rsid w:val="00675B60"/>
    <w:rsid w:val="006809B3"/>
    <w:rsid w:val="00685AFA"/>
    <w:rsid w:val="006A13DF"/>
    <w:rsid w:val="006E62C4"/>
    <w:rsid w:val="0073675C"/>
    <w:rsid w:val="00742B45"/>
    <w:rsid w:val="00745201"/>
    <w:rsid w:val="007469E7"/>
    <w:rsid w:val="00795D87"/>
    <w:rsid w:val="007E2D2F"/>
    <w:rsid w:val="007E5444"/>
    <w:rsid w:val="007F3032"/>
    <w:rsid w:val="00806110"/>
    <w:rsid w:val="00811C2F"/>
    <w:rsid w:val="00833D78"/>
    <w:rsid w:val="008349AE"/>
    <w:rsid w:val="00890221"/>
    <w:rsid w:val="008C4D5E"/>
    <w:rsid w:val="008D4FB6"/>
    <w:rsid w:val="00903C87"/>
    <w:rsid w:val="00911641"/>
    <w:rsid w:val="00915DDD"/>
    <w:rsid w:val="009222F8"/>
    <w:rsid w:val="009766C1"/>
    <w:rsid w:val="009A7078"/>
    <w:rsid w:val="009C3884"/>
    <w:rsid w:val="009C714C"/>
    <w:rsid w:val="009E58D5"/>
    <w:rsid w:val="009E6A39"/>
    <w:rsid w:val="009F3049"/>
    <w:rsid w:val="00A32473"/>
    <w:rsid w:val="00A34003"/>
    <w:rsid w:val="00A41AC8"/>
    <w:rsid w:val="00A45CF9"/>
    <w:rsid w:val="00A47059"/>
    <w:rsid w:val="00A47E9D"/>
    <w:rsid w:val="00A8736A"/>
    <w:rsid w:val="00AA5426"/>
    <w:rsid w:val="00AC1C92"/>
    <w:rsid w:val="00AC6940"/>
    <w:rsid w:val="00B22520"/>
    <w:rsid w:val="00B45369"/>
    <w:rsid w:val="00B50815"/>
    <w:rsid w:val="00B51796"/>
    <w:rsid w:val="00B614D5"/>
    <w:rsid w:val="00B91798"/>
    <w:rsid w:val="00BA479B"/>
    <w:rsid w:val="00BA68DB"/>
    <w:rsid w:val="00BA7D9E"/>
    <w:rsid w:val="00BD3227"/>
    <w:rsid w:val="00BD7EC2"/>
    <w:rsid w:val="00BE6F71"/>
    <w:rsid w:val="00C00D84"/>
    <w:rsid w:val="00C01AD5"/>
    <w:rsid w:val="00C04846"/>
    <w:rsid w:val="00C0670F"/>
    <w:rsid w:val="00C1189B"/>
    <w:rsid w:val="00C13058"/>
    <w:rsid w:val="00C24456"/>
    <w:rsid w:val="00C33601"/>
    <w:rsid w:val="00C41CD3"/>
    <w:rsid w:val="00C832D4"/>
    <w:rsid w:val="00C923A8"/>
    <w:rsid w:val="00CE13E4"/>
    <w:rsid w:val="00CE4F9F"/>
    <w:rsid w:val="00CE7770"/>
    <w:rsid w:val="00D07A0B"/>
    <w:rsid w:val="00D21C2C"/>
    <w:rsid w:val="00DA234D"/>
    <w:rsid w:val="00DF6093"/>
    <w:rsid w:val="00E10B5C"/>
    <w:rsid w:val="00E42187"/>
    <w:rsid w:val="00E52CAE"/>
    <w:rsid w:val="00EC1B50"/>
    <w:rsid w:val="00EC78B2"/>
    <w:rsid w:val="00F30DF4"/>
    <w:rsid w:val="00F46349"/>
    <w:rsid w:val="00F623F9"/>
    <w:rsid w:val="00F7725A"/>
    <w:rsid w:val="00F95746"/>
    <w:rsid w:val="00F97598"/>
    <w:rsid w:val="00FB25E5"/>
    <w:rsid w:val="00FB39ED"/>
    <w:rsid w:val="00FB61CE"/>
    <w:rsid w:val="00FB66C4"/>
    <w:rsid w:val="00FD086F"/>
    <w:rsid w:val="00FD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BD2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egoe U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47059"/>
    <w:rPr>
      <w:rFonts w:ascii="Segoe UI" w:eastAsia="Times New Roman" w:hAnsi="Segoe UI" w:cs="Segoe UI"/>
      <w:sz w:val="22"/>
      <w:lang w:eastAsia="da-DK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7E2D2F"/>
    <w:pPr>
      <w:pageBreakBefore/>
      <w:numPr>
        <w:numId w:val="11"/>
      </w:numPr>
      <w:tabs>
        <w:tab w:val="left" w:pos="709"/>
      </w:tabs>
      <w:spacing w:after="400" w:line="440" w:lineRule="atLeast"/>
      <w:ind w:left="567" w:hanging="567"/>
      <w:outlineLvl w:val="0"/>
    </w:pPr>
    <w:rPr>
      <w:rFonts w:ascii="Times New Roman" w:hAnsi="Times New Roman" w:cs="Times New Roman"/>
      <w:color w:val="45637A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5AE3"/>
    <w:pPr>
      <w:numPr>
        <w:ilvl w:val="1"/>
        <w:numId w:val="11"/>
      </w:numPr>
      <w:tabs>
        <w:tab w:val="left" w:pos="709"/>
        <w:tab w:val="left" w:pos="851"/>
      </w:tabs>
      <w:spacing w:before="400" w:after="60"/>
      <w:ind w:left="567" w:hanging="567"/>
      <w:outlineLvl w:val="1"/>
    </w:pPr>
    <w:rPr>
      <w:rFonts w:ascii="Segoe UI Semibold" w:hAnsi="Segoe UI Semibold" w:cs="Times New Roman"/>
      <w:color w:val="45637A"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97598"/>
    <w:pPr>
      <w:tabs>
        <w:tab w:val="left" w:pos="709"/>
        <w:tab w:val="left" w:pos="851"/>
      </w:tabs>
      <w:spacing w:before="240" w:after="480"/>
      <w:outlineLvl w:val="2"/>
    </w:pPr>
    <w:rPr>
      <w:rFonts w:ascii="Times New Roman" w:hAnsi="Times New Roman" w:cs="Times New Roman"/>
      <w:color w:val="45637A"/>
      <w:sz w:val="36"/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222F8"/>
    <w:pPr>
      <w:spacing w:after="120"/>
      <w:outlineLvl w:val="3"/>
    </w:pPr>
    <w:rPr>
      <w:rFonts w:ascii="Segoe UI" w:hAnsi="Segoe UI" w:cs="Segoe UI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E2C6D"/>
    <w:pPr>
      <w:tabs>
        <w:tab w:val="center" w:pos="4820"/>
        <w:tab w:val="right" w:pos="9639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E2C6D"/>
  </w:style>
  <w:style w:type="paragraph" w:styleId="Fuzeile">
    <w:name w:val="footer"/>
    <w:basedOn w:val="Standard"/>
    <w:link w:val="FuzeileZchn"/>
    <w:uiPriority w:val="99"/>
    <w:unhideWhenUsed/>
    <w:rsid w:val="000E2C6D"/>
    <w:pPr>
      <w:tabs>
        <w:tab w:val="center" w:pos="4536"/>
        <w:tab w:val="right" w:pos="9072"/>
      </w:tabs>
      <w:jc w:val="right"/>
    </w:pPr>
  </w:style>
  <w:style w:type="character" w:customStyle="1" w:styleId="FuzeileZchn">
    <w:name w:val="Fußzeile Zchn"/>
    <w:link w:val="Fuzeile"/>
    <w:uiPriority w:val="99"/>
    <w:rsid w:val="000E2C6D"/>
    <w:rPr>
      <w:rFonts w:ascii="Segoe UI" w:hAnsi="Segoe UI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2C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0E2C6D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E2D2F"/>
    <w:pPr>
      <w:spacing w:before="840" w:after="1200"/>
      <w:contextualSpacing/>
    </w:pPr>
    <w:rPr>
      <w:rFonts w:ascii="Times New Roman" w:hAnsi="Times New Roman" w:cs="Times New Roman"/>
      <w:color w:val="45637A"/>
      <w:sz w:val="64"/>
      <w:szCs w:val="64"/>
    </w:rPr>
  </w:style>
  <w:style w:type="character" w:customStyle="1" w:styleId="TitelZchn">
    <w:name w:val="Titel Zchn"/>
    <w:link w:val="Titel"/>
    <w:uiPriority w:val="10"/>
    <w:rsid w:val="007E2D2F"/>
    <w:rPr>
      <w:rFonts w:ascii="Times New Roman" w:hAnsi="Times New Roman" w:cs="Times New Roman"/>
      <w:color w:val="45637A"/>
      <w:sz w:val="64"/>
      <w:szCs w:val="64"/>
    </w:rPr>
  </w:style>
  <w:style w:type="paragraph" w:customStyle="1" w:styleId="berschriftInhalt">
    <w:name w:val="Überschrift Inhalt"/>
    <w:basedOn w:val="Standard"/>
    <w:next w:val="Standard"/>
    <w:qFormat/>
    <w:rsid w:val="00447C3D"/>
    <w:pPr>
      <w:spacing w:after="400"/>
    </w:pPr>
    <w:rPr>
      <w:rFonts w:ascii="Times New Roman" w:hAnsi="Times New Roman" w:cs="Times New Roman"/>
      <w:color w:val="45637A"/>
      <w:sz w:val="40"/>
      <w:szCs w:val="40"/>
    </w:rPr>
  </w:style>
  <w:style w:type="character" w:customStyle="1" w:styleId="berschrift1Zchn">
    <w:name w:val="Überschrift 1 Zchn"/>
    <w:link w:val="berschrift1"/>
    <w:uiPriority w:val="99"/>
    <w:rsid w:val="007E2D2F"/>
    <w:rPr>
      <w:rFonts w:ascii="Times New Roman" w:hAnsi="Times New Roman" w:cs="Times New Roman"/>
      <w:color w:val="45637A"/>
      <w:sz w:val="40"/>
      <w:szCs w:val="32"/>
    </w:rPr>
  </w:style>
  <w:style w:type="table" w:styleId="Tabellenraster">
    <w:name w:val="Table Grid"/>
    <w:basedOn w:val="NormaleTabelle"/>
    <w:uiPriority w:val="39"/>
    <w:rsid w:val="000E2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berschrift">
    <w:name w:val="Tabellenüberschrift"/>
    <w:basedOn w:val="Standard"/>
    <w:qFormat/>
    <w:rsid w:val="000E2C6D"/>
    <w:pPr>
      <w:spacing w:before="80" w:after="240"/>
    </w:pPr>
    <w:rPr>
      <w:color w:val="45637A"/>
    </w:rPr>
  </w:style>
  <w:style w:type="paragraph" w:customStyle="1" w:styleId="Tabellentext">
    <w:name w:val="Tabellentext"/>
    <w:basedOn w:val="Standard"/>
    <w:qFormat/>
    <w:rsid w:val="00806110"/>
    <w:pPr>
      <w:spacing w:before="80" w:after="80" w:line="252" w:lineRule="auto"/>
    </w:pPr>
  </w:style>
  <w:style w:type="paragraph" w:customStyle="1" w:styleId="Erluterung">
    <w:name w:val="Erläuterung"/>
    <w:basedOn w:val="Standard"/>
    <w:link w:val="ErluterungZchn"/>
    <w:uiPriority w:val="99"/>
    <w:qFormat/>
    <w:rsid w:val="00FD086F"/>
    <w:rPr>
      <w:color w:val="45637A"/>
    </w:rPr>
  </w:style>
  <w:style w:type="paragraph" w:customStyle="1" w:styleId="Listing">
    <w:name w:val="Listing"/>
    <w:basedOn w:val="Standard"/>
    <w:qFormat/>
    <w:rsid w:val="00FD086F"/>
    <w:rPr>
      <w:rFonts w:ascii="Courier New" w:hAnsi="Courier New"/>
    </w:rPr>
  </w:style>
  <w:style w:type="paragraph" w:customStyle="1" w:styleId="Bullet1">
    <w:name w:val="Bullet 1"/>
    <w:basedOn w:val="Standard"/>
    <w:qFormat/>
    <w:rsid w:val="00035F7E"/>
    <w:pPr>
      <w:numPr>
        <w:numId w:val="16"/>
      </w:numPr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D086F"/>
    <w:pPr>
      <w:spacing w:after="200"/>
    </w:pPr>
    <w:rPr>
      <w:b/>
      <w:bCs/>
      <w:color w:val="8FA1AF"/>
      <w:sz w:val="18"/>
      <w:szCs w:val="18"/>
    </w:rPr>
  </w:style>
  <w:style w:type="character" w:customStyle="1" w:styleId="berschrift2Zchn">
    <w:name w:val="Überschrift 2 Zchn"/>
    <w:link w:val="berschrift2"/>
    <w:uiPriority w:val="9"/>
    <w:rsid w:val="00075AE3"/>
    <w:rPr>
      <w:rFonts w:ascii="Segoe UI Semibold" w:hAnsi="Segoe UI Semibold" w:cs="Times New Roman"/>
      <w:color w:val="45637A"/>
      <w:sz w:val="24"/>
      <w:szCs w:val="28"/>
    </w:rPr>
  </w:style>
  <w:style w:type="character" w:customStyle="1" w:styleId="berschrift3Zchn">
    <w:name w:val="Überschrift 3 Zchn"/>
    <w:link w:val="berschrift3"/>
    <w:uiPriority w:val="9"/>
    <w:rsid w:val="00F97598"/>
    <w:rPr>
      <w:rFonts w:ascii="Times New Roman" w:eastAsia="Times New Roman" w:hAnsi="Times New Roman" w:cs="Times New Roman"/>
      <w:color w:val="45637A"/>
      <w:sz w:val="36"/>
      <w:szCs w:val="24"/>
      <w:lang w:eastAsia="da-DK"/>
    </w:rPr>
  </w:style>
  <w:style w:type="paragraph" w:styleId="Verzeichnis1">
    <w:name w:val="toc 1"/>
    <w:basedOn w:val="Standard"/>
    <w:next w:val="Standard"/>
    <w:autoRedefine/>
    <w:uiPriority w:val="39"/>
    <w:unhideWhenUsed/>
    <w:rsid w:val="00075AE3"/>
    <w:pPr>
      <w:tabs>
        <w:tab w:val="right" w:leader="dot" w:pos="9781"/>
      </w:tabs>
      <w:spacing w:before="240"/>
      <w:ind w:left="425" w:right="567" w:hanging="425"/>
    </w:pPr>
    <w:rPr>
      <w:rFonts w:ascii="Segoe UI Semibold" w:hAnsi="Segoe UI Semibold"/>
      <w:noProof/>
      <w:color w:val="45637A"/>
    </w:rPr>
  </w:style>
  <w:style w:type="paragraph" w:customStyle="1" w:styleId="Nummerierung">
    <w:name w:val="Nummerierung"/>
    <w:basedOn w:val="Standard"/>
    <w:qFormat/>
    <w:rsid w:val="009E58D5"/>
    <w:pPr>
      <w:numPr>
        <w:numId w:val="13"/>
      </w:numPr>
      <w:ind w:left="284" w:hanging="284"/>
      <w:contextualSpacing/>
    </w:pPr>
  </w:style>
  <w:style w:type="paragraph" w:customStyle="1" w:styleId="Dokumentvermerk">
    <w:name w:val="Dokumentvermerk"/>
    <w:basedOn w:val="Standard"/>
    <w:qFormat/>
    <w:rsid w:val="00A8736A"/>
    <w:pPr>
      <w:spacing w:line="280" w:lineRule="atLeast"/>
      <w:jc w:val="center"/>
    </w:pPr>
    <w:rPr>
      <w:sz w:val="24"/>
    </w:rPr>
  </w:style>
  <w:style w:type="character" w:customStyle="1" w:styleId="berschrift4Zchn">
    <w:name w:val="Überschrift 4 Zchn"/>
    <w:link w:val="berschrift4"/>
    <w:uiPriority w:val="9"/>
    <w:rsid w:val="009222F8"/>
    <w:rPr>
      <w:rFonts w:ascii="Segoe UI" w:eastAsia="Times New Roman" w:hAnsi="Segoe UI" w:cs="Segoe UI"/>
      <w:color w:val="45637A"/>
      <w:sz w:val="24"/>
      <w:szCs w:val="24"/>
      <w:lang w:eastAsia="da-DK"/>
    </w:rPr>
  </w:style>
  <w:style w:type="paragraph" w:styleId="Verzeichnis2">
    <w:name w:val="toc 2"/>
    <w:basedOn w:val="Standard"/>
    <w:next w:val="Standard"/>
    <w:autoRedefine/>
    <w:uiPriority w:val="39"/>
    <w:unhideWhenUsed/>
    <w:rsid w:val="00BE6F71"/>
    <w:pPr>
      <w:tabs>
        <w:tab w:val="left" w:pos="993"/>
        <w:tab w:val="right" w:leader="dot" w:pos="9781"/>
      </w:tabs>
      <w:spacing w:before="40"/>
      <w:ind w:left="851" w:right="567" w:hanging="426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9766C1"/>
    <w:pPr>
      <w:tabs>
        <w:tab w:val="left" w:pos="1560"/>
        <w:tab w:val="right" w:leader="dot" w:pos="9781"/>
      </w:tabs>
      <w:spacing w:after="100"/>
      <w:ind w:left="1418" w:right="566" w:hanging="567"/>
    </w:pPr>
    <w:rPr>
      <w:noProof/>
    </w:rPr>
  </w:style>
  <w:style w:type="character" w:styleId="Hyperlink">
    <w:name w:val="Hyperlink"/>
    <w:uiPriority w:val="99"/>
    <w:unhideWhenUsed/>
    <w:rsid w:val="004B5370"/>
    <w:rPr>
      <w:color w:val="54DBB4"/>
      <w:u w:val="single"/>
    </w:rPr>
  </w:style>
  <w:style w:type="table" w:customStyle="1" w:styleId="KPSTabelle">
    <w:name w:val="KPS Tabelle"/>
    <w:basedOn w:val="NormaleTabelle"/>
    <w:uiPriority w:val="99"/>
    <w:rsid w:val="00363282"/>
    <w:rPr>
      <w:rFonts w:ascii="Segoe UI" w:hAnsi="Segoe UI"/>
    </w:rPr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</w:tblPr>
  </w:style>
  <w:style w:type="numbering" w:customStyle="1" w:styleId="KPSTabellenbullet">
    <w:name w:val="KPS_Tabellenbullet"/>
    <w:uiPriority w:val="99"/>
    <w:rsid w:val="00F46349"/>
    <w:pPr>
      <w:numPr>
        <w:numId w:val="14"/>
      </w:numPr>
    </w:pPr>
  </w:style>
  <w:style w:type="paragraph" w:customStyle="1" w:styleId="Bullet2">
    <w:name w:val="Bullet 2"/>
    <w:basedOn w:val="Bullet1"/>
    <w:qFormat/>
    <w:rsid w:val="00AC6940"/>
    <w:pPr>
      <w:ind w:left="568"/>
    </w:pPr>
  </w:style>
  <w:style w:type="paragraph" w:styleId="Listenabsatz">
    <w:name w:val="List Paragraph"/>
    <w:basedOn w:val="Standard"/>
    <w:uiPriority w:val="99"/>
    <w:qFormat/>
    <w:rsid w:val="00035F7E"/>
    <w:pPr>
      <w:ind w:left="720"/>
      <w:contextualSpacing/>
    </w:pPr>
  </w:style>
  <w:style w:type="paragraph" w:customStyle="1" w:styleId="Buchstabierung">
    <w:name w:val="Buchstabierung"/>
    <w:basedOn w:val="Listenabsatz"/>
    <w:qFormat/>
    <w:rsid w:val="00035F7E"/>
    <w:pPr>
      <w:numPr>
        <w:numId w:val="17"/>
      </w:numPr>
      <w:ind w:left="284" w:hanging="284"/>
    </w:pPr>
  </w:style>
  <w:style w:type="paragraph" w:customStyle="1" w:styleId="StandardEinzug">
    <w:name w:val="Standard Einzug"/>
    <w:basedOn w:val="Standard"/>
    <w:qFormat/>
    <w:rsid w:val="00035F7E"/>
    <w:pPr>
      <w:ind w:left="284"/>
    </w:pPr>
  </w:style>
  <w:style w:type="character" w:styleId="Fett">
    <w:name w:val="Strong"/>
    <w:uiPriority w:val="22"/>
    <w:qFormat/>
    <w:rsid w:val="00B614D5"/>
    <w:rPr>
      <w:rFonts w:ascii="Segoe UI Semibold" w:hAnsi="Segoe UI Semibold"/>
      <w:bCs/>
    </w:rPr>
  </w:style>
  <w:style w:type="character" w:styleId="Hervorhebung">
    <w:name w:val="Emphasis"/>
    <w:uiPriority w:val="20"/>
    <w:qFormat/>
    <w:rsid w:val="00075AE3"/>
    <w:rPr>
      <w:rFonts w:ascii="Segoe UI Semibold" w:hAnsi="Segoe UI Semibold"/>
      <w:i w:val="0"/>
      <w:iCs/>
      <w:color w:val="45637A"/>
    </w:rPr>
  </w:style>
  <w:style w:type="paragraph" w:customStyle="1" w:styleId="KPSCopytext">
    <w:name w:val="KPS_Copytext"/>
    <w:uiPriority w:val="99"/>
    <w:rsid w:val="00B614D5"/>
    <w:pPr>
      <w:spacing w:after="120" w:line="280" w:lineRule="exact"/>
      <w:ind w:left="851"/>
    </w:pPr>
    <w:rPr>
      <w:rFonts w:ascii="Arial" w:eastAsia="Times New Roman" w:hAnsi="Arial"/>
      <w:sz w:val="22"/>
      <w:szCs w:val="22"/>
      <w:lang w:eastAsia="en-US"/>
    </w:rPr>
  </w:style>
  <w:style w:type="character" w:styleId="Kommentarzeichen">
    <w:name w:val="annotation reference"/>
    <w:uiPriority w:val="99"/>
    <w:semiHidden/>
    <w:unhideWhenUsed/>
    <w:rsid w:val="00C3360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3601"/>
  </w:style>
  <w:style w:type="character" w:customStyle="1" w:styleId="KommentartextZchn">
    <w:name w:val="Kommentartext Zchn"/>
    <w:link w:val="Kommentartext"/>
    <w:uiPriority w:val="99"/>
    <w:semiHidden/>
    <w:rsid w:val="00C33601"/>
    <w:rPr>
      <w:rFonts w:ascii="Segoe UI" w:hAnsi="Segoe UI" w:cs="Segoe UI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3601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C33601"/>
    <w:rPr>
      <w:rFonts w:ascii="Segoe UI" w:hAnsi="Segoe UI" w:cs="Segoe UI"/>
      <w:b/>
      <w:bCs/>
    </w:rPr>
  </w:style>
  <w:style w:type="paragraph" w:customStyle="1" w:styleId="Personenbeschreibung">
    <w:name w:val="Personenbeschreibung"/>
    <w:basedOn w:val="Standard"/>
    <w:qFormat/>
    <w:rsid w:val="00C33601"/>
    <w:rPr>
      <w:sz w:val="16"/>
    </w:rPr>
  </w:style>
  <w:style w:type="table" w:customStyle="1" w:styleId="Formatvorlage1">
    <w:name w:val="Formatvorlage1"/>
    <w:basedOn w:val="NormaleTabelle"/>
    <w:uiPriority w:val="99"/>
    <w:rsid w:val="00B50815"/>
    <w:rPr>
      <w:rFonts w:ascii="Segoe UI" w:hAnsi="Segoe UI"/>
    </w:rPr>
    <w:tblPr>
      <w:tblInd w:w="57" w:type="dxa"/>
      <w:tblBorders>
        <w:top w:val="single" w:sz="2" w:space="0" w:color="8FA1AF"/>
        <w:left w:val="single" w:sz="2" w:space="0" w:color="8FA1AF"/>
        <w:bottom w:val="single" w:sz="2" w:space="0" w:color="8FA1AF"/>
        <w:right w:val="single" w:sz="2" w:space="0" w:color="8FA1AF"/>
        <w:insideH w:val="single" w:sz="2" w:space="0" w:color="8FA1AF"/>
        <w:insideV w:val="single" w:sz="2" w:space="0" w:color="8FA1AF"/>
      </w:tblBorders>
      <w:tblCellMar>
        <w:left w:w="57" w:type="dxa"/>
        <w:right w:w="57" w:type="dxa"/>
      </w:tblCellMar>
    </w:tblPr>
    <w:trPr>
      <w:cantSplit/>
    </w:trPr>
    <w:tblStylePr w:type="firstRow">
      <w:rPr>
        <w:rFonts w:ascii="Segoe UI Semibold" w:hAnsi="Segoe UI Semibold"/>
        <w:color w:val="FFFFFF"/>
      </w:rPr>
      <w:tblPr/>
      <w:trPr>
        <w:tblHeader/>
      </w:trPr>
      <w:tcPr>
        <w:tcBorders>
          <w:insideV w:val="single" w:sz="2" w:space="0" w:color="FFFFFF"/>
        </w:tcBorders>
        <w:shd w:val="clear" w:color="auto" w:fill="8FA1AF"/>
      </w:tcPr>
    </w:tblStylePr>
    <w:tblStylePr w:type="lastRow">
      <w:tblPr/>
      <w:tcPr>
        <w:tcBorders>
          <w:top w:val="single" w:sz="2" w:space="0" w:color="BCA282"/>
          <w:left w:val="single" w:sz="2" w:space="0" w:color="BCA282"/>
          <w:bottom w:val="single" w:sz="2" w:space="0" w:color="BCA282"/>
          <w:right w:val="single" w:sz="2" w:space="0" w:color="BCA282"/>
          <w:insideH w:val="single" w:sz="2" w:space="0" w:color="BCA282"/>
          <w:insideV w:val="single" w:sz="2" w:space="0" w:color="BCA282"/>
        </w:tcBorders>
        <w:shd w:val="clear" w:color="auto" w:fill="EDE0C5"/>
      </w:tcPr>
    </w:tblStylePr>
    <w:tblStylePr w:type="firstCol">
      <w:tblPr/>
      <w:tcPr>
        <w:shd w:val="clear" w:color="auto" w:fill="DAE0E4"/>
      </w:tcPr>
    </w:tblStylePr>
    <w:tblStylePr w:type="lastCol">
      <w:tblPr/>
      <w:tcPr>
        <w:shd w:val="clear" w:color="auto" w:fill="DAE0E4"/>
      </w:tcPr>
    </w:tblStylePr>
  </w:style>
  <w:style w:type="character" w:customStyle="1" w:styleId="ErluterungZchn">
    <w:name w:val="Erläuterung Zchn"/>
    <w:link w:val="Erluterung"/>
    <w:uiPriority w:val="99"/>
    <w:rsid w:val="00A47059"/>
    <w:rPr>
      <w:rFonts w:ascii="Segoe UI" w:hAnsi="Segoe UI" w:cs="Segoe UI"/>
      <w:color w:val="45637A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47059"/>
    <w:rPr>
      <w:sz w:val="20"/>
    </w:rPr>
  </w:style>
  <w:style w:type="character" w:customStyle="1" w:styleId="FunotentextZchn">
    <w:name w:val="Fußnotentext Zchn"/>
    <w:link w:val="Funotentext"/>
    <w:uiPriority w:val="99"/>
    <w:semiHidden/>
    <w:rsid w:val="00A47059"/>
    <w:rPr>
      <w:rFonts w:ascii="Segoe UI" w:eastAsia="Times New Roman" w:hAnsi="Segoe UI" w:cs="Segoe UI"/>
      <w:lang w:eastAsia="da-DK"/>
    </w:rPr>
  </w:style>
  <w:style w:type="character" w:styleId="Funotenzeichen">
    <w:name w:val="footnote reference"/>
    <w:uiPriority w:val="99"/>
    <w:semiHidden/>
    <w:unhideWhenUsed/>
    <w:rsid w:val="00A47059"/>
    <w:rPr>
      <w:vertAlign w:val="superscript"/>
    </w:rPr>
  </w:style>
  <w:style w:type="paragraph" w:customStyle="1" w:styleId="Aufzhlung">
    <w:name w:val="Aufzählung"/>
    <w:basedOn w:val="Standard"/>
    <w:rsid w:val="00A47059"/>
    <w:pPr>
      <w:numPr>
        <w:numId w:val="28"/>
      </w:numPr>
      <w:spacing w:before="60" w:after="60"/>
    </w:pPr>
    <w:rPr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1458A"/>
    <w:pPr>
      <w:keepNext/>
      <w:keepLines/>
      <w:pageBreakBefore w:val="0"/>
      <w:numPr>
        <w:numId w:val="0"/>
      </w:numPr>
      <w:tabs>
        <w:tab w:val="clear" w:pos="709"/>
      </w:tabs>
      <w:spacing w:before="240" w:after="0" w:line="240" w:lineRule="auto"/>
      <w:outlineLvl w:val="9"/>
    </w:pPr>
    <w:rPr>
      <w:color w:val="99A9B4"/>
      <w:sz w:val="32"/>
    </w:rPr>
  </w:style>
  <w:style w:type="paragraph" w:customStyle="1" w:styleId="KPSBullet">
    <w:name w:val="KPS_Bullet"/>
    <w:basedOn w:val="Verzeichnis6"/>
    <w:uiPriority w:val="99"/>
    <w:rsid w:val="0011458A"/>
    <w:pPr>
      <w:numPr>
        <w:numId w:val="32"/>
      </w:numPr>
      <w:tabs>
        <w:tab w:val="clear" w:pos="283"/>
        <w:tab w:val="num" w:pos="926"/>
      </w:tabs>
      <w:spacing w:after="120" w:line="280" w:lineRule="exact"/>
      <w:ind w:left="926" w:hanging="360"/>
    </w:pPr>
    <w:rPr>
      <w:rFonts w:ascii="Arial" w:eastAsia="MS Mincho" w:hAnsi="Arial" w:cs="Times New Roman"/>
      <w:szCs w:val="22"/>
      <w:lang w:eastAsia="ja-JP"/>
    </w:rPr>
  </w:style>
  <w:style w:type="paragraph" w:customStyle="1" w:styleId="ErluterungBullet">
    <w:name w:val="Erläuterung_Bullet"/>
    <w:basedOn w:val="Erluterung"/>
    <w:link w:val="ErluterungBulletZchn"/>
    <w:qFormat/>
    <w:rsid w:val="0011458A"/>
    <w:pPr>
      <w:numPr>
        <w:numId w:val="33"/>
      </w:numPr>
      <w:spacing w:after="120"/>
    </w:pPr>
    <w:rPr>
      <w:rFonts w:ascii="Arial" w:eastAsia="Calibri" w:hAnsi="Arial"/>
      <w:szCs w:val="22"/>
      <w:lang w:eastAsia="en-US"/>
    </w:rPr>
  </w:style>
  <w:style w:type="character" w:customStyle="1" w:styleId="ErluterungBulletZchn">
    <w:name w:val="Erläuterung_Bullet Zchn"/>
    <w:link w:val="ErluterungBullet"/>
    <w:rsid w:val="0011458A"/>
    <w:rPr>
      <w:rFonts w:ascii="Arial" w:eastAsia="Calibri" w:hAnsi="Arial" w:cs="Segoe UI"/>
      <w:color w:val="45637A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11458A"/>
    <w:pPr>
      <w:spacing w:after="100"/>
      <w:ind w:left="1100"/>
    </w:pPr>
  </w:style>
  <w:style w:type="table" w:customStyle="1" w:styleId="Formatvorlage11">
    <w:name w:val="Formatvorlage11"/>
    <w:basedOn w:val="NormaleTabelle"/>
    <w:uiPriority w:val="99"/>
    <w:rsid w:val="00E10B5C"/>
    <w:rPr>
      <w:rFonts w:ascii="Segoe UI" w:hAnsi="Segoe UI"/>
      <w:lang w:eastAsia="en-US"/>
    </w:rPr>
    <w:tblPr>
      <w:tblInd w:w="57" w:type="dxa"/>
      <w:tblBorders>
        <w:top w:val="single" w:sz="2" w:space="0" w:color="8FA1AF"/>
        <w:left w:val="single" w:sz="2" w:space="0" w:color="8FA1AF"/>
        <w:bottom w:val="single" w:sz="2" w:space="0" w:color="8FA1AF"/>
        <w:right w:val="single" w:sz="2" w:space="0" w:color="8FA1AF"/>
        <w:insideH w:val="single" w:sz="2" w:space="0" w:color="8FA1AF"/>
        <w:insideV w:val="single" w:sz="2" w:space="0" w:color="8FA1AF"/>
      </w:tblBorders>
      <w:tblCellMar>
        <w:left w:w="57" w:type="dxa"/>
        <w:right w:w="57" w:type="dxa"/>
      </w:tblCellMar>
    </w:tblPr>
    <w:trPr>
      <w:cantSplit/>
    </w:trPr>
    <w:tblStylePr w:type="firstRow">
      <w:rPr>
        <w:rFonts w:ascii="Segoe UI Semibold" w:hAnsi="Segoe UI Semibold"/>
        <w:color w:val="FFFFFF"/>
      </w:rPr>
      <w:tblPr/>
      <w:trPr>
        <w:tblHeader/>
      </w:trPr>
      <w:tcPr>
        <w:tcBorders>
          <w:insideV w:val="single" w:sz="2" w:space="0" w:color="FFFFFF"/>
        </w:tcBorders>
        <w:shd w:val="clear" w:color="auto" w:fill="8FA1AF"/>
      </w:tcPr>
    </w:tblStylePr>
    <w:tblStylePr w:type="lastRow">
      <w:tblPr/>
      <w:tcPr>
        <w:tcBorders>
          <w:top w:val="single" w:sz="2" w:space="0" w:color="BCA282"/>
          <w:left w:val="single" w:sz="2" w:space="0" w:color="BCA282"/>
          <w:bottom w:val="single" w:sz="2" w:space="0" w:color="BCA282"/>
          <w:right w:val="single" w:sz="2" w:space="0" w:color="BCA282"/>
          <w:insideH w:val="single" w:sz="2" w:space="0" w:color="BCA282"/>
          <w:insideV w:val="single" w:sz="2" w:space="0" w:color="BCA282"/>
        </w:tcBorders>
        <w:shd w:val="clear" w:color="auto" w:fill="EDE0C5"/>
      </w:tcPr>
    </w:tblStylePr>
    <w:tblStylePr w:type="firstCol">
      <w:tblPr/>
      <w:tcPr>
        <w:shd w:val="clear" w:color="auto" w:fill="DAE0E4"/>
      </w:tcPr>
    </w:tblStylePr>
    <w:tblStylePr w:type="lastCol">
      <w:tblPr/>
      <w:tcPr>
        <w:shd w:val="clear" w:color="auto" w:fill="DAE0E4"/>
      </w:tcPr>
    </w:tblStylePr>
  </w:style>
  <w:style w:type="table" w:customStyle="1" w:styleId="Formatvorlage111">
    <w:name w:val="Formatvorlage111"/>
    <w:basedOn w:val="NormaleTabelle"/>
    <w:uiPriority w:val="99"/>
    <w:rsid w:val="00E10B5C"/>
    <w:rPr>
      <w:rFonts w:ascii="Segoe UI" w:hAnsi="Segoe UI"/>
    </w:rPr>
    <w:tblPr>
      <w:tblInd w:w="57" w:type="dxa"/>
      <w:tblBorders>
        <w:top w:val="single" w:sz="2" w:space="0" w:color="8FA1AF"/>
        <w:left w:val="single" w:sz="2" w:space="0" w:color="8FA1AF"/>
        <w:bottom w:val="single" w:sz="2" w:space="0" w:color="8FA1AF"/>
        <w:right w:val="single" w:sz="2" w:space="0" w:color="8FA1AF"/>
        <w:insideH w:val="single" w:sz="2" w:space="0" w:color="8FA1AF"/>
        <w:insideV w:val="single" w:sz="2" w:space="0" w:color="8FA1AF"/>
      </w:tblBorders>
      <w:tblCellMar>
        <w:left w:w="57" w:type="dxa"/>
        <w:right w:w="57" w:type="dxa"/>
      </w:tblCellMar>
    </w:tblPr>
    <w:trPr>
      <w:cantSplit/>
    </w:trPr>
    <w:tblStylePr w:type="firstRow">
      <w:rPr>
        <w:rFonts w:ascii="Segoe UI Semibold" w:hAnsi="Segoe UI Semibold"/>
        <w:color w:val="FFFFFF"/>
      </w:rPr>
      <w:tblPr/>
      <w:trPr>
        <w:tblHeader/>
      </w:trPr>
      <w:tcPr>
        <w:tcBorders>
          <w:insideV w:val="single" w:sz="2" w:space="0" w:color="FFFFFF"/>
        </w:tcBorders>
        <w:shd w:val="clear" w:color="auto" w:fill="8FA1AF"/>
      </w:tcPr>
    </w:tblStylePr>
    <w:tblStylePr w:type="lastRow">
      <w:tblPr/>
      <w:tcPr>
        <w:tcBorders>
          <w:top w:val="single" w:sz="2" w:space="0" w:color="BCA282"/>
          <w:left w:val="single" w:sz="2" w:space="0" w:color="BCA282"/>
          <w:bottom w:val="single" w:sz="2" w:space="0" w:color="BCA282"/>
          <w:right w:val="single" w:sz="2" w:space="0" w:color="BCA282"/>
          <w:insideH w:val="single" w:sz="2" w:space="0" w:color="BCA282"/>
          <w:insideV w:val="single" w:sz="2" w:space="0" w:color="BCA282"/>
        </w:tcBorders>
        <w:shd w:val="clear" w:color="auto" w:fill="EDE0C5"/>
      </w:tcPr>
    </w:tblStylePr>
    <w:tblStylePr w:type="firstCol">
      <w:tblPr/>
      <w:tcPr>
        <w:shd w:val="clear" w:color="auto" w:fill="DAE0E4"/>
      </w:tcPr>
    </w:tblStylePr>
    <w:tblStylePr w:type="lastCol">
      <w:tblPr/>
      <w:tcPr>
        <w:shd w:val="clear" w:color="auto" w:fill="DAE0E4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904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9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806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516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52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562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C41C8-4651-403A-A515-7E3D8CB6E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2019-02-15T19:39:00Z</dcterms:created>
  <dcterms:modified xsi:type="dcterms:W3CDTF">2019-03-06T10:32:00Z</dcterms:modified>
</cp:coreProperties>
</file>