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5AAA2" w14:textId="77777777" w:rsidR="004F763B" w:rsidRDefault="00DA6F22" w:rsidP="00047A42">
      <w:pPr>
        <w:pStyle w:val="berschrift1"/>
        <w:numPr>
          <w:ilvl w:val="0"/>
          <w:numId w:val="0"/>
        </w:numPr>
      </w:pPr>
      <w:commentRangeStart w:id="0"/>
      <w:r w:rsidRPr="00DA6F22">
        <w:t>IPS010.06.0</w:t>
      </w:r>
      <w:r w:rsidR="003D16D8">
        <w:t>4</w:t>
      </w:r>
      <w:r w:rsidRPr="00DA6F22">
        <w:t>_</w:t>
      </w:r>
      <w:r w:rsidR="006049EC">
        <w:t xml:space="preserve">Artikel </w:t>
      </w:r>
      <w:commentRangeEnd w:id="0"/>
      <w:r w:rsidR="00253D19">
        <w:rPr>
          <w:rStyle w:val="Kommentarzeichen"/>
          <w:rFonts w:ascii="Segoe UI" w:hAnsi="Segoe UI" w:cs="Segoe UI"/>
          <w:color w:val="auto"/>
        </w:rPr>
        <w:commentReference w:id="0"/>
      </w:r>
      <w:r w:rsidR="006049EC">
        <w:t>im lokalen Sortiment listen</w:t>
      </w:r>
    </w:p>
    <w:p w14:paraId="725FD144" w14:textId="77777777" w:rsidR="00904F06" w:rsidRPr="007D4F9D" w:rsidRDefault="00904F06" w:rsidP="00904F06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commentRangeStart w:id="2"/>
      <w:r w:rsidRPr="007D4F9D">
        <w:rPr>
          <w:rFonts w:ascii="Arial" w:hAnsi="Arial" w:cs="Arial"/>
        </w:rPr>
        <w:t>Dokumentation</w:t>
      </w:r>
      <w:commentRangeEnd w:id="2"/>
      <w:r w:rsidR="00547971">
        <w:rPr>
          <w:rStyle w:val="Kommentarzeichen"/>
          <w:rFonts w:ascii="Segoe UI" w:hAnsi="Segoe UI" w:cs="Segoe UI"/>
          <w:color w:val="auto"/>
        </w:rPr>
        <w:commentReference w:id="2"/>
      </w:r>
    </w:p>
    <w:p w14:paraId="60EC2014" w14:textId="77777777" w:rsidR="00904F06" w:rsidRPr="007D4F9D" w:rsidRDefault="00904F06" w:rsidP="00904F06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904F06" w:rsidRPr="007D4F9D" w14:paraId="6D2F9912" w14:textId="77777777" w:rsidTr="00C05F7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5D977B33" w14:textId="77777777" w:rsidR="00904F06" w:rsidRPr="007D4F9D" w:rsidRDefault="00904F06" w:rsidP="00C05F78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175E4EDD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18042704" w14:textId="77777777" w:rsidR="00904F06" w:rsidRPr="007D4F9D" w:rsidRDefault="00904F06" w:rsidP="00C05F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725976CD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04F06" w:rsidRPr="007D4F9D" w14:paraId="525D03BE" w14:textId="77777777" w:rsidTr="00C05F78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56103874" w14:textId="77777777" w:rsidR="00904F06" w:rsidRPr="007D4F9D" w:rsidRDefault="00904F06" w:rsidP="00C05F7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4752B027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4A3CA53B" w14:textId="77777777" w:rsidR="00904F06" w:rsidRPr="007D4F9D" w:rsidRDefault="00904F06" w:rsidP="00C05F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139B92D7" w14:textId="77777777" w:rsidR="00904F06" w:rsidRPr="007D4F9D" w:rsidRDefault="00C034A0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Michael Schwinn</w:t>
            </w:r>
          </w:p>
        </w:tc>
      </w:tr>
      <w:tr w:rsidR="00904F06" w:rsidRPr="007D4F9D" w14:paraId="158A2144" w14:textId="77777777" w:rsidTr="00C05F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55656E5B" w14:textId="77777777" w:rsidR="00904F06" w:rsidRPr="007D4F9D" w:rsidRDefault="00904F06" w:rsidP="00C05F78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2F478D33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3" w:name="Version"/>
            <w:r w:rsidRPr="007D4F9D">
              <w:rPr>
                <w:rFonts w:ascii="Arial" w:hAnsi="Arial" w:cs="Arial"/>
                <w:szCs w:val="22"/>
              </w:rPr>
              <w:t>1.0</w:t>
            </w:r>
            <w:bookmarkEnd w:id="3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6700A5D5" w14:textId="77777777" w:rsidR="00904F06" w:rsidRPr="007D4F9D" w:rsidRDefault="00904F06" w:rsidP="00C05F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1EE6C116" w14:textId="77777777" w:rsidR="00904F06" w:rsidRPr="007D4F9D" w:rsidRDefault="00BE204D" w:rsidP="00BE2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07.12.2018</w:t>
            </w:r>
          </w:p>
        </w:tc>
      </w:tr>
    </w:tbl>
    <w:p w14:paraId="6F2AF0FC" w14:textId="77777777" w:rsidR="00904F06" w:rsidRPr="007D4F9D" w:rsidRDefault="00904F06" w:rsidP="00904F06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904F06" w:rsidRPr="007D4F9D" w14:paraId="7B9C7D91" w14:textId="77777777" w:rsidTr="00C0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6BF818" w14:textId="77777777" w:rsidR="00904F06" w:rsidRPr="007D4F9D" w:rsidRDefault="00904F06" w:rsidP="00C05F78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12199700" w14:textId="77777777" w:rsidR="00904F06" w:rsidRPr="007D4F9D" w:rsidRDefault="00904F06" w:rsidP="00C05F7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7AC28C26" w14:textId="77777777" w:rsidR="00904F06" w:rsidRPr="007D4F9D" w:rsidRDefault="00904F06" w:rsidP="00C05F7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14879401" w14:textId="77777777" w:rsidR="00904F06" w:rsidRPr="007D4F9D" w:rsidRDefault="00904F06" w:rsidP="00C05F7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3045AA21" w14:textId="77777777" w:rsidR="00904F06" w:rsidRPr="007D4F9D" w:rsidRDefault="00904F06" w:rsidP="00C05F7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Signum</w:t>
            </w:r>
          </w:p>
        </w:tc>
      </w:tr>
      <w:tr w:rsidR="00904F06" w:rsidRPr="007D4F9D" w14:paraId="428717CD" w14:textId="77777777" w:rsidTr="00C0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D8A0BC0" w14:textId="77777777" w:rsidR="00904F06" w:rsidRPr="007D4F9D" w:rsidRDefault="00904F06" w:rsidP="00C05F78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73F1AA20" w14:textId="77777777" w:rsidR="00904F06" w:rsidRPr="007D4F9D" w:rsidRDefault="00CB2A01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Michael Schwinn</w:t>
            </w:r>
          </w:p>
        </w:tc>
        <w:tc>
          <w:tcPr>
            <w:tcW w:w="1634" w:type="dxa"/>
            <w:vAlign w:val="center"/>
          </w:tcPr>
          <w:p w14:paraId="1918849D" w14:textId="77777777" w:rsidR="00904F06" w:rsidRPr="007D4F9D" w:rsidRDefault="00904F06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5CA43F98" w14:textId="77777777" w:rsidR="00904F06" w:rsidRPr="007D4F9D" w:rsidRDefault="00BE204D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07.12.2018</w:t>
            </w:r>
          </w:p>
        </w:tc>
        <w:tc>
          <w:tcPr>
            <w:tcW w:w="3200" w:type="dxa"/>
            <w:vAlign w:val="center"/>
          </w:tcPr>
          <w:p w14:paraId="24288BC7" w14:textId="77777777" w:rsidR="00904F06" w:rsidRPr="007D4F9D" w:rsidRDefault="00BE204D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Michael Schwinn</w:t>
            </w:r>
          </w:p>
        </w:tc>
      </w:tr>
      <w:tr w:rsidR="00904F06" w:rsidRPr="007D4F9D" w14:paraId="73D236B7" w14:textId="77777777" w:rsidTr="00C0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3A8EA63" w14:textId="77777777" w:rsidR="00904F06" w:rsidRPr="007D4F9D" w:rsidRDefault="00904F06" w:rsidP="00C05F78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1234CCC8" w14:textId="77777777" w:rsidR="00904F06" w:rsidRPr="007D4F9D" w:rsidRDefault="00956C23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4" w:author="Meier, Matthias" w:date="2019-03-05T08:08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0EA0CEF4" w14:textId="77777777" w:rsidR="00904F06" w:rsidRPr="007D4F9D" w:rsidRDefault="00956C23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5" w:author="Meier, Matthias" w:date="2019-03-05T08:08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4A302641" w14:textId="77777777" w:rsidR="00904F06" w:rsidRPr="007D4F9D" w:rsidRDefault="00956C23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6" w:author="Meier, Matthias" w:date="2019-03-05T08:08:00Z">
              <w:r>
                <w:rPr>
                  <w:rFonts w:ascii="Arial" w:hAnsi="Arial" w:cs="Arial"/>
                  <w:szCs w:val="22"/>
                </w:rPr>
                <w:t>04.03.2018</w:t>
              </w:r>
            </w:ins>
          </w:p>
        </w:tc>
        <w:tc>
          <w:tcPr>
            <w:tcW w:w="3200" w:type="dxa"/>
            <w:vAlign w:val="center"/>
          </w:tcPr>
          <w:p w14:paraId="34386D9F" w14:textId="77777777" w:rsidR="00904F06" w:rsidRPr="007D4F9D" w:rsidRDefault="00956C23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7" w:author="Meier, Matthias" w:date="2019-03-05T08:08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</w:tr>
      <w:tr w:rsidR="00904F06" w:rsidRPr="007D4F9D" w14:paraId="5ACD9B47" w14:textId="77777777" w:rsidTr="00C05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289EF08" w14:textId="77777777" w:rsidR="00904F06" w:rsidRPr="007D4F9D" w:rsidRDefault="00904F06" w:rsidP="00C05F78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7D4F9D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60A3FD1E" w14:textId="77777777" w:rsidR="00904F06" w:rsidRPr="007D4F9D" w:rsidRDefault="00904F06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0E32415E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390261FB" w14:textId="77777777" w:rsidR="00904F06" w:rsidRPr="007D4F9D" w:rsidRDefault="00904F06" w:rsidP="00C0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2B75A1D1" w14:textId="77777777" w:rsidR="00904F06" w:rsidRPr="007D4F9D" w:rsidRDefault="00904F06" w:rsidP="00C05F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CCAD028" w14:textId="77777777" w:rsidR="00904F06" w:rsidRPr="007D4F9D" w:rsidRDefault="00904F06" w:rsidP="00904F06">
      <w:pPr>
        <w:rPr>
          <w:rFonts w:ascii="Arial" w:hAnsi="Arial" w:cs="Arial"/>
          <w:szCs w:val="22"/>
        </w:rPr>
      </w:pPr>
    </w:p>
    <w:p w14:paraId="2BA04E72" w14:textId="77777777" w:rsidR="00904F06" w:rsidRPr="007D4F9D" w:rsidRDefault="00904F06" w:rsidP="00904F06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7D4F9D">
        <w:rPr>
          <w:rFonts w:ascii="Arial" w:hAnsi="Arial" w:cs="Arial"/>
        </w:rPr>
        <w:t>Änderungshistorie</w:t>
      </w:r>
    </w:p>
    <w:p w14:paraId="3FEE42EE" w14:textId="77777777" w:rsidR="00904F06" w:rsidRPr="007D4F9D" w:rsidRDefault="00904F06" w:rsidP="00904F06">
      <w:pPr>
        <w:rPr>
          <w:rFonts w:ascii="Arial" w:hAnsi="Arial" w:cs="Arial"/>
          <w:sz w:val="16"/>
          <w:szCs w:val="16"/>
        </w:rPr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904F06" w:rsidRPr="007D4F9D" w14:paraId="5699B414" w14:textId="77777777" w:rsidTr="00C05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28A844C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7D4F9D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702174D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7D4F9D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644A795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7D4F9D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42DDEB53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7D4F9D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904F06" w:rsidRPr="007D4F9D" w14:paraId="71C164DC" w14:textId="77777777" w:rsidTr="00C05F78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619E56CE" w14:textId="77777777" w:rsidR="00904F06" w:rsidRPr="007D4F9D" w:rsidRDefault="00904F06" w:rsidP="00C05F78">
            <w:pPr>
              <w:rPr>
                <w:rFonts w:ascii="Arial" w:hAnsi="Arial" w:cs="Arial"/>
                <w:sz w:val="18"/>
                <w:szCs w:val="18"/>
              </w:rPr>
            </w:pPr>
            <w:r w:rsidRPr="007D4F9D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1274FA20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7D4F9D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CAC5692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7D4F9D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6A81FAAD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77A9E4F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5617FFE9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904F06" w:rsidRPr="007D4F9D" w14:paraId="03972D96" w14:textId="77777777" w:rsidTr="00C05F78">
        <w:tc>
          <w:tcPr>
            <w:tcW w:w="543" w:type="dxa"/>
          </w:tcPr>
          <w:p w14:paraId="2347363F" w14:textId="77777777" w:rsidR="00904F06" w:rsidRPr="007D4F9D" w:rsidRDefault="00904F06" w:rsidP="00EA22E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7DF8DF22" w14:textId="77777777" w:rsidR="00904F06" w:rsidRPr="007D4F9D" w:rsidRDefault="00C034A0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07.12.2018</w:t>
            </w:r>
          </w:p>
        </w:tc>
        <w:tc>
          <w:tcPr>
            <w:tcW w:w="900" w:type="dxa"/>
          </w:tcPr>
          <w:p w14:paraId="4F9509CC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7D4F9D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23A5A70F" w14:textId="77777777" w:rsidR="00904F06" w:rsidRPr="007D4F9D" w:rsidRDefault="00C034A0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alle</w:t>
            </w:r>
          </w:p>
        </w:tc>
        <w:tc>
          <w:tcPr>
            <w:tcW w:w="3685" w:type="dxa"/>
          </w:tcPr>
          <w:p w14:paraId="2506BD06" w14:textId="77777777" w:rsidR="00904F06" w:rsidRPr="007D4F9D" w:rsidRDefault="00C034A0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Dokument angelegt</w:t>
            </w:r>
          </w:p>
        </w:tc>
        <w:tc>
          <w:tcPr>
            <w:tcW w:w="2100" w:type="dxa"/>
          </w:tcPr>
          <w:p w14:paraId="0E8E491A" w14:textId="77777777" w:rsidR="00904F06" w:rsidRPr="007D4F9D" w:rsidRDefault="00C034A0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Michael Schwinn</w:t>
            </w:r>
          </w:p>
        </w:tc>
      </w:tr>
      <w:tr w:rsidR="00904F06" w:rsidRPr="007D4F9D" w14:paraId="515DA2B1" w14:textId="77777777" w:rsidTr="00C05F78">
        <w:tc>
          <w:tcPr>
            <w:tcW w:w="543" w:type="dxa"/>
          </w:tcPr>
          <w:p w14:paraId="59BC7D60" w14:textId="77777777" w:rsidR="00904F06" w:rsidRPr="007D4F9D" w:rsidRDefault="00904F06" w:rsidP="00EA22E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2F22BA52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6252AB96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188D847E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082097F0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65719492" w14:textId="77777777" w:rsidR="00904F06" w:rsidRPr="007D4F9D" w:rsidRDefault="00904F06" w:rsidP="00C05F78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10375198" w14:textId="77777777" w:rsidR="00904F06" w:rsidRPr="007D4F9D" w:rsidRDefault="00904F06" w:rsidP="00904F06">
      <w:pPr>
        <w:rPr>
          <w:rFonts w:ascii="Arial" w:hAnsi="Arial" w:cs="Arial"/>
        </w:rPr>
      </w:pPr>
    </w:p>
    <w:p w14:paraId="35420046" w14:textId="77777777" w:rsidR="00904F06" w:rsidRPr="007D4F9D" w:rsidRDefault="00904F06" w:rsidP="00904F06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commentRangeStart w:id="8"/>
      <w:r w:rsidRPr="007D4F9D">
        <w:rPr>
          <w:rFonts w:ascii="Arial" w:hAnsi="Arial" w:cs="Arial"/>
        </w:rPr>
        <w:t>Überblick</w:t>
      </w:r>
      <w:commentRangeEnd w:id="8"/>
      <w:r w:rsidR="003A384B">
        <w:rPr>
          <w:rStyle w:val="Kommentarzeichen"/>
          <w:rFonts w:ascii="Segoe UI" w:hAnsi="Segoe UI" w:cs="Segoe UI"/>
          <w:color w:val="auto"/>
        </w:rPr>
        <w:commentReference w:id="8"/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0"/>
        <w:gridCol w:w="7329"/>
      </w:tblGrid>
      <w:tr w:rsidR="004F763B" w:rsidRPr="003A7625" w14:paraId="66F69495" w14:textId="77777777" w:rsidTr="0068527C">
        <w:tc>
          <w:tcPr>
            <w:tcW w:w="1249" w:type="pct"/>
            <w:shd w:val="clear" w:color="auto" w:fill="DAE0E4" w:themeFill="accent1"/>
          </w:tcPr>
          <w:p w14:paraId="40113EEB" w14:textId="77777777" w:rsidR="004F763B" w:rsidRPr="003A7625" w:rsidRDefault="004F763B" w:rsidP="0068527C">
            <w:r>
              <w:t>Start</w:t>
            </w:r>
          </w:p>
        </w:tc>
        <w:tc>
          <w:tcPr>
            <w:tcW w:w="3751" w:type="pct"/>
          </w:tcPr>
          <w:p w14:paraId="70A78DC4" w14:textId="77777777" w:rsidR="00DC0171" w:rsidRPr="003A7625" w:rsidRDefault="00C034A0" w:rsidP="00C35B54">
            <w:r>
              <w:t xml:space="preserve">Bestimmte </w:t>
            </w:r>
            <w:r w:rsidR="00A24D09">
              <w:t>Artikel</w:t>
            </w:r>
            <w:r w:rsidR="00744E9E">
              <w:t xml:space="preserve"> / </w:t>
            </w:r>
            <w:r w:rsidR="00C35B54">
              <w:t>A</w:t>
            </w:r>
            <w:r w:rsidR="00744E9E">
              <w:t>rtikelgruppen</w:t>
            </w:r>
            <w:r w:rsidR="00A24D09">
              <w:t xml:space="preserve"> </w:t>
            </w:r>
            <w:r>
              <w:t>solle</w:t>
            </w:r>
            <w:r w:rsidR="00744E9E">
              <w:t xml:space="preserve">n nur </w:t>
            </w:r>
            <w:r w:rsidR="00FD1DF6">
              <w:t>in bestimmten lokalen Org</w:t>
            </w:r>
            <w:r w:rsidR="00C35B54">
              <w:t xml:space="preserve">anisationseinheiten z. B. in einer </w:t>
            </w:r>
            <w:r w:rsidR="00FD1DF6">
              <w:t>Verkaufsorganisation</w:t>
            </w:r>
            <w:r w:rsidR="00C35B54">
              <w:t xml:space="preserve"> zur Verfügung stehen</w:t>
            </w:r>
            <w:del w:id="9" w:author="Meier, Matthias" w:date="2019-03-05T08:09:00Z">
              <w:r w:rsidDel="00CD6CB5">
                <w:delText>.</w:delText>
              </w:r>
            </w:del>
          </w:p>
        </w:tc>
      </w:tr>
      <w:tr w:rsidR="004F763B" w:rsidRPr="003A7625" w14:paraId="55937B4A" w14:textId="77777777" w:rsidTr="0068527C">
        <w:tc>
          <w:tcPr>
            <w:tcW w:w="1249" w:type="pct"/>
            <w:shd w:val="clear" w:color="auto" w:fill="DAE0E4" w:themeFill="accent1"/>
          </w:tcPr>
          <w:p w14:paraId="1CAF060D" w14:textId="77777777" w:rsidR="004F763B" w:rsidRPr="003A7625" w:rsidRDefault="004F763B" w:rsidP="0068527C">
            <w:r>
              <w:t>Ende</w:t>
            </w:r>
          </w:p>
        </w:tc>
        <w:tc>
          <w:tcPr>
            <w:tcW w:w="3751" w:type="pct"/>
          </w:tcPr>
          <w:p w14:paraId="0187E61C" w14:textId="5C8BEC07" w:rsidR="004F763B" w:rsidRPr="003A7625" w:rsidRDefault="00C034A0" w:rsidP="00744E9E">
            <w:del w:id="10" w:author="Meier, Matthias" w:date="2019-03-05T08:28:00Z">
              <w:r w:rsidDel="0069578C">
                <w:delText>Die r</w:delText>
              </w:r>
            </w:del>
            <w:ins w:id="11" w:author="Meier, Matthias" w:date="2019-03-05T08:28:00Z">
              <w:r w:rsidR="0069578C">
                <w:t>R</w:t>
              </w:r>
            </w:ins>
            <w:r>
              <w:t>elevante</w:t>
            </w:r>
            <w:del w:id="12" w:author="Meier, Matthias" w:date="2019-03-05T08:28:00Z">
              <w:r w:rsidDel="0069578C">
                <w:delText>n</w:delText>
              </w:r>
            </w:del>
            <w:r>
              <w:t xml:space="preserve"> Artikel </w:t>
            </w:r>
            <w:r w:rsidR="00744E9E">
              <w:t xml:space="preserve">/ Artikelgruppen </w:t>
            </w:r>
            <w:r w:rsidR="00C35B54">
              <w:t xml:space="preserve">sind den richtigen lokalen Organisationseinheiten </w:t>
            </w:r>
            <w:r w:rsidR="00744E9E">
              <w:t xml:space="preserve"> </w:t>
            </w:r>
            <w:r>
              <w:t>zugeordnet</w:t>
            </w:r>
            <w:del w:id="13" w:author="Meier, Matthias" w:date="2019-03-05T08:09:00Z">
              <w:r w:rsidDel="00CD6CB5">
                <w:delText>.</w:delText>
              </w:r>
            </w:del>
          </w:p>
        </w:tc>
      </w:tr>
      <w:tr w:rsidR="004F763B" w:rsidRPr="003A7625" w14:paraId="35289C22" w14:textId="77777777" w:rsidTr="0068527C">
        <w:tc>
          <w:tcPr>
            <w:tcW w:w="1249" w:type="pct"/>
            <w:shd w:val="clear" w:color="auto" w:fill="DAE0E4" w:themeFill="accent1"/>
          </w:tcPr>
          <w:p w14:paraId="15EDABCA" w14:textId="77777777" w:rsidR="004F763B" w:rsidRDefault="004F763B" w:rsidP="0068527C">
            <w:r>
              <w:t>Ergebnis/Endzustand</w:t>
            </w:r>
          </w:p>
        </w:tc>
        <w:tc>
          <w:tcPr>
            <w:tcW w:w="3751" w:type="pct"/>
          </w:tcPr>
          <w:p w14:paraId="59E42485" w14:textId="77777777" w:rsidR="004F763B" w:rsidRDefault="00DC0171" w:rsidP="0068527C">
            <w:r>
              <w:t xml:space="preserve">Fall </w:t>
            </w:r>
            <w:commentRangeStart w:id="14"/>
            <w:r>
              <w:t>1</w:t>
            </w:r>
            <w:commentRangeEnd w:id="14"/>
            <w:r w:rsidR="00732D18">
              <w:rPr>
                <w:rStyle w:val="Kommentarzeichen"/>
              </w:rPr>
              <w:commentReference w:id="14"/>
            </w:r>
            <w:r>
              <w:t xml:space="preserve">: </w:t>
            </w:r>
          </w:p>
          <w:p w14:paraId="2059EEBD" w14:textId="77777777" w:rsidR="004F763B" w:rsidRPr="003A7625" w:rsidRDefault="004F763B" w:rsidP="006A5E41">
            <w:r>
              <w:t>Fall 2:</w:t>
            </w:r>
            <w:r w:rsidR="00DC0171">
              <w:t xml:space="preserve"> </w:t>
            </w:r>
          </w:p>
        </w:tc>
      </w:tr>
    </w:tbl>
    <w:p w14:paraId="71FA8529" w14:textId="77777777" w:rsidR="004F763B" w:rsidRDefault="004F763B" w:rsidP="004F763B"/>
    <w:p w14:paraId="32D37AAB" w14:textId="77777777" w:rsidR="004F763B" w:rsidRDefault="004F763B" w:rsidP="00183BBE">
      <w:pPr>
        <w:pStyle w:val="berschrift2"/>
        <w:numPr>
          <w:ilvl w:val="0"/>
          <w:numId w:val="0"/>
        </w:numPr>
        <w:ind w:left="567" w:hanging="567"/>
      </w:pPr>
      <w:r>
        <w:t>Ausgangssituation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0"/>
        <w:gridCol w:w="7329"/>
      </w:tblGrid>
      <w:tr w:rsidR="00904F06" w:rsidRPr="00904F06" w14:paraId="545C2E9B" w14:textId="77777777" w:rsidTr="00A24D09">
        <w:trPr>
          <w:trHeight w:val="202"/>
        </w:trPr>
        <w:tc>
          <w:tcPr>
            <w:tcW w:w="1249" w:type="pct"/>
            <w:shd w:val="clear" w:color="auto" w:fill="84A2B9" w:themeFill="background2" w:themeFillTint="99"/>
          </w:tcPr>
          <w:p w14:paraId="7615C6DD" w14:textId="77777777" w:rsidR="004F763B" w:rsidRPr="00904F06" w:rsidRDefault="00904F06" w:rsidP="0068527C">
            <w:pPr>
              <w:pStyle w:val="Erluterung"/>
              <w:rPr>
                <w:color w:val="FFFFFF" w:themeColor="background1"/>
              </w:rPr>
            </w:pPr>
            <w:r w:rsidRPr="00904F06">
              <w:rPr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4A2B9" w:themeFill="background2" w:themeFillTint="99"/>
          </w:tcPr>
          <w:p w14:paraId="3C7AF6D5" w14:textId="77777777" w:rsidR="004F763B" w:rsidRPr="00904F06" w:rsidRDefault="00904F06" w:rsidP="0068527C">
            <w:pPr>
              <w:pStyle w:val="Erluterung"/>
              <w:rPr>
                <w:color w:val="FFFFFF" w:themeColor="background1"/>
              </w:rPr>
            </w:pPr>
            <w:r w:rsidRPr="00904F06">
              <w:rPr>
                <w:color w:val="FFFFFF" w:themeColor="background1"/>
              </w:rPr>
              <w:t>Erläuterung</w:t>
            </w:r>
          </w:p>
        </w:tc>
      </w:tr>
      <w:tr w:rsidR="004F763B" w:rsidRPr="003A7625" w14:paraId="13F54A98" w14:textId="77777777" w:rsidTr="0068527C">
        <w:tc>
          <w:tcPr>
            <w:tcW w:w="1249" w:type="pct"/>
            <w:shd w:val="clear" w:color="auto" w:fill="DAE0E4" w:themeFill="accent1"/>
          </w:tcPr>
          <w:p w14:paraId="6F74D95B" w14:textId="77777777" w:rsidR="004F763B" w:rsidRPr="003A7625" w:rsidRDefault="004F763B" w:rsidP="0068527C">
            <w:r>
              <w:t>Vorgängerprozesse</w:t>
            </w:r>
          </w:p>
        </w:tc>
        <w:tc>
          <w:tcPr>
            <w:tcW w:w="3751" w:type="pct"/>
          </w:tcPr>
          <w:p w14:paraId="70C36B39" w14:textId="77777777" w:rsidR="004F763B" w:rsidRPr="003A7625" w:rsidRDefault="00C034A0" w:rsidP="007740FC">
            <w:pPr>
              <w:pStyle w:val="Listenabsatz"/>
              <w:numPr>
                <w:ilvl w:val="0"/>
                <w:numId w:val="12"/>
              </w:numPr>
            </w:pPr>
            <w:r>
              <w:t>Entscheidu</w:t>
            </w:r>
            <w:r w:rsidR="007740FC">
              <w:t xml:space="preserve">ng, dass bestimmte Artikel nur in </w:t>
            </w:r>
            <w:r w:rsidR="00FD1DF6">
              <w:t>bestimmten</w:t>
            </w:r>
            <w:r w:rsidR="007740FC">
              <w:t xml:space="preserve"> lokalen Organisationeinheiten zum Verkauf zur Verfügung stehen</w:t>
            </w:r>
            <w:r>
              <w:t xml:space="preserve"> sollen</w:t>
            </w:r>
            <w:del w:id="15" w:author="Meier, Matthias" w:date="2019-03-05T08:10:00Z">
              <w:r w:rsidDel="00CD6CB5">
                <w:delText>.</w:delText>
              </w:r>
            </w:del>
          </w:p>
        </w:tc>
      </w:tr>
      <w:tr w:rsidR="004F763B" w:rsidRPr="003A7625" w14:paraId="065BB631" w14:textId="77777777" w:rsidTr="0068527C">
        <w:tc>
          <w:tcPr>
            <w:tcW w:w="1249" w:type="pct"/>
            <w:shd w:val="clear" w:color="auto" w:fill="DAE0E4" w:themeFill="accent1"/>
          </w:tcPr>
          <w:p w14:paraId="443B5773" w14:textId="77777777" w:rsidR="004F763B" w:rsidRPr="003A7625" w:rsidRDefault="004F763B" w:rsidP="0068527C">
            <w: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3396B364" w14:textId="77777777" w:rsidR="0012740E" w:rsidRDefault="00A24D09" w:rsidP="00EA22E7">
            <w:pPr>
              <w:pStyle w:val="Listenabsatz"/>
              <w:numPr>
                <w:ilvl w:val="0"/>
                <w:numId w:val="10"/>
              </w:numPr>
            </w:pPr>
            <w:r>
              <w:t>Artikel sind angelegt</w:t>
            </w:r>
            <w:del w:id="16" w:author="Meier, Matthias" w:date="2019-03-05T08:14:00Z">
              <w:r w:rsidR="00570361" w:rsidDel="002159D4">
                <w:delText>.</w:delText>
              </w:r>
            </w:del>
          </w:p>
          <w:p w14:paraId="376CCA49" w14:textId="77777777" w:rsidR="00A24D09" w:rsidRDefault="00A24D09" w:rsidP="00EA22E7">
            <w:pPr>
              <w:pStyle w:val="Listenabsatz"/>
              <w:numPr>
                <w:ilvl w:val="0"/>
                <w:numId w:val="10"/>
              </w:numPr>
            </w:pPr>
            <w:r>
              <w:t>Geschäftspartner (Kunden) sind angelegt</w:t>
            </w:r>
            <w:del w:id="17" w:author="Meier, Matthias" w:date="2019-03-05T08:14:00Z">
              <w:r w:rsidR="0014084B" w:rsidDel="002159D4">
                <w:delText>.</w:delText>
              </w:r>
            </w:del>
          </w:p>
          <w:p w14:paraId="63992CE2" w14:textId="1BF9D878" w:rsidR="0014084B" w:rsidRPr="003A7625" w:rsidRDefault="00AA52B8" w:rsidP="00EA22E7">
            <w:pPr>
              <w:pStyle w:val="Listenabsatz"/>
              <w:numPr>
                <w:ilvl w:val="0"/>
                <w:numId w:val="10"/>
              </w:numPr>
            </w:pPr>
            <w:ins w:id="18" w:author="Meier, Matthias" w:date="2019-03-05T08:28:00Z">
              <w:r>
                <w:t>R</w:t>
              </w:r>
            </w:ins>
            <w:del w:id="19" w:author="Meier, Matthias" w:date="2019-03-05T08:28:00Z">
              <w:r w:rsidR="0014084B" w:rsidDel="00AA52B8">
                <w:delText>Die r</w:delText>
              </w:r>
            </w:del>
            <w:r w:rsidR="0014084B">
              <w:t>elevante</w:t>
            </w:r>
            <w:del w:id="20" w:author="Meier, Matthias" w:date="2019-03-05T08:28:00Z">
              <w:r w:rsidR="0014084B" w:rsidDel="00AA52B8">
                <w:delText>n</w:delText>
              </w:r>
            </w:del>
            <w:r w:rsidR="0014084B">
              <w:t xml:space="preserve"> Organisationseinheiten sind angelegt</w:t>
            </w:r>
            <w:del w:id="21" w:author="Meier, Matthias" w:date="2019-03-05T08:14:00Z">
              <w:r w:rsidR="00570361" w:rsidDel="002159D4">
                <w:delText>.</w:delText>
              </w:r>
            </w:del>
          </w:p>
        </w:tc>
      </w:tr>
    </w:tbl>
    <w:p w14:paraId="07693259" w14:textId="77777777" w:rsidR="004F763B" w:rsidRPr="001A089E" w:rsidRDefault="004F763B" w:rsidP="004F763B">
      <w:pPr>
        <w:rPr>
          <w:lang w:eastAsia="de-DE"/>
        </w:rPr>
      </w:pPr>
    </w:p>
    <w:p w14:paraId="69BD2AD0" w14:textId="77777777" w:rsidR="004F763B" w:rsidRDefault="004F763B" w:rsidP="00183BBE">
      <w:pPr>
        <w:pStyle w:val="berschrift2"/>
        <w:numPr>
          <w:ilvl w:val="0"/>
          <w:numId w:val="0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Überblick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Prozesssch</w:t>
      </w:r>
      <w:r w:rsidR="00E61956">
        <w:rPr>
          <w:lang w:val="en-US"/>
        </w:rPr>
        <w:t>r</w:t>
      </w:r>
      <w:r>
        <w:rPr>
          <w:lang w:val="en-US"/>
        </w:rPr>
        <w:t>itte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Funktionen</w:t>
      </w:r>
      <w:proofErr w:type="spellEnd"/>
    </w:p>
    <w:p w14:paraId="19206D65" w14:textId="77777777" w:rsidR="006A5E41" w:rsidRPr="006A5E41" w:rsidRDefault="006A5E41" w:rsidP="006A5E41"/>
    <w:tbl>
      <w:tblPr>
        <w:tblW w:w="9776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133"/>
        <w:gridCol w:w="2125"/>
        <w:gridCol w:w="1138"/>
        <w:gridCol w:w="3400"/>
        <w:gridCol w:w="1416"/>
      </w:tblGrid>
      <w:tr w:rsidR="004F763B" w:rsidRPr="002255B4" w14:paraId="3A2A49DE" w14:textId="77777777" w:rsidTr="004F763B">
        <w:trPr>
          <w:trHeight w:val="567"/>
        </w:trPr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0C116A86" w14:textId="77777777" w:rsidR="004F763B" w:rsidRPr="002255B4" w:rsidRDefault="004F763B" w:rsidP="0068527C">
            <w:r w:rsidRPr="002255B4">
              <w:t>Nr.</w:t>
            </w: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13305E50" w14:textId="77777777" w:rsidR="004F763B" w:rsidRPr="002255B4" w:rsidRDefault="004F763B" w:rsidP="0068527C">
            <w:r w:rsidRPr="002255B4">
              <w:t>System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419EEF6A" w14:textId="77777777" w:rsidR="004F763B" w:rsidRPr="002255B4" w:rsidRDefault="004F763B" w:rsidP="0068527C">
            <w:r w:rsidRPr="002255B4">
              <w:t>Prozessschritt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095392DF" w14:textId="77777777" w:rsidR="004F763B" w:rsidRDefault="004F763B" w:rsidP="0068527C">
            <w:r>
              <w:t>Funkt. ID</w:t>
            </w:r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663634EC" w14:textId="77777777" w:rsidR="004F763B" w:rsidRPr="002255B4" w:rsidRDefault="004F763B" w:rsidP="0068527C">
            <w:r>
              <w:t>Beschreibung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DAE0E4" w:themeFill="accent1"/>
            <w:vAlign w:val="center"/>
          </w:tcPr>
          <w:p w14:paraId="48993F9D" w14:textId="77777777" w:rsidR="004F763B" w:rsidRPr="002255B4" w:rsidRDefault="004F763B" w:rsidP="0068527C">
            <w:r>
              <w:t>RICEFW</w:t>
            </w:r>
          </w:p>
        </w:tc>
      </w:tr>
      <w:tr w:rsidR="00A24D09" w:rsidRPr="00800334" w14:paraId="05189468" w14:textId="77777777" w:rsidTr="00E33801"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360AFB4" w14:textId="77777777" w:rsidR="00A24D09" w:rsidRPr="00DA234D" w:rsidRDefault="00A24D09" w:rsidP="00EA22E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414F01" w14:textId="77777777" w:rsidR="00A24D09" w:rsidRPr="007C61B4" w:rsidRDefault="00732D18" w:rsidP="00A24D09">
            <w:pPr>
              <w:spacing w:before="60"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ins w:id="22" w:author="Meier, Matthias" w:date="2019-03-05T08:10:00Z">
              <w:r>
                <w:rPr>
                  <w:rFonts w:ascii="Arial" w:hAnsi="Arial" w:cs="Arial"/>
                  <w:sz w:val="16"/>
                  <w:szCs w:val="16"/>
                  <w:lang w:val="en-US"/>
                </w:rPr>
                <w:t>?</w:t>
              </w:r>
            </w:ins>
            <w:ins w:id="23" w:author="Meier, Matthias" w:date="2019-03-05T08:11:00Z">
              <w:r>
                <w:rPr>
                  <w:rStyle w:val="Kommentarzeichen"/>
                </w:rPr>
                <w:commentReference w:id="24"/>
              </w:r>
            </w:ins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7809F32" w14:textId="77777777" w:rsidR="00A24D09" w:rsidRPr="00BE204D" w:rsidRDefault="0056019B" w:rsidP="00A24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Festlegen, welche </w:t>
            </w:r>
            <w:r w:rsidR="00FD1DF6">
              <w:rPr>
                <w:rFonts w:ascii="Arial" w:hAnsi="Arial" w:cs="Arial"/>
                <w:sz w:val="16"/>
              </w:rPr>
              <w:t>Artikel</w:t>
            </w:r>
            <w:r>
              <w:rPr>
                <w:rFonts w:ascii="Arial" w:hAnsi="Arial" w:cs="Arial"/>
                <w:sz w:val="16"/>
              </w:rPr>
              <w:t xml:space="preserve"> nur lokal verkauft werden sollen</w:t>
            </w:r>
            <w:del w:id="25" w:author="Meier, Matthias" w:date="2019-03-05T08:15:00Z">
              <w:r w:rsidDel="00CB5D95">
                <w:rPr>
                  <w:rFonts w:ascii="Arial" w:hAnsi="Arial" w:cs="Arial"/>
                  <w:sz w:val="16"/>
                </w:rPr>
                <w:delText>.</w:delText>
              </w:r>
            </w:del>
          </w:p>
          <w:p w14:paraId="1C682618" w14:textId="77777777" w:rsidR="00A24D09" w:rsidRPr="00BE204D" w:rsidRDefault="00A24D09" w:rsidP="00A24D0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28A33F8" w14:textId="77777777" w:rsidR="00A24D09" w:rsidRPr="00800334" w:rsidRDefault="00732D18" w:rsidP="00A24D09">
            <w:pPr>
              <w:spacing w:before="60" w:after="60"/>
              <w:ind w:left="29" w:right="176"/>
              <w:jc w:val="center"/>
              <w:rPr>
                <w:sz w:val="16"/>
                <w:szCs w:val="16"/>
              </w:rPr>
            </w:pPr>
            <w:commentRangeStart w:id="26"/>
            <w:ins w:id="27" w:author="Meier, Matthias" w:date="2019-03-05T08:11:00Z">
              <w:r>
                <w:rPr>
                  <w:sz w:val="16"/>
                  <w:szCs w:val="16"/>
                </w:rPr>
                <w:t>?</w:t>
              </w:r>
              <w:commentRangeEnd w:id="26"/>
              <w:r>
                <w:rPr>
                  <w:rStyle w:val="Kommentarzeichen"/>
                </w:rPr>
                <w:commentReference w:id="26"/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F89558" w14:textId="77777777" w:rsidR="00A24D09" w:rsidRPr="00800334" w:rsidRDefault="00EA22E7" w:rsidP="0056019B">
            <w:pPr>
              <w:pStyle w:val="HTMLVorformatiert"/>
              <w:shd w:val="clear" w:color="auto" w:fill="FFFFFF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 xml:space="preserve">Es wird festgelegt, welche Artikel (Listen von Artikeln) </w:t>
            </w:r>
            <w:r w:rsidR="00536709">
              <w:rPr>
                <w:rFonts w:ascii="Arial" w:hAnsi="Arial" w:cs="Arial"/>
                <w:sz w:val="16"/>
                <w:lang w:eastAsia="da-DK"/>
              </w:rPr>
              <w:t xml:space="preserve">bei </w:t>
            </w:r>
            <w:commentRangeStart w:id="28"/>
            <w:proofErr w:type="spellStart"/>
            <w:r w:rsidR="00536709">
              <w:rPr>
                <w:rFonts w:ascii="Arial" w:hAnsi="Arial" w:cs="Arial"/>
                <w:sz w:val="16"/>
                <w:lang w:eastAsia="da-DK"/>
              </w:rPr>
              <w:t>Sonepar</w:t>
            </w:r>
            <w:proofErr w:type="spellEnd"/>
            <w:r w:rsidR="00536709">
              <w:rPr>
                <w:rFonts w:ascii="Arial" w:hAnsi="Arial" w:cs="Arial"/>
                <w:sz w:val="16"/>
                <w:lang w:eastAsia="da-DK"/>
              </w:rPr>
              <w:t xml:space="preserve"> </w:t>
            </w:r>
            <w:commentRangeEnd w:id="28"/>
            <w:r w:rsidR="0062217F">
              <w:rPr>
                <w:rStyle w:val="Kommentarzeichen"/>
                <w:rFonts w:ascii="Segoe UI" w:hAnsi="Segoe UI" w:cs="Segoe UI"/>
                <w:lang w:eastAsia="da-DK"/>
              </w:rPr>
              <w:commentReference w:id="28"/>
            </w:r>
            <w:r w:rsidR="0056019B">
              <w:rPr>
                <w:rFonts w:ascii="Arial" w:hAnsi="Arial" w:cs="Arial"/>
                <w:sz w:val="16"/>
                <w:lang w:eastAsia="da-DK"/>
              </w:rPr>
              <w:t>nur lokal verkauft werden sollen</w:t>
            </w:r>
            <w:r w:rsidR="00FD1DF6">
              <w:rPr>
                <w:rFonts w:ascii="Arial" w:hAnsi="Arial" w:cs="Arial"/>
                <w:sz w:val="16"/>
                <w:lang w:eastAsia="da-DK"/>
              </w:rPr>
              <w:t>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D865285" w14:textId="77777777" w:rsidR="00A24D09" w:rsidRPr="00800334" w:rsidRDefault="00A24D09" w:rsidP="00A24D09">
            <w:pPr>
              <w:spacing w:before="60" w:after="60"/>
              <w:ind w:left="29" w:right="176"/>
              <w:rPr>
                <w:sz w:val="16"/>
                <w:szCs w:val="16"/>
              </w:rPr>
            </w:pPr>
          </w:p>
        </w:tc>
      </w:tr>
      <w:tr w:rsidR="00A24D09" w:rsidRPr="001A089E" w14:paraId="778572A6" w14:textId="77777777" w:rsidTr="00E33801"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B021653" w14:textId="77777777" w:rsidR="00A24D09" w:rsidRPr="00DA234D" w:rsidRDefault="00A24D09" w:rsidP="00EA22E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A1F3F00" w14:textId="77777777" w:rsidR="00A24D09" w:rsidRPr="007C61B4" w:rsidRDefault="00A24D09" w:rsidP="00A24D09">
            <w:pPr>
              <w:spacing w:before="60" w:after="60"/>
              <w:rPr>
                <w:rFonts w:ascii="Arial" w:hAnsi="Arial" w:cs="Arial"/>
                <w:sz w:val="16"/>
                <w:lang w:val="en-US"/>
              </w:rPr>
            </w:pPr>
            <w:r w:rsidRPr="007C61B4">
              <w:rPr>
                <w:rFonts w:ascii="Arial" w:hAnsi="Arial" w:cs="Arial"/>
                <w:sz w:val="16"/>
                <w:lang w:val="en-US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BC0BC77" w14:textId="77777777" w:rsidR="00A24D09" w:rsidRPr="00EA22E7" w:rsidRDefault="00EA22E7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 w:rsidRPr="00EA22E7">
              <w:rPr>
                <w:rFonts w:ascii="Arial" w:hAnsi="Arial" w:cs="Arial"/>
                <w:sz w:val="16"/>
                <w:lang w:eastAsia="da-DK"/>
              </w:rPr>
              <w:t>A</w:t>
            </w:r>
            <w:r w:rsidR="0056019B">
              <w:rPr>
                <w:rFonts w:ascii="Arial" w:hAnsi="Arial" w:cs="Arial"/>
                <w:sz w:val="16"/>
                <w:lang w:eastAsia="da-DK"/>
              </w:rPr>
              <w:t xml:space="preserve">rt der lokalen </w:t>
            </w:r>
            <w:proofErr w:type="gramStart"/>
            <w:r w:rsidR="0056019B">
              <w:rPr>
                <w:rFonts w:ascii="Arial" w:hAnsi="Arial" w:cs="Arial"/>
                <w:sz w:val="16"/>
                <w:lang w:eastAsia="da-DK"/>
              </w:rPr>
              <w:t xml:space="preserve">Artikellistung </w:t>
            </w:r>
            <w:r w:rsidRPr="00EA22E7">
              <w:rPr>
                <w:rFonts w:ascii="Arial" w:hAnsi="Arial" w:cs="Arial"/>
                <w:sz w:val="16"/>
                <w:lang w:eastAsia="da-DK"/>
              </w:rPr>
              <w:t xml:space="preserve"> wählen</w:t>
            </w:r>
            <w:proofErr w:type="gramEnd"/>
          </w:p>
          <w:p w14:paraId="0C0AF66D" w14:textId="77777777" w:rsidR="00A24D09" w:rsidRPr="00EA22E7" w:rsidRDefault="00A24D09" w:rsidP="00A24D09">
            <w:pPr>
              <w:spacing w:before="60" w:after="60"/>
              <w:rPr>
                <w:rFonts w:ascii="Arial" w:hAnsi="Arial" w:cs="Arial"/>
                <w:sz w:val="16"/>
              </w:rPr>
            </w:pP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B9C7B3B" w14:textId="77777777" w:rsidR="00A24D09" w:rsidRPr="00EA22E7" w:rsidRDefault="00732D18" w:rsidP="00A24D09">
            <w:pPr>
              <w:spacing w:before="60" w:after="60"/>
              <w:ind w:left="29" w:right="176"/>
              <w:jc w:val="center"/>
              <w:rPr>
                <w:sz w:val="16"/>
                <w:szCs w:val="16"/>
              </w:rPr>
            </w:pPr>
            <w:ins w:id="29" w:author="Meier, Matthias" w:date="2019-03-05T08:11:00Z">
              <w:r>
                <w:rPr>
                  <w:sz w:val="16"/>
                  <w:szCs w:val="16"/>
                </w:rPr>
                <w:t>?</w:t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D3052C9" w14:textId="0C2480F1" w:rsidR="00A24D09" w:rsidRDefault="0056019B" w:rsidP="00A24D09">
            <w:pPr>
              <w:pStyle w:val="HTMLVorformatiert"/>
              <w:shd w:val="clear" w:color="auto" w:fill="FFFFFF"/>
              <w:rPr>
                <w:ins w:id="30" w:author="Meier, Matthias" w:date="2019-03-05T08:16:00Z"/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 xml:space="preserve">Eine lokale </w:t>
            </w:r>
            <w:r w:rsidR="00EA22E7" w:rsidRPr="00EA22E7">
              <w:rPr>
                <w:rFonts w:ascii="Arial" w:hAnsi="Arial" w:cs="Arial"/>
                <w:sz w:val="16"/>
                <w:lang w:eastAsia="da-DK"/>
              </w:rPr>
              <w:t xml:space="preserve">Artikellistung </w:t>
            </w:r>
            <w:r>
              <w:rPr>
                <w:rFonts w:ascii="Arial" w:hAnsi="Arial" w:cs="Arial"/>
                <w:sz w:val="16"/>
                <w:lang w:eastAsia="da-DK"/>
              </w:rPr>
              <w:t>ist</w:t>
            </w:r>
            <w:r w:rsidR="00E21D87">
              <w:rPr>
                <w:rFonts w:ascii="Arial" w:hAnsi="Arial" w:cs="Arial"/>
                <w:sz w:val="16"/>
                <w:lang w:eastAsia="da-DK"/>
              </w:rPr>
              <w:t xml:space="preserve"> bei </w:t>
            </w:r>
            <w:proofErr w:type="spellStart"/>
            <w:r w:rsidR="00E21D87">
              <w:rPr>
                <w:rFonts w:ascii="Arial" w:hAnsi="Arial" w:cs="Arial"/>
                <w:sz w:val="16"/>
                <w:lang w:eastAsia="da-DK"/>
              </w:rPr>
              <w:t>Sonepar</w:t>
            </w:r>
            <w:proofErr w:type="spellEnd"/>
            <w:r w:rsidR="00536709">
              <w:rPr>
                <w:rFonts w:ascii="Arial" w:hAnsi="Arial" w:cs="Arial"/>
                <w:sz w:val="16"/>
                <w:lang w:eastAsia="da-DK"/>
              </w:rPr>
              <w:t xml:space="preserve"> auf verschied</w:t>
            </w:r>
            <w:r w:rsidR="00EA22E7">
              <w:rPr>
                <w:rFonts w:ascii="Arial" w:hAnsi="Arial" w:cs="Arial"/>
                <w:sz w:val="16"/>
                <w:lang w:eastAsia="da-DK"/>
              </w:rPr>
              <w:t>enen E</w:t>
            </w:r>
            <w:r w:rsidR="00EA22E7" w:rsidRPr="00EA22E7">
              <w:rPr>
                <w:rFonts w:ascii="Arial" w:hAnsi="Arial" w:cs="Arial"/>
                <w:sz w:val="16"/>
                <w:lang w:eastAsia="da-DK"/>
              </w:rPr>
              <w:t xml:space="preserve">benen </w:t>
            </w:r>
            <w:r>
              <w:rPr>
                <w:rFonts w:ascii="Arial" w:hAnsi="Arial" w:cs="Arial"/>
                <w:sz w:val="16"/>
                <w:lang w:eastAsia="da-DK"/>
              </w:rPr>
              <w:t>bezüglich unterschiedlicher Organisationseinheiten möglich</w:t>
            </w:r>
            <w:r w:rsidR="00EA22E7" w:rsidRPr="00EA22E7">
              <w:rPr>
                <w:rFonts w:ascii="Arial" w:hAnsi="Arial" w:cs="Arial"/>
                <w:sz w:val="16"/>
                <w:lang w:eastAsia="da-DK"/>
              </w:rPr>
              <w:t>:</w:t>
            </w:r>
          </w:p>
          <w:p w14:paraId="6F735405" w14:textId="77777777" w:rsidR="00CB5D95" w:rsidRDefault="00CB5D95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  <w:p w14:paraId="21E4C662" w14:textId="77777777" w:rsidR="00EA22E7" w:rsidRDefault="00EA22E7" w:rsidP="0056019B">
            <w:pPr>
              <w:pStyle w:val="HTMLVorformatiert"/>
              <w:numPr>
                <w:ilvl w:val="0"/>
                <w:numId w:val="15"/>
              </w:numPr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commentRangeStart w:id="31"/>
            <w:r>
              <w:rPr>
                <w:rFonts w:ascii="Arial" w:hAnsi="Arial" w:cs="Arial"/>
                <w:sz w:val="16"/>
                <w:lang w:eastAsia="da-DK"/>
              </w:rPr>
              <w:t>Verkaufsorganisation / Vertriebsweg</w:t>
            </w:r>
          </w:p>
          <w:p w14:paraId="609B5D84" w14:textId="77777777" w:rsidR="00EA22E7" w:rsidRPr="00EA22E7" w:rsidRDefault="00EA22E7" w:rsidP="00EA22E7">
            <w:pPr>
              <w:pStyle w:val="HTMLVorformatiert"/>
              <w:numPr>
                <w:ilvl w:val="0"/>
                <w:numId w:val="15"/>
              </w:numPr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>Werk</w:t>
            </w:r>
            <w:commentRangeEnd w:id="31"/>
            <w:r w:rsidR="0062217F">
              <w:rPr>
                <w:rStyle w:val="Kommentarzeichen"/>
                <w:rFonts w:ascii="Segoe UI" w:hAnsi="Segoe UI" w:cs="Segoe UI"/>
                <w:lang w:eastAsia="da-DK"/>
              </w:rPr>
              <w:commentReference w:id="31"/>
            </w:r>
          </w:p>
          <w:p w14:paraId="435F6878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E37A36D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24D09" w:rsidRPr="001A089E" w14:paraId="1E6C5E4F" w14:textId="77777777" w:rsidTr="00E33801"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58C3347" w14:textId="77777777" w:rsidR="00A24D09" w:rsidRPr="00DA234D" w:rsidRDefault="00A24D09" w:rsidP="00EA22E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E981710" w14:textId="77777777" w:rsidR="00A24D09" w:rsidRPr="007C61B4" w:rsidRDefault="00A24D09" w:rsidP="00A24D09">
            <w:pPr>
              <w:spacing w:before="60"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C61B4">
              <w:rPr>
                <w:rFonts w:ascii="Arial" w:hAnsi="Arial" w:cs="Arial"/>
                <w:sz w:val="16"/>
                <w:lang w:val="en-US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BB9ACB6" w14:textId="77777777" w:rsidR="00A24D09" w:rsidRPr="00A24D09" w:rsidRDefault="0056019B" w:rsidP="0056019B">
            <w:pPr>
              <w:spacing w:before="60" w:after="6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Lokale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 w:rsidR="00A24D09">
              <w:rPr>
                <w:rFonts w:ascii="Arial" w:hAnsi="Arial" w:cs="Arial"/>
                <w:sz w:val="16"/>
                <w:lang w:val="en-US"/>
              </w:rPr>
              <w:t>Ar</w:t>
            </w:r>
            <w:r w:rsidR="00FD1DF6">
              <w:rPr>
                <w:rFonts w:ascii="Arial" w:hAnsi="Arial" w:cs="Arial"/>
                <w:sz w:val="16"/>
                <w:lang w:val="en-US"/>
              </w:rPr>
              <w:t>tikel</w:t>
            </w:r>
            <w:r w:rsidR="00EA22E7">
              <w:rPr>
                <w:rFonts w:ascii="Arial" w:hAnsi="Arial" w:cs="Arial"/>
                <w:sz w:val="16"/>
                <w:lang w:val="en-US"/>
              </w:rPr>
              <w:t>istung</w:t>
            </w:r>
            <w:proofErr w:type="spellEnd"/>
            <w:r w:rsidR="00EA22E7"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 w:rsidR="00EA22E7">
              <w:rPr>
                <w:rFonts w:ascii="Arial" w:hAnsi="Arial" w:cs="Arial"/>
                <w:sz w:val="16"/>
                <w:lang w:val="en-US"/>
              </w:rPr>
              <w:t>durchführen</w:t>
            </w:r>
            <w:proofErr w:type="spellEnd"/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D238B2D" w14:textId="77777777" w:rsidR="00A24D09" w:rsidRPr="00DA234D" w:rsidRDefault="00732D18" w:rsidP="00A24D09">
            <w:pPr>
              <w:spacing w:before="60" w:after="60"/>
              <w:ind w:left="29" w:right="176"/>
              <w:jc w:val="center"/>
              <w:rPr>
                <w:sz w:val="16"/>
                <w:szCs w:val="16"/>
              </w:rPr>
            </w:pPr>
            <w:ins w:id="32" w:author="Meier, Matthias" w:date="2019-03-05T08:11:00Z">
              <w:r>
                <w:rPr>
                  <w:sz w:val="16"/>
                  <w:szCs w:val="16"/>
                </w:rPr>
                <w:t>?</w:t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79EF4A6" w14:textId="77777777" w:rsidR="003335F0" w:rsidRDefault="003335F0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 xml:space="preserve">Bei </w:t>
            </w:r>
            <w:proofErr w:type="spellStart"/>
            <w:r>
              <w:rPr>
                <w:rFonts w:ascii="Arial" w:hAnsi="Arial" w:cs="Arial"/>
                <w:sz w:val="16"/>
                <w:lang w:eastAsia="da-DK"/>
              </w:rPr>
              <w:t>Sonepar</w:t>
            </w:r>
            <w:proofErr w:type="spellEnd"/>
            <w:r>
              <w:rPr>
                <w:rFonts w:ascii="Arial" w:hAnsi="Arial" w:cs="Arial"/>
                <w:sz w:val="16"/>
                <w:lang w:eastAsia="da-DK"/>
              </w:rPr>
              <w:t xml:space="preserve"> werden </w:t>
            </w:r>
            <w:del w:id="33" w:author="Meier, Matthias" w:date="2019-03-05T08:31:00Z">
              <w:r w:rsidDel="00974951">
                <w:rPr>
                  <w:rFonts w:ascii="Arial" w:hAnsi="Arial" w:cs="Arial"/>
                  <w:sz w:val="16"/>
                  <w:lang w:eastAsia="da-DK"/>
                </w:rPr>
                <w:delText xml:space="preserve">die </w:delText>
              </w:r>
            </w:del>
            <w:r>
              <w:rPr>
                <w:rFonts w:ascii="Arial" w:hAnsi="Arial" w:cs="Arial"/>
                <w:sz w:val="16"/>
                <w:lang w:eastAsia="da-DK"/>
              </w:rPr>
              <w:t>Artikel für alle Verkaufsor</w:t>
            </w:r>
            <w:r w:rsidR="007532FD">
              <w:rPr>
                <w:rFonts w:ascii="Arial" w:hAnsi="Arial" w:cs="Arial"/>
                <w:sz w:val="16"/>
                <w:lang w:eastAsia="da-DK"/>
              </w:rPr>
              <w:t>ganisationen, für alle Einkaufs</w:t>
            </w:r>
            <w:r>
              <w:rPr>
                <w:rFonts w:ascii="Arial" w:hAnsi="Arial" w:cs="Arial"/>
                <w:sz w:val="16"/>
                <w:lang w:eastAsia="da-DK"/>
              </w:rPr>
              <w:t>organisationen und für alle Werke angelegt.</w:t>
            </w:r>
          </w:p>
          <w:p w14:paraId="181C39BB" w14:textId="77777777" w:rsidR="003335F0" w:rsidRDefault="003335F0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  <w:p w14:paraId="0DDF81F8" w14:textId="77777777" w:rsidR="0094052E" w:rsidRDefault="0094052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 xml:space="preserve">Auf Basis der gewählten Art der </w:t>
            </w:r>
            <w:r w:rsidR="0056019B">
              <w:rPr>
                <w:rFonts w:ascii="Arial" w:hAnsi="Arial" w:cs="Arial"/>
                <w:sz w:val="16"/>
                <w:lang w:eastAsia="da-DK"/>
              </w:rPr>
              <w:t xml:space="preserve">lokalen </w:t>
            </w:r>
            <w:r>
              <w:rPr>
                <w:rFonts w:ascii="Arial" w:hAnsi="Arial" w:cs="Arial"/>
                <w:sz w:val="16"/>
                <w:lang w:eastAsia="da-DK"/>
              </w:rPr>
              <w:t xml:space="preserve">Artikellistung werden die </w:t>
            </w:r>
            <w:r w:rsidR="0056019B">
              <w:rPr>
                <w:rFonts w:ascii="Arial" w:hAnsi="Arial" w:cs="Arial"/>
                <w:sz w:val="16"/>
                <w:lang w:eastAsia="da-DK"/>
              </w:rPr>
              <w:t xml:space="preserve">Artikel </w:t>
            </w:r>
            <w:del w:id="34" w:author="Meier, Matthias" w:date="2019-03-05T08:25:00Z">
              <w:r w:rsidR="003335F0"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dann </w:delText>
              </w:r>
            </w:del>
            <w:r w:rsidR="0056019B">
              <w:rPr>
                <w:rFonts w:ascii="Arial" w:hAnsi="Arial" w:cs="Arial"/>
                <w:sz w:val="16"/>
                <w:lang w:eastAsia="da-DK"/>
              </w:rPr>
              <w:t>für die jew</w:t>
            </w:r>
            <w:r w:rsidR="00536709">
              <w:rPr>
                <w:rFonts w:ascii="Arial" w:hAnsi="Arial" w:cs="Arial"/>
                <w:sz w:val="16"/>
                <w:lang w:eastAsia="da-DK"/>
              </w:rPr>
              <w:t>eils gewünschte</w:t>
            </w:r>
            <w:r w:rsidR="00FD1DF6">
              <w:rPr>
                <w:rFonts w:ascii="Arial" w:hAnsi="Arial" w:cs="Arial"/>
                <w:sz w:val="16"/>
                <w:lang w:eastAsia="da-DK"/>
              </w:rPr>
              <w:t xml:space="preserve">n </w:t>
            </w:r>
            <w:r w:rsidR="003335F0">
              <w:rPr>
                <w:rFonts w:ascii="Arial" w:hAnsi="Arial" w:cs="Arial"/>
                <w:sz w:val="16"/>
                <w:lang w:eastAsia="da-DK"/>
              </w:rPr>
              <w:t>Verkaufsorganisationen, Einkaufsorganisationen oder Werke über spezifische Status</w:t>
            </w:r>
            <w:r w:rsidR="0056019B">
              <w:rPr>
                <w:rFonts w:ascii="Arial" w:hAnsi="Arial" w:cs="Arial"/>
                <w:sz w:val="16"/>
                <w:lang w:eastAsia="da-DK"/>
              </w:rPr>
              <w:t xml:space="preserve"> gesperrt bzw. entsperrt und für den Verkauf</w:t>
            </w:r>
            <w:r w:rsidR="003335F0">
              <w:rPr>
                <w:rFonts w:ascii="Arial" w:hAnsi="Arial" w:cs="Arial"/>
                <w:sz w:val="16"/>
                <w:lang w:eastAsia="da-DK"/>
              </w:rPr>
              <w:t xml:space="preserve"> oder den Einkauf </w:t>
            </w:r>
            <w:r w:rsidR="0056019B">
              <w:rPr>
                <w:rFonts w:ascii="Arial" w:hAnsi="Arial" w:cs="Arial"/>
                <w:sz w:val="16"/>
                <w:lang w:eastAsia="da-DK"/>
              </w:rPr>
              <w:t>zugelassen.</w:t>
            </w:r>
            <w:r>
              <w:rPr>
                <w:rFonts w:ascii="Arial" w:hAnsi="Arial" w:cs="Arial"/>
                <w:sz w:val="16"/>
                <w:lang w:eastAsia="da-DK"/>
              </w:rPr>
              <w:t xml:space="preserve"> </w:t>
            </w:r>
          </w:p>
          <w:p w14:paraId="5289C210" w14:textId="77777777" w:rsidR="003335F0" w:rsidRDefault="003335F0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  <w:p w14:paraId="09E6B7C8" w14:textId="77777777" w:rsidR="003335F0" w:rsidRDefault="003335F0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del w:id="35" w:author="Meier, Matthias" w:date="2019-03-05T08:26:00Z">
              <w:r w:rsidRPr="003335F0"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Die </w:delText>
              </w:r>
            </w:del>
            <w:r w:rsidRPr="003335F0">
              <w:rPr>
                <w:rFonts w:ascii="Arial" w:hAnsi="Arial" w:cs="Arial"/>
                <w:sz w:val="16"/>
                <w:lang w:eastAsia="da-DK"/>
              </w:rPr>
              <w:t>Gültigkeit der Arti</w:t>
            </w:r>
            <w:r>
              <w:rPr>
                <w:rFonts w:ascii="Arial" w:hAnsi="Arial" w:cs="Arial"/>
                <w:sz w:val="16"/>
                <w:lang w:eastAsia="da-DK"/>
              </w:rPr>
              <w:t>kel für Einkauf und Verkauf kann</w:t>
            </w:r>
            <w:r w:rsidRPr="003335F0">
              <w:rPr>
                <w:rFonts w:ascii="Arial" w:hAnsi="Arial" w:cs="Arial"/>
                <w:sz w:val="16"/>
                <w:lang w:eastAsia="da-DK"/>
              </w:rPr>
              <w:t xml:space="preserve"> auch zeitlich begrenzt werden</w:t>
            </w:r>
            <w:del w:id="36" w:author="Meier, Matthias" w:date="2019-03-05T08:24:00Z">
              <w:r w:rsidRPr="003335F0" w:rsidDel="00A948FD">
                <w:rPr>
                  <w:rFonts w:ascii="Arial" w:hAnsi="Arial" w:cs="Arial"/>
                  <w:sz w:val="16"/>
                  <w:lang w:eastAsia="da-DK"/>
                </w:rPr>
                <w:delText xml:space="preserve"> können</w:delText>
              </w:r>
            </w:del>
            <w:r w:rsidRPr="003335F0">
              <w:rPr>
                <w:rFonts w:ascii="Arial" w:hAnsi="Arial" w:cs="Arial"/>
                <w:sz w:val="16"/>
                <w:lang w:eastAsia="da-DK"/>
              </w:rPr>
              <w:t xml:space="preserve">. </w:t>
            </w:r>
            <w:del w:id="37" w:author="Meier, Matthias" w:date="2019-03-05T08:26:00Z">
              <w:r w:rsidRPr="003335F0" w:rsidDel="00A948FD">
                <w:rPr>
                  <w:rFonts w:ascii="Arial" w:hAnsi="Arial" w:cs="Arial"/>
                  <w:sz w:val="16"/>
                  <w:lang w:eastAsia="da-DK"/>
                </w:rPr>
                <w:delText xml:space="preserve">Auch </w:delText>
              </w:r>
            </w:del>
            <w:r w:rsidRPr="003335F0">
              <w:rPr>
                <w:rFonts w:ascii="Arial" w:hAnsi="Arial" w:cs="Arial"/>
                <w:sz w:val="16"/>
                <w:lang w:eastAsia="da-DK"/>
              </w:rPr>
              <w:t>Zeitintervalle (Aktionen) für die Verwendbarkeit von Artikeln in den Einkaufs- und in den Verkaufsprozessen sind notwendig</w:t>
            </w:r>
            <w:r w:rsidR="00911A39">
              <w:rPr>
                <w:rFonts w:ascii="Arial" w:hAnsi="Arial" w:cs="Arial"/>
                <w:sz w:val="16"/>
                <w:lang w:eastAsia="da-DK"/>
              </w:rPr>
              <w:t>.</w:t>
            </w:r>
          </w:p>
          <w:p w14:paraId="73253092" w14:textId="77777777" w:rsidR="00911A39" w:rsidRDefault="00911A39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  <w:p w14:paraId="74C544BA" w14:textId="77777777" w:rsidR="00F118DE" w:rsidRDefault="00F118D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del w:id="38" w:author="Meier, Matthias" w:date="2019-03-05T08:26:00Z">
              <w:r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Die </w:delText>
              </w:r>
            </w:del>
            <w:r>
              <w:rPr>
                <w:rFonts w:ascii="Arial" w:hAnsi="Arial" w:cs="Arial"/>
                <w:sz w:val="16"/>
                <w:lang w:eastAsia="da-DK"/>
              </w:rPr>
              <w:t xml:space="preserve">Artikel können über die jeweiligen Status </w:t>
            </w:r>
            <w:r w:rsidR="00196E31">
              <w:rPr>
                <w:rFonts w:ascii="Arial" w:hAnsi="Arial" w:cs="Arial"/>
                <w:sz w:val="16"/>
                <w:lang w:eastAsia="da-DK"/>
              </w:rPr>
              <w:t xml:space="preserve">bei Bedarf </w:t>
            </w:r>
            <w:r w:rsidR="007532FD">
              <w:rPr>
                <w:rFonts w:ascii="Arial" w:hAnsi="Arial" w:cs="Arial"/>
                <w:sz w:val="16"/>
                <w:lang w:eastAsia="da-DK"/>
              </w:rPr>
              <w:t>selektiv</w:t>
            </w:r>
            <w:r w:rsidR="00196E31">
              <w:rPr>
                <w:rFonts w:ascii="Arial" w:hAnsi="Arial" w:cs="Arial"/>
                <w:sz w:val="16"/>
                <w:lang w:eastAsia="da-DK"/>
              </w:rPr>
              <w:t xml:space="preserve"> für NL und/</w:t>
            </w:r>
            <w:r>
              <w:rPr>
                <w:rFonts w:ascii="Arial" w:hAnsi="Arial" w:cs="Arial"/>
                <w:sz w:val="16"/>
                <w:lang w:eastAsia="da-DK"/>
              </w:rPr>
              <w:t>oder ZL gesperrt werden.</w:t>
            </w:r>
          </w:p>
          <w:p w14:paraId="4EEA7ECB" w14:textId="77777777" w:rsidR="00F118DE" w:rsidRDefault="00F118D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  <w:p w14:paraId="150F08E4" w14:textId="77777777" w:rsidR="00911A39" w:rsidRDefault="00911A39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 w:rsidRPr="00911A39">
              <w:rPr>
                <w:rFonts w:ascii="Arial" w:hAnsi="Arial" w:cs="Arial"/>
                <w:sz w:val="16"/>
                <w:lang w:eastAsia="da-DK"/>
              </w:rPr>
              <w:t xml:space="preserve">In </w:t>
            </w:r>
            <w:del w:id="39" w:author="Meier, Matthias" w:date="2019-03-05T08:26:00Z">
              <w:r w:rsidRPr="00911A39"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den </w:delText>
              </w:r>
            </w:del>
            <w:r w:rsidRPr="00911A39">
              <w:rPr>
                <w:rFonts w:ascii="Arial" w:hAnsi="Arial" w:cs="Arial"/>
                <w:sz w:val="16"/>
                <w:lang w:eastAsia="da-DK"/>
              </w:rPr>
              <w:t>Niederlassungen und im ZL sind abweichende Verkaufsmengeneinheiten erforderlich</w:t>
            </w:r>
            <w:r>
              <w:rPr>
                <w:rFonts w:ascii="Arial" w:hAnsi="Arial" w:cs="Arial"/>
                <w:sz w:val="16"/>
                <w:lang w:eastAsia="da-DK"/>
              </w:rPr>
              <w:t>.</w:t>
            </w:r>
          </w:p>
          <w:p w14:paraId="7CD4CFD1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B357F96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24D09" w:rsidRPr="001A089E" w14:paraId="730526B2" w14:textId="77777777" w:rsidTr="00E33801"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E6AB4BF" w14:textId="77777777" w:rsidR="00A24D09" w:rsidRPr="00DA234D" w:rsidRDefault="00A24D09" w:rsidP="00EA22E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EA4D822" w14:textId="77777777" w:rsidR="00A24D09" w:rsidRPr="0094052E" w:rsidRDefault="00A24D09" w:rsidP="00A24D09">
            <w:pPr>
              <w:spacing w:before="60" w:after="60"/>
              <w:rPr>
                <w:rFonts w:ascii="Arial" w:hAnsi="Arial" w:cs="Arial"/>
                <w:sz w:val="16"/>
              </w:rPr>
            </w:pPr>
            <w:r w:rsidRPr="0094052E">
              <w:rPr>
                <w:rFonts w:ascii="Arial" w:hAnsi="Arial" w:cs="Arial"/>
                <w:sz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504548A" w14:textId="77777777" w:rsidR="00A24D09" w:rsidRPr="00BE204D" w:rsidRDefault="0094052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>Artikellistung für Kunden prüfen / überarbeiten</w:t>
            </w:r>
          </w:p>
          <w:p w14:paraId="022BF0DA" w14:textId="77777777" w:rsidR="00A24D09" w:rsidRPr="00BE204D" w:rsidRDefault="00A24D09" w:rsidP="00A24D09">
            <w:pPr>
              <w:spacing w:before="60" w:after="60"/>
              <w:rPr>
                <w:rFonts w:ascii="Arial" w:hAnsi="Arial" w:cs="Arial"/>
                <w:sz w:val="16"/>
              </w:rPr>
            </w:pP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C38FF1" w14:textId="77777777" w:rsidR="00A24D09" w:rsidRPr="00BE204D" w:rsidRDefault="00732D18" w:rsidP="00A24D09">
            <w:pPr>
              <w:spacing w:before="60" w:after="60"/>
              <w:ind w:left="29" w:right="176"/>
              <w:jc w:val="center"/>
              <w:rPr>
                <w:sz w:val="16"/>
                <w:szCs w:val="16"/>
                <w:lang w:val="en-US"/>
              </w:rPr>
            </w:pPr>
            <w:ins w:id="40" w:author="Meier, Matthias" w:date="2019-03-05T08:11:00Z">
              <w:r>
                <w:rPr>
                  <w:sz w:val="16"/>
                  <w:szCs w:val="16"/>
                  <w:lang w:val="en-US"/>
                </w:rPr>
                <w:t>?</w:t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B760BF5" w14:textId="77777777" w:rsidR="00A24D09" w:rsidRPr="00BE204D" w:rsidRDefault="0094052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del w:id="41" w:author="Meier, Matthias" w:date="2019-03-05T08:26:00Z">
              <w:r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Die </w:delText>
              </w:r>
            </w:del>
            <w:proofErr w:type="spellStart"/>
            <w:r w:rsidR="0056019B">
              <w:rPr>
                <w:rFonts w:ascii="Arial" w:hAnsi="Arial" w:cs="Arial"/>
                <w:sz w:val="16"/>
                <w:lang w:eastAsia="da-DK"/>
              </w:rPr>
              <w:t>A</w:t>
            </w:r>
            <w:r>
              <w:rPr>
                <w:rFonts w:ascii="Arial" w:hAnsi="Arial" w:cs="Arial"/>
                <w:sz w:val="16"/>
                <w:lang w:eastAsia="da-DK"/>
              </w:rPr>
              <w:t>rtikelistung</w:t>
            </w:r>
            <w:proofErr w:type="spellEnd"/>
            <w:r>
              <w:rPr>
                <w:rFonts w:ascii="Arial" w:hAnsi="Arial" w:cs="Arial"/>
                <w:sz w:val="16"/>
                <w:lang w:eastAsia="da-DK"/>
              </w:rPr>
              <w:t xml:space="preserve"> kann</w:t>
            </w:r>
            <w:r w:rsidR="0056019B">
              <w:rPr>
                <w:rFonts w:ascii="Arial" w:hAnsi="Arial" w:cs="Arial"/>
                <w:sz w:val="16"/>
                <w:lang w:eastAsia="da-DK"/>
              </w:rPr>
              <w:t xml:space="preserve"> geprüft und bei B</w:t>
            </w:r>
            <w:r>
              <w:rPr>
                <w:rFonts w:ascii="Arial" w:hAnsi="Arial" w:cs="Arial"/>
                <w:sz w:val="16"/>
                <w:lang w:eastAsia="da-DK"/>
              </w:rPr>
              <w:t>edarf angepasst / geändert oder überarbeitet werden.</w:t>
            </w:r>
          </w:p>
          <w:p w14:paraId="2AB5AD11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6BD30C8" w14:textId="77777777" w:rsidR="00A24D09" w:rsidRPr="00DA234D" w:rsidRDefault="00A24D09" w:rsidP="00A24D09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4052E" w:rsidRPr="001A089E" w14:paraId="162048F1" w14:textId="77777777" w:rsidTr="00E33801"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7AA63CA" w14:textId="77777777" w:rsidR="0094052E" w:rsidRPr="00DA234D" w:rsidRDefault="0094052E" w:rsidP="00EA22E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EC3103A" w14:textId="77777777" w:rsidR="0094052E" w:rsidRPr="0094052E" w:rsidRDefault="0094052E" w:rsidP="00A24D09">
            <w:pPr>
              <w:spacing w:before="60" w:after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5264BA" w14:textId="77777777" w:rsidR="0094052E" w:rsidRDefault="0094052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>Artikellistung für Kunden ausgeben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FEEFD5F" w14:textId="77777777" w:rsidR="0094052E" w:rsidRPr="00BE204D" w:rsidRDefault="00732D18" w:rsidP="00A24D09">
            <w:pPr>
              <w:spacing w:before="60" w:after="60"/>
              <w:ind w:left="29" w:right="176"/>
              <w:jc w:val="center"/>
              <w:rPr>
                <w:sz w:val="16"/>
                <w:szCs w:val="16"/>
                <w:lang w:val="en-US"/>
              </w:rPr>
            </w:pPr>
            <w:ins w:id="42" w:author="Meier, Matthias" w:date="2019-03-05T08:11:00Z">
              <w:r>
                <w:rPr>
                  <w:sz w:val="16"/>
                  <w:szCs w:val="16"/>
                  <w:lang w:val="en-US"/>
                </w:rPr>
                <w:t>?</w:t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E7B227E" w14:textId="77777777" w:rsidR="0094052E" w:rsidRDefault="0056019B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del w:id="43" w:author="Meier, Matthias" w:date="2019-03-05T08:27:00Z">
              <w:r w:rsidDel="00A948FD">
                <w:rPr>
                  <w:rFonts w:ascii="Arial" w:hAnsi="Arial" w:cs="Arial"/>
                  <w:sz w:val="16"/>
                  <w:lang w:eastAsia="da-DK"/>
                </w:rPr>
                <w:delText xml:space="preserve">Die </w:delText>
              </w:r>
            </w:del>
            <w:r>
              <w:rPr>
                <w:rFonts w:ascii="Arial" w:hAnsi="Arial" w:cs="Arial"/>
                <w:sz w:val="16"/>
                <w:lang w:eastAsia="da-DK"/>
              </w:rPr>
              <w:t xml:space="preserve">Artikellistung kann bei Bedarf </w:t>
            </w:r>
            <w:r w:rsidR="00E21D87">
              <w:rPr>
                <w:rFonts w:ascii="Arial" w:hAnsi="Arial" w:cs="Arial"/>
                <w:sz w:val="16"/>
                <w:lang w:eastAsia="da-DK"/>
              </w:rPr>
              <w:t>aus</w:t>
            </w:r>
            <w:r>
              <w:rPr>
                <w:rFonts w:ascii="Arial" w:hAnsi="Arial" w:cs="Arial"/>
                <w:sz w:val="16"/>
                <w:lang w:eastAsia="da-DK"/>
              </w:rPr>
              <w:t>gegeben</w:t>
            </w:r>
            <w:r w:rsidR="0094052E">
              <w:rPr>
                <w:rFonts w:ascii="Arial" w:hAnsi="Arial" w:cs="Arial"/>
                <w:sz w:val="16"/>
                <w:lang w:eastAsia="da-DK"/>
              </w:rPr>
              <w:t xml:space="preserve"> werden.</w:t>
            </w:r>
          </w:p>
          <w:p w14:paraId="14E714B7" w14:textId="77777777" w:rsidR="00E21D87" w:rsidRDefault="00E21D87" w:rsidP="00E21D87">
            <w:pPr>
              <w:pStyle w:val="HTMLVorformatiert"/>
              <w:numPr>
                <w:ilvl w:val="0"/>
                <w:numId w:val="15"/>
              </w:numPr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commentRangeStart w:id="44"/>
            <w:r>
              <w:rPr>
                <w:rFonts w:ascii="Arial" w:hAnsi="Arial" w:cs="Arial"/>
                <w:sz w:val="16"/>
                <w:lang w:eastAsia="da-DK"/>
              </w:rPr>
              <w:t>Druckausgabe</w:t>
            </w:r>
          </w:p>
          <w:p w14:paraId="00127B43" w14:textId="77777777" w:rsidR="00E21D87" w:rsidRDefault="00E21D87" w:rsidP="00E21D87">
            <w:pPr>
              <w:pStyle w:val="HTMLVorformatiert"/>
              <w:numPr>
                <w:ilvl w:val="0"/>
                <w:numId w:val="15"/>
              </w:numPr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  <w:r>
              <w:rPr>
                <w:rFonts w:ascii="Arial" w:hAnsi="Arial" w:cs="Arial"/>
                <w:sz w:val="16"/>
                <w:lang w:eastAsia="da-DK"/>
              </w:rPr>
              <w:t>Elektronisch (EDI, IDOC)</w:t>
            </w:r>
            <w:commentRangeEnd w:id="44"/>
            <w:r w:rsidR="0062217F">
              <w:rPr>
                <w:rStyle w:val="Kommentarzeichen"/>
                <w:rFonts w:ascii="Segoe UI" w:hAnsi="Segoe UI" w:cs="Segoe UI"/>
                <w:lang w:eastAsia="da-DK"/>
              </w:rPr>
              <w:commentReference w:id="44"/>
            </w:r>
          </w:p>
          <w:p w14:paraId="600F7774" w14:textId="77777777" w:rsidR="0094052E" w:rsidRDefault="0094052E" w:rsidP="00A24D09">
            <w:pPr>
              <w:pStyle w:val="HTMLVorformatiert"/>
              <w:shd w:val="clear" w:color="auto" w:fill="FFFFFF"/>
              <w:rPr>
                <w:rFonts w:ascii="Arial" w:hAnsi="Arial" w:cs="Arial"/>
                <w:sz w:val="16"/>
                <w:lang w:eastAsia="da-DK"/>
              </w:rPr>
            </w:pP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C668D3C" w14:textId="77777777" w:rsidR="0094052E" w:rsidRDefault="0056019B" w:rsidP="00A24D09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E: Ausg</w:t>
            </w:r>
            <w:r w:rsidR="00FD1DF6">
              <w:rPr>
                <w:sz w:val="16"/>
                <w:szCs w:val="16"/>
              </w:rPr>
              <w:t>ab</w:t>
            </w:r>
            <w:r>
              <w:rPr>
                <w:sz w:val="16"/>
                <w:szCs w:val="16"/>
              </w:rPr>
              <w:t>e der lokalen Artikellistung</w:t>
            </w:r>
          </w:p>
          <w:p w14:paraId="15451416" w14:textId="77777777" w:rsidR="0056019B" w:rsidRPr="00DA234D" w:rsidRDefault="00FD1DF6" w:rsidP="00FD1DF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 Formular zur Au</w:t>
            </w:r>
            <w:r w:rsidR="0056019B">
              <w:rPr>
                <w:sz w:val="16"/>
                <w:szCs w:val="16"/>
              </w:rPr>
              <w:t>sgabe der lokalen Artikellistung</w:t>
            </w:r>
          </w:p>
        </w:tc>
      </w:tr>
    </w:tbl>
    <w:p w14:paraId="6F9AFAD2" w14:textId="77777777" w:rsidR="004F763B" w:rsidRDefault="004F763B" w:rsidP="004F763B">
      <w:pPr>
        <w:rPr>
          <w:lang w:eastAsia="de-DE"/>
        </w:rPr>
      </w:pPr>
    </w:p>
    <w:p w14:paraId="2795501D" w14:textId="77777777" w:rsidR="007C613B" w:rsidDel="00732D18" w:rsidRDefault="007C613B" w:rsidP="007C613B">
      <w:pPr>
        <w:pStyle w:val="berschrift2"/>
        <w:numPr>
          <w:ilvl w:val="0"/>
          <w:numId w:val="0"/>
        </w:numPr>
        <w:ind w:left="567" w:hanging="567"/>
        <w:rPr>
          <w:del w:id="45" w:author="Meier, Matthias" w:date="2019-03-05T08:12:00Z"/>
        </w:rPr>
      </w:pPr>
      <w:bookmarkStart w:id="46" w:name="_Ref417449167"/>
      <w:del w:id="47" w:author="Meier, Matthias" w:date="2019-03-05T08:12:00Z">
        <w:r w:rsidDel="00732D18">
          <w:delText>Prozess-/Funktionsalternativen</w:delText>
        </w:r>
        <w:bookmarkEnd w:id="46"/>
      </w:del>
    </w:p>
    <w:tbl>
      <w:tblPr>
        <w:tblStyle w:val="Formatvorlage1"/>
        <w:tblW w:w="9751" w:type="dxa"/>
        <w:tblInd w:w="55" w:type="dxa"/>
        <w:tblLook w:val="04A0" w:firstRow="1" w:lastRow="0" w:firstColumn="1" w:lastColumn="0" w:noHBand="0" w:noVBand="1"/>
      </w:tblPr>
      <w:tblGrid>
        <w:gridCol w:w="1930"/>
        <w:gridCol w:w="1329"/>
        <w:gridCol w:w="1329"/>
        <w:gridCol w:w="1314"/>
        <w:gridCol w:w="1283"/>
        <w:gridCol w:w="1283"/>
        <w:gridCol w:w="1283"/>
      </w:tblGrid>
      <w:tr w:rsidR="007C613B" w:rsidDel="00732D18" w14:paraId="318E71DF" w14:textId="77777777" w:rsidTr="007C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" w:author="Meier, Matthias" w:date="2019-03-05T08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single" w:sz="2" w:space="0" w:color="8FA1AF" w:themeColor="text2"/>
              <w:left w:val="single" w:sz="4" w:space="0" w:color="auto"/>
              <w:bottom w:val="single" w:sz="2" w:space="0" w:color="8FA1AF" w:themeColor="text2"/>
            </w:tcBorders>
          </w:tcPr>
          <w:p w14:paraId="262F2BE6" w14:textId="77777777" w:rsidR="007C613B" w:rsidDel="00732D18" w:rsidRDefault="007C613B">
            <w:pPr>
              <w:spacing w:before="60" w:after="60"/>
              <w:rPr>
                <w:del w:id="49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bottom w:val="single" w:sz="2" w:space="0" w:color="8FA1AF" w:themeColor="text2"/>
            </w:tcBorders>
          </w:tcPr>
          <w:p w14:paraId="7AB3D557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bottom w:val="single" w:sz="2" w:space="0" w:color="8FA1AF" w:themeColor="text2"/>
            </w:tcBorders>
          </w:tcPr>
          <w:p w14:paraId="600C730C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14" w:type="dxa"/>
            <w:tcBorders>
              <w:top w:val="single" w:sz="2" w:space="0" w:color="8FA1AF" w:themeColor="text2"/>
              <w:bottom w:val="single" w:sz="2" w:space="0" w:color="8FA1AF" w:themeColor="text2"/>
            </w:tcBorders>
          </w:tcPr>
          <w:p w14:paraId="58A68AB8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bottom w:val="single" w:sz="2" w:space="0" w:color="8FA1AF" w:themeColor="text2"/>
            </w:tcBorders>
          </w:tcPr>
          <w:p w14:paraId="08249C40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bottom w:val="single" w:sz="2" w:space="0" w:color="8FA1AF" w:themeColor="text2"/>
            </w:tcBorders>
          </w:tcPr>
          <w:p w14:paraId="7F8AE9D6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4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0F39A57D" w14:textId="77777777" w:rsidR="007C613B" w:rsidDel="00732D18" w:rsidRDefault="007C613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5" w:author="Meier, Matthias" w:date="2019-03-05T08:12:00Z"/>
                <w:sz w:val="16"/>
                <w:szCs w:val="16"/>
                <w:lang w:eastAsia="de-DE"/>
              </w:rPr>
            </w:pPr>
          </w:p>
        </w:tc>
      </w:tr>
      <w:tr w:rsidR="007C613B" w:rsidDel="00732D18" w14:paraId="6381E989" w14:textId="77777777" w:rsidTr="007C613B">
        <w:trPr>
          <w:del w:id="56" w:author="Meier, Matthias" w:date="2019-03-05T08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40B33A19" w14:textId="77777777" w:rsidR="007C613B" w:rsidDel="00732D18" w:rsidRDefault="007C613B">
            <w:pPr>
              <w:spacing w:before="60" w:after="60"/>
              <w:rPr>
                <w:del w:id="57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36C8B2DD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4C82A3B2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14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4ACED495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7BBE27B3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4905FA7C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056735A7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" w:author="Meier, Matthias" w:date="2019-03-05T08:12:00Z"/>
                <w:sz w:val="16"/>
                <w:szCs w:val="16"/>
                <w:lang w:eastAsia="de-DE"/>
              </w:rPr>
            </w:pPr>
          </w:p>
        </w:tc>
      </w:tr>
      <w:tr w:rsidR="007C613B" w:rsidDel="00732D18" w14:paraId="1FB97481" w14:textId="77777777" w:rsidTr="007C613B">
        <w:trPr>
          <w:del w:id="64" w:author="Meier, Matthias" w:date="2019-03-05T08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09E90A82" w14:textId="77777777" w:rsidR="007C613B" w:rsidDel="00732D18" w:rsidRDefault="007C613B">
            <w:pPr>
              <w:spacing w:before="60" w:after="60"/>
              <w:rPr>
                <w:del w:id="65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4C44D99E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29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085D6BAD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314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02F88732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1367373F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79BF3A90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" w:author="Meier, Matthias" w:date="2019-03-05T08:12:00Z"/>
                <w:sz w:val="16"/>
                <w:szCs w:val="16"/>
                <w:lang w:eastAsia="de-DE"/>
              </w:rPr>
            </w:pPr>
          </w:p>
        </w:tc>
        <w:tc>
          <w:tcPr>
            <w:tcW w:w="1283" w:type="dxa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</w:tcPr>
          <w:p w14:paraId="38368C84" w14:textId="77777777" w:rsidR="007C613B" w:rsidDel="00732D18" w:rsidRDefault="007C613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Meier, Matthias" w:date="2019-03-05T08:12:00Z"/>
                <w:sz w:val="16"/>
                <w:szCs w:val="16"/>
                <w:lang w:eastAsia="de-DE"/>
              </w:rPr>
            </w:pPr>
          </w:p>
        </w:tc>
      </w:tr>
    </w:tbl>
    <w:p w14:paraId="28B73675" w14:textId="77777777" w:rsidR="004F763B" w:rsidRDefault="004F763B" w:rsidP="004F763B">
      <w:pPr>
        <w:rPr>
          <w:lang w:eastAsia="de-DE"/>
        </w:rPr>
      </w:pPr>
    </w:p>
    <w:p w14:paraId="17B0E5D2" w14:textId="77777777" w:rsidR="004F763B" w:rsidRDefault="004F763B" w:rsidP="00183BBE">
      <w:pPr>
        <w:pStyle w:val="berschrift2"/>
        <w:numPr>
          <w:ilvl w:val="0"/>
          <w:numId w:val="0"/>
        </w:numPr>
        <w:ind w:left="567" w:hanging="567"/>
      </w:pPr>
      <w:r>
        <w:t>Korrektive Vorfälle</w:t>
      </w:r>
    </w:p>
    <w:p w14:paraId="786D6F6B" w14:textId="77777777" w:rsidR="00057FE7" w:rsidRPr="00057FE7" w:rsidRDefault="00057FE7" w:rsidP="00057FE7">
      <w:r>
        <w:rPr>
          <w:vanish/>
          <w:sz w:val="16"/>
          <w:szCs w:val="16"/>
        </w:rPr>
        <w:t>Wird im Laufe der Umsetzung vervollständigt.</w:t>
      </w:r>
    </w:p>
    <w:p w14:paraId="19585CAD" w14:textId="66EB7368" w:rsidR="0094052E" w:rsidRDefault="00A24D09" w:rsidP="00EA22E7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Fall</w:t>
      </w:r>
      <w:ins w:id="72" w:author="Meier, Matthias" w:date="2019-03-06T10:47:00Z">
        <w:r w:rsidR="003A384B">
          <w:rPr>
            <w:lang w:eastAsia="de-DE"/>
          </w:rPr>
          <w:t xml:space="preserve"> </w:t>
        </w:r>
      </w:ins>
      <w:r>
        <w:rPr>
          <w:lang w:eastAsia="de-DE"/>
        </w:rPr>
        <w:t xml:space="preserve">1: Artikel nicht zugeordnet: </w:t>
      </w:r>
    </w:p>
    <w:p w14:paraId="6DE8159D" w14:textId="77777777" w:rsidR="004F763B" w:rsidRDefault="0056019B" w:rsidP="0094052E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 xml:space="preserve">Lokale </w:t>
      </w:r>
      <w:r w:rsidR="00A24D09">
        <w:rPr>
          <w:lang w:eastAsia="de-DE"/>
        </w:rPr>
        <w:t>Listung</w:t>
      </w:r>
      <w:r w:rsidR="0094052E">
        <w:rPr>
          <w:lang w:eastAsia="de-DE"/>
        </w:rPr>
        <w:t xml:space="preserve"> </w:t>
      </w:r>
      <w:r>
        <w:rPr>
          <w:lang w:eastAsia="de-DE"/>
        </w:rPr>
        <w:t xml:space="preserve">für Artikel </w:t>
      </w:r>
      <w:r w:rsidR="0094052E">
        <w:rPr>
          <w:lang w:eastAsia="de-DE"/>
        </w:rPr>
        <w:t>prüfen</w:t>
      </w:r>
      <w:r w:rsidR="00570361">
        <w:rPr>
          <w:lang w:eastAsia="de-DE"/>
        </w:rPr>
        <w:t>.</w:t>
      </w:r>
    </w:p>
    <w:p w14:paraId="7B920DC9" w14:textId="77777777" w:rsidR="004F763B" w:rsidRDefault="0094052E" w:rsidP="0094052E">
      <w:pPr>
        <w:pStyle w:val="Listenabsatz"/>
        <w:numPr>
          <w:ilvl w:val="1"/>
          <w:numId w:val="11"/>
        </w:numPr>
        <w:rPr>
          <w:lang w:eastAsia="de-DE"/>
        </w:rPr>
      </w:pPr>
      <w:r>
        <w:rPr>
          <w:lang w:eastAsia="de-DE"/>
        </w:rPr>
        <w:t xml:space="preserve">Fehlende Artikel </w:t>
      </w:r>
      <w:r w:rsidR="0056019B">
        <w:rPr>
          <w:lang w:eastAsia="de-DE"/>
        </w:rPr>
        <w:t>in die lokale Listung</w:t>
      </w:r>
      <w:r>
        <w:rPr>
          <w:lang w:eastAsia="de-DE"/>
        </w:rPr>
        <w:t xml:space="preserve"> aufnehmen</w:t>
      </w:r>
      <w:r w:rsidR="00570361">
        <w:rPr>
          <w:lang w:eastAsia="de-DE"/>
        </w:rPr>
        <w:t>.</w:t>
      </w:r>
    </w:p>
    <w:p w14:paraId="2D27CBA3" w14:textId="709BBBCD" w:rsidR="00E21D87" w:rsidRDefault="00E21D87" w:rsidP="00E21D87">
      <w:pPr>
        <w:pStyle w:val="Listenabsatz"/>
        <w:numPr>
          <w:ilvl w:val="0"/>
          <w:numId w:val="11"/>
        </w:numPr>
        <w:rPr>
          <w:lang w:eastAsia="de-DE"/>
        </w:rPr>
      </w:pPr>
      <w:r>
        <w:rPr>
          <w:lang w:eastAsia="de-DE"/>
        </w:rPr>
        <w:t>Fall</w:t>
      </w:r>
      <w:ins w:id="73" w:author="Meier, Matthias" w:date="2019-03-06T10:47:00Z">
        <w:r w:rsidR="003A384B">
          <w:rPr>
            <w:lang w:eastAsia="de-DE"/>
          </w:rPr>
          <w:t xml:space="preserve"> </w:t>
        </w:r>
      </w:ins>
      <w:r>
        <w:rPr>
          <w:lang w:eastAsia="de-DE"/>
        </w:rPr>
        <w:t>2: Artikel aus lokaler Listung entfernen</w:t>
      </w:r>
      <w:r w:rsidR="00570361">
        <w:rPr>
          <w:lang w:eastAsia="de-DE"/>
        </w:rPr>
        <w:t>.</w:t>
      </w:r>
    </w:p>
    <w:p w14:paraId="6ABBEA2E" w14:textId="77777777" w:rsidR="004F763B" w:rsidRDefault="004F763B" w:rsidP="004F763B">
      <w:pPr>
        <w:rPr>
          <w:lang w:eastAsia="de-DE"/>
        </w:rPr>
      </w:pPr>
    </w:p>
    <w:p w14:paraId="4613C8DE" w14:textId="77777777" w:rsidR="004F763B" w:rsidRDefault="004F763B" w:rsidP="00183BBE">
      <w:pPr>
        <w:pStyle w:val="berschrift2"/>
        <w:numPr>
          <w:ilvl w:val="0"/>
          <w:numId w:val="0"/>
        </w:numPr>
        <w:ind w:left="567" w:hanging="567"/>
      </w:pPr>
      <w:r>
        <w:t>Nachfolgeprozess</w:t>
      </w:r>
    </w:p>
    <w:p w14:paraId="000DC48B" w14:textId="77777777" w:rsidR="004F763B" w:rsidRDefault="0094052E" w:rsidP="00EA22E7">
      <w:pPr>
        <w:pStyle w:val="Listenabsatz"/>
        <w:numPr>
          <w:ilvl w:val="0"/>
          <w:numId w:val="13"/>
        </w:numPr>
        <w:rPr>
          <w:lang w:eastAsia="de-DE"/>
        </w:rPr>
      </w:pPr>
      <w:commentRangeStart w:id="74"/>
      <w:r>
        <w:rPr>
          <w:lang w:eastAsia="de-DE"/>
        </w:rPr>
        <w:t>Alle Fälle</w:t>
      </w:r>
      <w:commentRangeEnd w:id="74"/>
      <w:r w:rsidR="001311BB">
        <w:rPr>
          <w:rStyle w:val="Kommentarzeichen"/>
        </w:rPr>
        <w:commentReference w:id="74"/>
      </w:r>
      <w:r>
        <w:rPr>
          <w:lang w:eastAsia="de-DE"/>
        </w:rPr>
        <w:t xml:space="preserve">: </w:t>
      </w:r>
      <w:r w:rsidR="0056019B">
        <w:rPr>
          <w:lang w:eastAsia="de-DE"/>
        </w:rPr>
        <w:t xml:space="preserve"> Artikel über Kundenauftrag verkaufen</w:t>
      </w:r>
      <w:r w:rsidR="00570361">
        <w:rPr>
          <w:lang w:eastAsia="de-DE"/>
        </w:rPr>
        <w:t>.</w:t>
      </w:r>
    </w:p>
    <w:p w14:paraId="2B39BE72" w14:textId="77777777" w:rsidR="004F763B" w:rsidRDefault="00911A39" w:rsidP="00EA22E7">
      <w:pPr>
        <w:pStyle w:val="Listenabsatz"/>
        <w:numPr>
          <w:ilvl w:val="0"/>
          <w:numId w:val="13"/>
        </w:numPr>
        <w:rPr>
          <w:lang w:eastAsia="de-DE"/>
        </w:rPr>
      </w:pPr>
      <w:r>
        <w:rPr>
          <w:lang w:eastAsia="de-DE"/>
        </w:rPr>
        <w:t xml:space="preserve">Alle Fälle:  Lokale Gültigkeitszeiträume für Artikel </w:t>
      </w:r>
      <w:r w:rsidR="007532FD">
        <w:rPr>
          <w:lang w:eastAsia="de-DE"/>
        </w:rPr>
        <w:t>werden</w:t>
      </w:r>
      <w:r>
        <w:rPr>
          <w:lang w:eastAsia="de-DE"/>
        </w:rPr>
        <w:t xml:space="preserve"> bei der Disposition berücksichtigt</w:t>
      </w:r>
      <w:r w:rsidR="00570361">
        <w:rPr>
          <w:lang w:eastAsia="de-DE"/>
        </w:rPr>
        <w:t>.</w:t>
      </w:r>
    </w:p>
    <w:p w14:paraId="614BECDC" w14:textId="77777777" w:rsidR="00911A39" w:rsidRDefault="00911A39" w:rsidP="00911A39">
      <w:pPr>
        <w:ind w:left="360"/>
        <w:rPr>
          <w:lang w:eastAsia="de-DE"/>
        </w:rPr>
      </w:pPr>
    </w:p>
    <w:p w14:paraId="38CAAC68" w14:textId="77777777" w:rsidR="00800334" w:rsidRDefault="00800334" w:rsidP="004F763B"/>
    <w:p w14:paraId="5244EE9E" w14:textId="77777777" w:rsidR="00800334" w:rsidRPr="00800334" w:rsidRDefault="00800334" w:rsidP="00800334"/>
    <w:sectPr w:rsidR="00800334" w:rsidRPr="00800334" w:rsidSect="00075A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2" w:right="709" w:bottom="1418" w:left="1418" w:header="709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er, Matthias" w:date="2019-03-06T11:35:00Z" w:initials="MM">
    <w:p w14:paraId="16A8F09C" w14:textId="550F3B24" w:rsidR="00253D19" w:rsidRDefault="00253D19">
      <w:pPr>
        <w:pStyle w:val="Kommentartext"/>
      </w:pPr>
      <w:r>
        <w:rPr>
          <w:rStyle w:val="Kommentarzeichen"/>
        </w:rPr>
        <w:annotationRef/>
      </w:r>
      <w:r w:rsidRPr="00253D19">
        <w:t>Dokument hat keine Fusszeile</w:t>
      </w:r>
      <w:bookmarkStart w:id="1" w:name="_GoBack"/>
      <w:bookmarkEnd w:id="1"/>
    </w:p>
  </w:comment>
  <w:comment w:id="2" w:author="Meier, Matthias" w:date="2019-03-06T11:35:00Z" w:initials="MM">
    <w:p w14:paraId="7419586A" w14:textId="77777777" w:rsidR="00547971" w:rsidRDefault="00547971" w:rsidP="00547971">
      <w:pPr>
        <w:pStyle w:val="Kommentartext"/>
      </w:pPr>
      <w:r>
        <w:rPr>
          <w:rStyle w:val="Kommentarzeichen"/>
        </w:rPr>
        <w:annotationRef/>
      </w:r>
    </w:p>
    <w:p w14:paraId="297653E6" w14:textId="0B61D4CB" w:rsidR="00547971" w:rsidRDefault="00547971" w:rsidP="00547971">
      <w:pPr>
        <w:pStyle w:val="Kommentartext"/>
      </w:pPr>
      <w:r>
        <w:t>Abstand zwischen Tabelle entfernen</w:t>
      </w:r>
    </w:p>
  </w:comment>
  <w:comment w:id="8" w:author="Meier, Matthias" w:date="2019-03-06T10:47:00Z" w:initials="MM">
    <w:p w14:paraId="7FF8E661" w14:textId="77777777" w:rsidR="003A384B" w:rsidRPr="003A384B" w:rsidRDefault="003A384B" w:rsidP="003A384B">
      <w:pPr>
        <w:pStyle w:val="Kommentartext"/>
        <w:rPr>
          <w:b/>
        </w:rPr>
      </w:pPr>
      <w:r>
        <w:rPr>
          <w:rStyle w:val="Kommentarzeichen"/>
        </w:rPr>
        <w:annotationRef/>
      </w:r>
      <w:r w:rsidRPr="003A384B">
        <w:rPr>
          <w:b/>
        </w:rPr>
        <w:t xml:space="preserve">Ab hier werden falsche Schriftformatierungen benutzt, die trifft zu für </w:t>
      </w:r>
      <w:proofErr w:type="spellStart"/>
      <w:r w:rsidRPr="003A384B">
        <w:rPr>
          <w:b/>
        </w:rPr>
        <w:t>Abschnittbezeichnun</w:t>
      </w:r>
      <w:proofErr w:type="spellEnd"/>
      <w:r w:rsidRPr="003A384B">
        <w:rPr>
          <w:b/>
        </w:rPr>
        <w:t xml:space="preserve">-gen, Tabellen- und </w:t>
      </w:r>
      <w:proofErr w:type="spellStart"/>
      <w:r w:rsidRPr="003A384B">
        <w:rPr>
          <w:b/>
        </w:rPr>
        <w:t>Zeilenbeschiftungen</w:t>
      </w:r>
      <w:proofErr w:type="spellEnd"/>
      <w:r w:rsidRPr="003A384B">
        <w:rPr>
          <w:b/>
        </w:rPr>
        <w:t>,</w:t>
      </w:r>
    </w:p>
    <w:p w14:paraId="1EC1C1D3" w14:textId="0AAB23CF" w:rsidR="003A384B" w:rsidRDefault="003A384B" w:rsidP="003A384B">
      <w:pPr>
        <w:pStyle w:val="Kommentartext"/>
      </w:pPr>
      <w:r w:rsidRPr="003A384B">
        <w:rPr>
          <w:b/>
        </w:rPr>
        <w:t xml:space="preserve">auch falsche Schriftart innerhalb der Tabelle wird </w:t>
      </w:r>
      <w:proofErr w:type="spellStart"/>
      <w:proofErr w:type="gramStart"/>
      <w:r w:rsidRPr="003A384B">
        <w:rPr>
          <w:b/>
        </w:rPr>
        <w:t>ver</w:t>
      </w:r>
      <w:proofErr w:type="spellEnd"/>
      <w:r w:rsidRPr="003A384B">
        <w:rPr>
          <w:b/>
        </w:rPr>
        <w:t>-wendet</w:t>
      </w:r>
      <w:proofErr w:type="gramEnd"/>
      <w:r w:rsidRPr="003A384B">
        <w:rPr>
          <w:b/>
        </w:rPr>
        <w:t xml:space="preserve"> – „Segoe“ statt „Arial“ – bitte ab hier anpassen</w:t>
      </w:r>
    </w:p>
  </w:comment>
  <w:comment w:id="14" w:author="Meier, Matthias" w:date="2019-03-05T08:13:00Z" w:initials="MM">
    <w:p w14:paraId="3780C2EA" w14:textId="77777777" w:rsidR="00732D18" w:rsidRDefault="00732D18">
      <w:pPr>
        <w:pStyle w:val="Kommentartext"/>
      </w:pPr>
      <w:r>
        <w:rPr>
          <w:rStyle w:val="Kommentarzeichen"/>
        </w:rPr>
        <w:annotationRef/>
      </w:r>
      <w:r>
        <w:t>Hier fehlen Endzustände – es sind sicherlich nicht die korrektiven Fälle gemeint – eher der „Happy-Path“</w:t>
      </w:r>
    </w:p>
  </w:comment>
  <w:comment w:id="24" w:author="Meier, Matthias" w:date="2019-03-05T08:11:00Z" w:initials="MM">
    <w:p w14:paraId="61C24AB2" w14:textId="5670C210" w:rsidR="00732D18" w:rsidRDefault="00732D18">
      <w:pPr>
        <w:pStyle w:val="Kommentartext"/>
      </w:pPr>
      <w:r>
        <w:rPr>
          <w:rStyle w:val="Kommentarzeichen"/>
        </w:rPr>
        <w:annotationRef/>
      </w:r>
      <w:r>
        <w:t>System fehlt</w:t>
      </w:r>
      <w:r w:rsidR="00974951">
        <w:t>, das scheint mir auch eher unter „Start“ zu gehören und stellt hier keinen Prozessschritt dar.</w:t>
      </w:r>
    </w:p>
  </w:comment>
  <w:comment w:id="26" w:author="Meier, Matthias" w:date="2019-03-05T08:11:00Z" w:initials="MM">
    <w:p w14:paraId="75B877A3" w14:textId="77777777" w:rsidR="00732D18" w:rsidRDefault="00732D18">
      <w:pPr>
        <w:pStyle w:val="Kommentartext"/>
      </w:pPr>
      <w:r>
        <w:rPr>
          <w:rStyle w:val="Kommentarzeichen"/>
        </w:rPr>
        <w:annotationRef/>
      </w:r>
      <w:r>
        <w:t>Funktions-ID fehlt</w:t>
      </w:r>
    </w:p>
  </w:comment>
  <w:comment w:id="28" w:author="Meier, Matthias" w:date="2019-03-05T08:19:00Z" w:initials="MM">
    <w:p w14:paraId="5B057438" w14:textId="7B486DCB" w:rsidR="0062217F" w:rsidRDefault="0062217F">
      <w:pPr>
        <w:pStyle w:val="Kommentartext"/>
      </w:pPr>
      <w:r>
        <w:rPr>
          <w:rStyle w:val="Kommentarzeichen"/>
        </w:rPr>
        <w:annotationRef/>
      </w:r>
    </w:p>
  </w:comment>
  <w:comment w:id="31" w:author="Meier, Matthias" w:date="2019-03-05T08:21:00Z" w:initials="MM">
    <w:p w14:paraId="71E5FDD8" w14:textId="3135C882" w:rsidR="0062217F" w:rsidRDefault="0062217F">
      <w:pPr>
        <w:pStyle w:val="Kommentartext"/>
      </w:pPr>
      <w:r>
        <w:rPr>
          <w:rStyle w:val="Kommentarzeichen"/>
        </w:rPr>
        <w:annotationRef/>
      </w:r>
      <w:r>
        <w:t>Falsches Auflistung-Zeichen verwendet – Punkt verwenden</w:t>
      </w:r>
    </w:p>
  </w:comment>
  <w:comment w:id="44" w:author="Meier, Matthias" w:date="2019-03-05T08:22:00Z" w:initials="MM">
    <w:p w14:paraId="16BE0527" w14:textId="5F7FAD43" w:rsidR="0062217F" w:rsidRDefault="0062217F">
      <w:pPr>
        <w:pStyle w:val="Kommentartext"/>
      </w:pPr>
      <w:r>
        <w:rPr>
          <w:rStyle w:val="Kommentarzeichen"/>
        </w:rPr>
        <w:annotationRef/>
      </w:r>
      <w:r>
        <w:t>Falsches Auflistungs-Zeichen verwendet, Punkt verwenden</w:t>
      </w:r>
    </w:p>
  </w:comment>
  <w:comment w:id="74" w:author="Meier, Matthias" w:date="2019-03-05T08:32:00Z" w:initials="MM">
    <w:p w14:paraId="4CBA19C7" w14:textId="2347607A" w:rsidR="001311BB" w:rsidRDefault="001311BB">
      <w:pPr>
        <w:pStyle w:val="Kommentartext"/>
      </w:pPr>
      <w:r>
        <w:rPr>
          <w:rStyle w:val="Kommentarzeichen"/>
        </w:rPr>
        <w:annotationRef/>
      </w:r>
      <w:r>
        <w:t>Wirklich alle Fälle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A8F09C" w15:done="0"/>
  <w15:commentEx w15:paraId="297653E6" w15:done="0"/>
  <w15:commentEx w15:paraId="1EC1C1D3" w15:done="0"/>
  <w15:commentEx w15:paraId="3780C2EA" w15:done="0"/>
  <w15:commentEx w15:paraId="61C24AB2" w15:done="0"/>
  <w15:commentEx w15:paraId="75B877A3" w15:done="0"/>
  <w15:commentEx w15:paraId="5B057438" w15:done="0"/>
  <w15:commentEx w15:paraId="71E5FDD8" w15:done="0"/>
  <w15:commentEx w15:paraId="16BE0527" w15:done="0"/>
  <w15:commentEx w15:paraId="4CBA19C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DA6ED" w14:textId="77777777" w:rsidR="00CA7B67" w:rsidRDefault="00CA7B67" w:rsidP="00FB66C4">
      <w:r>
        <w:separator/>
      </w:r>
    </w:p>
  </w:endnote>
  <w:endnote w:type="continuationSeparator" w:id="0">
    <w:p w14:paraId="21259D25" w14:textId="77777777" w:rsidR="00CA7B67" w:rsidRDefault="00CA7B67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1DB7B" w14:textId="77777777" w:rsidR="007D7C82" w:rsidRDefault="007D7C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A2EFD" w14:textId="230FCA73" w:rsidR="00BD7EC2" w:rsidRDefault="00BD7EC2" w:rsidP="00FB66C4">
    <w:pPr>
      <w:pStyle w:val="Fuzeile"/>
    </w:pP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253D19">
      <w:rPr>
        <w:noProof/>
      </w:rPr>
      <w:instrText>3</w:instrText>
    </w:r>
    <w:r>
      <w:fldChar w:fldCharType="end"/>
    </w:r>
    <w:r>
      <w:fldChar w:fldCharType="separate"/>
    </w:r>
    <w:r w:rsidR="00253D19">
      <w:rPr>
        <w:noProof/>
      </w:rPr>
      <w:t>3</w:t>
    </w:r>
    <w:r>
      <w:fldChar w:fldCharType="end"/>
    </w:r>
    <w:r>
      <w:t xml:space="preserve"> / </w:t>
    </w:r>
    <w:r w:rsidR="00E51386">
      <w:rPr>
        <w:noProof/>
      </w:rPr>
      <w:fldChar w:fldCharType="begin"/>
    </w:r>
    <w:r w:rsidR="00E51386">
      <w:rPr>
        <w:noProof/>
      </w:rPr>
      <w:instrText xml:space="preserve"> numpages </w:instrText>
    </w:r>
    <w:r w:rsidR="00E51386">
      <w:rPr>
        <w:noProof/>
      </w:rPr>
      <w:fldChar w:fldCharType="separate"/>
    </w:r>
    <w:r w:rsidR="00253D19">
      <w:rPr>
        <w:noProof/>
      </w:rPr>
      <w:t>3</w:t>
    </w:r>
    <w:r w:rsidR="00E5138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00D9" w14:textId="77777777" w:rsidR="007D7C82" w:rsidRDefault="007D7C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449A" w14:textId="77777777" w:rsidR="00CA7B67" w:rsidRDefault="00CA7B67" w:rsidP="00FB66C4">
      <w:r>
        <w:separator/>
      </w:r>
    </w:p>
  </w:footnote>
  <w:footnote w:type="continuationSeparator" w:id="0">
    <w:p w14:paraId="0E524873" w14:textId="77777777" w:rsidR="00CA7B67" w:rsidRDefault="00CA7B67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0D8A3" w14:textId="77777777" w:rsidR="007D7C82" w:rsidRDefault="007D7C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E2970" w14:textId="77777777" w:rsidR="00BD7EC2" w:rsidRDefault="007D7C82" w:rsidP="007D7C82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49022731" wp14:editId="72A663FB">
          <wp:extent cx="1190625" cy="611505"/>
          <wp:effectExtent l="0" t="0" r="9525" b="0"/>
          <wp:docPr id="1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99E02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74568493" wp14:editId="3628E6ED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5E753A"/>
    <w:multiLevelType w:val="hybridMultilevel"/>
    <w:tmpl w:val="BA3056C2"/>
    <w:lvl w:ilvl="0" w:tplc="F65CE5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6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F11E2"/>
    <w:multiLevelType w:val="multilevel"/>
    <w:tmpl w:val="20A81AE8"/>
    <w:lvl w:ilvl="0">
      <w:start w:val="1"/>
      <w:numFmt w:val="decimal"/>
      <w:pStyle w:val="berschrift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2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4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35F7E"/>
    <w:rsid w:val="00047A42"/>
    <w:rsid w:val="0005170B"/>
    <w:rsid w:val="00057FE7"/>
    <w:rsid w:val="00066A54"/>
    <w:rsid w:val="00075AE3"/>
    <w:rsid w:val="00097A10"/>
    <w:rsid w:val="000A5033"/>
    <w:rsid w:val="000D066B"/>
    <w:rsid w:val="000E2C6D"/>
    <w:rsid w:val="000E67D8"/>
    <w:rsid w:val="000E7FD8"/>
    <w:rsid w:val="0011157D"/>
    <w:rsid w:val="0011458A"/>
    <w:rsid w:val="0011654C"/>
    <w:rsid w:val="00121290"/>
    <w:rsid w:val="0012740E"/>
    <w:rsid w:val="001311BB"/>
    <w:rsid w:val="00135722"/>
    <w:rsid w:val="0014084B"/>
    <w:rsid w:val="00183BBE"/>
    <w:rsid w:val="00196E31"/>
    <w:rsid w:val="001A23AB"/>
    <w:rsid w:val="00207B14"/>
    <w:rsid w:val="002122C5"/>
    <w:rsid w:val="002159D4"/>
    <w:rsid w:val="00224C28"/>
    <w:rsid w:val="002368CF"/>
    <w:rsid w:val="00251639"/>
    <w:rsid w:val="00253D19"/>
    <w:rsid w:val="00287DFA"/>
    <w:rsid w:val="00293D7A"/>
    <w:rsid w:val="002B0D02"/>
    <w:rsid w:val="0031207E"/>
    <w:rsid w:val="003335F0"/>
    <w:rsid w:val="00350067"/>
    <w:rsid w:val="00360E39"/>
    <w:rsid w:val="00363282"/>
    <w:rsid w:val="003A384B"/>
    <w:rsid w:val="003A49D1"/>
    <w:rsid w:val="003D16D8"/>
    <w:rsid w:val="00447C3D"/>
    <w:rsid w:val="00495800"/>
    <w:rsid w:val="004B43B6"/>
    <w:rsid w:val="004B5370"/>
    <w:rsid w:val="004F763B"/>
    <w:rsid w:val="00505D47"/>
    <w:rsid w:val="00516E07"/>
    <w:rsid w:val="00536709"/>
    <w:rsid w:val="00547971"/>
    <w:rsid w:val="0056019B"/>
    <w:rsid w:val="00570361"/>
    <w:rsid w:val="006049EC"/>
    <w:rsid w:val="00611DF1"/>
    <w:rsid w:val="0062217F"/>
    <w:rsid w:val="006270FB"/>
    <w:rsid w:val="00631FAC"/>
    <w:rsid w:val="006357C8"/>
    <w:rsid w:val="00640DE4"/>
    <w:rsid w:val="00675B60"/>
    <w:rsid w:val="00682C5B"/>
    <w:rsid w:val="00685AFA"/>
    <w:rsid w:val="0069578C"/>
    <w:rsid w:val="006A5E41"/>
    <w:rsid w:val="006C4C8C"/>
    <w:rsid w:val="00704EC8"/>
    <w:rsid w:val="00732D18"/>
    <w:rsid w:val="00744E9E"/>
    <w:rsid w:val="007469E7"/>
    <w:rsid w:val="00746F8C"/>
    <w:rsid w:val="007532FD"/>
    <w:rsid w:val="007740FC"/>
    <w:rsid w:val="00795D87"/>
    <w:rsid w:val="007C613B"/>
    <w:rsid w:val="007D7C82"/>
    <w:rsid w:val="007E2D2F"/>
    <w:rsid w:val="007E5444"/>
    <w:rsid w:val="00800334"/>
    <w:rsid w:val="00806110"/>
    <w:rsid w:val="00890221"/>
    <w:rsid w:val="008A124A"/>
    <w:rsid w:val="008C13DC"/>
    <w:rsid w:val="008C4D5E"/>
    <w:rsid w:val="008D4FB6"/>
    <w:rsid w:val="00903C87"/>
    <w:rsid w:val="00904F06"/>
    <w:rsid w:val="00911641"/>
    <w:rsid w:val="00911A39"/>
    <w:rsid w:val="0094052E"/>
    <w:rsid w:val="00956C23"/>
    <w:rsid w:val="00974951"/>
    <w:rsid w:val="009766C1"/>
    <w:rsid w:val="009A712C"/>
    <w:rsid w:val="009C3884"/>
    <w:rsid w:val="009E58D5"/>
    <w:rsid w:val="009E6A39"/>
    <w:rsid w:val="00A24D09"/>
    <w:rsid w:val="00A34003"/>
    <w:rsid w:val="00A45CF9"/>
    <w:rsid w:val="00A47059"/>
    <w:rsid w:val="00A47E9D"/>
    <w:rsid w:val="00A8736A"/>
    <w:rsid w:val="00A948FD"/>
    <w:rsid w:val="00AA52B8"/>
    <w:rsid w:val="00AA5426"/>
    <w:rsid w:val="00AC6940"/>
    <w:rsid w:val="00B145C3"/>
    <w:rsid w:val="00B50815"/>
    <w:rsid w:val="00B51796"/>
    <w:rsid w:val="00B614D5"/>
    <w:rsid w:val="00B91798"/>
    <w:rsid w:val="00BA479B"/>
    <w:rsid w:val="00BA68DB"/>
    <w:rsid w:val="00BA7D9E"/>
    <w:rsid w:val="00BB4013"/>
    <w:rsid w:val="00BD7EC2"/>
    <w:rsid w:val="00BE204D"/>
    <w:rsid w:val="00BE6F71"/>
    <w:rsid w:val="00C01AD5"/>
    <w:rsid w:val="00C034A0"/>
    <w:rsid w:val="00C1189B"/>
    <w:rsid w:val="00C13058"/>
    <w:rsid w:val="00C33601"/>
    <w:rsid w:val="00C35B54"/>
    <w:rsid w:val="00C41CD3"/>
    <w:rsid w:val="00C923A8"/>
    <w:rsid w:val="00CA7B67"/>
    <w:rsid w:val="00CB2A01"/>
    <w:rsid w:val="00CB5D95"/>
    <w:rsid w:val="00CD6CB5"/>
    <w:rsid w:val="00CE13E4"/>
    <w:rsid w:val="00CE4F9F"/>
    <w:rsid w:val="00D07A0B"/>
    <w:rsid w:val="00D83BDA"/>
    <w:rsid w:val="00D87355"/>
    <w:rsid w:val="00D94E25"/>
    <w:rsid w:val="00DA6F22"/>
    <w:rsid w:val="00DC0171"/>
    <w:rsid w:val="00E21D87"/>
    <w:rsid w:val="00E51386"/>
    <w:rsid w:val="00E52CAE"/>
    <w:rsid w:val="00E61956"/>
    <w:rsid w:val="00EA22E7"/>
    <w:rsid w:val="00EC1B50"/>
    <w:rsid w:val="00F00E8B"/>
    <w:rsid w:val="00F118DE"/>
    <w:rsid w:val="00F30DF4"/>
    <w:rsid w:val="00F46349"/>
    <w:rsid w:val="00F7725A"/>
    <w:rsid w:val="00F95746"/>
    <w:rsid w:val="00FB39ED"/>
    <w:rsid w:val="00FB66C4"/>
    <w:rsid w:val="00FD086F"/>
    <w:rsid w:val="00F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13E9E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numPr>
        <w:numId w:val="1"/>
      </w:numPr>
      <w:tabs>
        <w:tab w:val="left" w:pos="709"/>
      </w:tabs>
      <w:spacing w:after="400" w:line="440" w:lineRule="atLeast"/>
      <w:ind w:left="567" w:hanging="567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numPr>
        <w:ilvl w:val="1"/>
        <w:numId w:val="1"/>
      </w:numPr>
      <w:tabs>
        <w:tab w:val="left" w:pos="709"/>
        <w:tab w:val="left" w:pos="851"/>
      </w:tabs>
      <w:spacing w:before="400" w:after="60"/>
      <w:ind w:left="567" w:hanging="567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numPr>
        <w:ilvl w:val="2"/>
        <w:numId w:val="1"/>
      </w:numPr>
      <w:tabs>
        <w:tab w:val="left" w:pos="709"/>
        <w:tab w:val="left" w:pos="851"/>
      </w:tabs>
      <w:spacing w:before="240" w:after="60"/>
      <w:ind w:left="567" w:hanging="567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numPr>
        <w:numId w:val="0"/>
      </w:numPr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904F06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2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D09"/>
    <w:rPr>
      <w:rFonts w:ascii="Courier New" w:eastAsia="Times New Roman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33CF1-A33C-4ECF-B1A7-E30B8DA6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K16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Krüger, Patrick</dc:creator>
  <cp:lastModifiedBy>Meier, Matthias</cp:lastModifiedBy>
  <cp:revision>23</cp:revision>
  <cp:lastPrinted>2014-08-12T09:45:00Z</cp:lastPrinted>
  <dcterms:created xsi:type="dcterms:W3CDTF">2019-02-20T10:04:00Z</dcterms:created>
  <dcterms:modified xsi:type="dcterms:W3CDTF">2019-03-06T10:36:00Z</dcterms:modified>
</cp:coreProperties>
</file>