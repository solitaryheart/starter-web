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DF1BE" w14:textId="77777777" w:rsidR="004F763B" w:rsidRPr="00005CF2" w:rsidRDefault="004F3A1A" w:rsidP="00047A42">
      <w:pPr>
        <w:pStyle w:val="berschrift1"/>
        <w:numPr>
          <w:ilvl w:val="0"/>
          <w:numId w:val="0"/>
        </w:numPr>
        <w:rPr>
          <w:rFonts w:ascii="Arial" w:hAnsi="Arial" w:cs="Arial"/>
        </w:rPr>
      </w:pPr>
      <w:r w:rsidRPr="004F3A1A">
        <w:rPr>
          <w:rFonts w:ascii="Arial" w:hAnsi="Arial" w:cs="Arial"/>
        </w:rPr>
        <w:t xml:space="preserve">IPS005.10.01_Anlegen eines CPD-Kunden </w:t>
      </w:r>
    </w:p>
    <w:p w14:paraId="3B3FD599" w14:textId="77777777" w:rsidR="00CB2DE4" w:rsidRPr="00005CF2" w:rsidRDefault="00CB2DE4" w:rsidP="00EA598A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  <w:szCs w:val="22"/>
        </w:rPr>
      </w:pPr>
      <w:r w:rsidRPr="00005CF2">
        <w:rPr>
          <w:rFonts w:ascii="Arial" w:hAnsi="Arial" w:cs="Arial"/>
        </w:rPr>
        <w:t>Dokumentation</w:t>
      </w: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005CF2" w14:paraId="2660B26C" w14:textId="77777777" w:rsidTr="0011206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1AF224AD" w14:textId="77777777" w:rsidR="00CB2DE4" w:rsidRPr="00005CF2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5675CF5F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00A15724" w14:textId="77777777" w:rsidR="00CB2DE4" w:rsidRPr="00005CF2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4898BB92" w14:textId="77777777" w:rsidR="00CB2DE4" w:rsidRPr="00005CF2" w:rsidRDefault="00EA598A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tbd</w:t>
            </w:r>
            <w:proofErr w:type="spellEnd"/>
          </w:p>
        </w:tc>
      </w:tr>
      <w:tr w:rsidR="00CB2DE4" w:rsidRPr="00005CF2" w14:paraId="2D32F919" w14:textId="77777777" w:rsidTr="0011206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66A9AB21" w14:textId="77777777" w:rsidR="00CB2DE4" w:rsidRPr="00005CF2" w:rsidRDefault="00CB2DE4" w:rsidP="0011206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1616FF49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0B4C5563" w14:textId="77777777" w:rsidR="00CB2DE4" w:rsidRPr="00005CF2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0A745D7B" w14:textId="77777777" w:rsidR="00CB2DE4" w:rsidRPr="00005CF2" w:rsidRDefault="004435CE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 xml:space="preserve">Silviu </w:t>
            </w:r>
            <w:proofErr w:type="spellStart"/>
            <w:r w:rsidRPr="00005CF2">
              <w:rPr>
                <w:rFonts w:ascii="Arial" w:hAnsi="Arial" w:cs="Arial"/>
                <w:szCs w:val="22"/>
              </w:rPr>
              <w:t>Bocaneala</w:t>
            </w:r>
            <w:proofErr w:type="spellEnd"/>
          </w:p>
        </w:tc>
      </w:tr>
      <w:tr w:rsidR="00CB2DE4" w:rsidRPr="00005CF2" w14:paraId="735C628F" w14:textId="77777777" w:rsidTr="001120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178AFD84" w14:textId="77777777" w:rsidR="00CB2DE4" w:rsidRPr="00005CF2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4A2C64BA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0" w:name="Version"/>
            <w:r w:rsidRPr="00005CF2">
              <w:rPr>
                <w:rFonts w:ascii="Arial" w:hAnsi="Arial" w:cs="Arial"/>
                <w:szCs w:val="22"/>
              </w:rPr>
              <w:t>1.0</w:t>
            </w:r>
            <w:bookmarkEnd w:id="0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2421211E" w14:textId="77777777" w:rsidR="00CB2DE4" w:rsidRPr="00005CF2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260044CE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3A3DEBFB" w14:textId="77777777" w:rsidR="00CB2DE4" w:rsidRPr="00005CF2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005CF2" w14:paraId="1B492D4B" w14:textId="77777777" w:rsidTr="0011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92C28A" w14:textId="77777777" w:rsidR="00CB2DE4" w:rsidRPr="00005CF2" w:rsidRDefault="00CB2DE4" w:rsidP="0011206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3D3E177A" w14:textId="77777777" w:rsidR="00CB2DE4" w:rsidRPr="00005CF2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12177A2A" w14:textId="77777777" w:rsidR="00CB2DE4" w:rsidRPr="00005CF2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29B664BE" w14:textId="77777777" w:rsidR="00CB2DE4" w:rsidRPr="00005CF2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55438B70" w14:textId="77777777" w:rsidR="00CB2DE4" w:rsidRPr="00005CF2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005CF2" w14:paraId="3C11D6AE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15B5569" w14:textId="77777777" w:rsidR="00CB2DE4" w:rsidRPr="00005CF2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07E87BB5" w14:textId="77777777" w:rsidR="00CB2DE4" w:rsidRPr="00005CF2" w:rsidRDefault="00153845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 xml:space="preserve">Silviu </w:t>
            </w:r>
            <w:proofErr w:type="spellStart"/>
            <w:r w:rsidRPr="00005CF2">
              <w:rPr>
                <w:rFonts w:ascii="Arial" w:hAnsi="Arial" w:cs="Arial"/>
                <w:szCs w:val="22"/>
              </w:rPr>
              <w:t>Bocaneala</w:t>
            </w:r>
            <w:proofErr w:type="spellEnd"/>
          </w:p>
        </w:tc>
        <w:tc>
          <w:tcPr>
            <w:tcW w:w="1634" w:type="dxa"/>
            <w:vAlign w:val="center"/>
          </w:tcPr>
          <w:p w14:paraId="7CDE8B11" w14:textId="77777777" w:rsidR="00CB2DE4" w:rsidRPr="00005CF2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008A13D9" w14:textId="77777777" w:rsidR="00CB2DE4" w:rsidRPr="00005CF2" w:rsidRDefault="00EE3738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07</w:t>
            </w:r>
            <w:r w:rsidR="00153845" w:rsidRPr="00005CF2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>11</w:t>
            </w:r>
            <w:r w:rsidR="00153845" w:rsidRPr="00005CF2">
              <w:rPr>
                <w:rFonts w:ascii="Arial" w:hAnsi="Arial" w:cs="Arial"/>
                <w:szCs w:val="22"/>
              </w:rPr>
              <w:t>.2018</w:t>
            </w:r>
          </w:p>
        </w:tc>
        <w:tc>
          <w:tcPr>
            <w:tcW w:w="3200" w:type="dxa"/>
            <w:vAlign w:val="center"/>
          </w:tcPr>
          <w:p w14:paraId="4C282B4C" w14:textId="77777777" w:rsidR="00CB2DE4" w:rsidRPr="00005CF2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005CF2" w14:paraId="78511023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365AEE0" w14:textId="77777777" w:rsidR="00CB2DE4" w:rsidRPr="00005CF2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3EF27CCD" w14:textId="5D97FA21" w:rsidR="00CB2DE4" w:rsidRPr="00005CF2" w:rsidRDefault="005E05A1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1" w:author="Meier, Matthias" w:date="2019-03-04T08:42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77AA8B80" w14:textId="22BE66A8" w:rsidR="00CB2DE4" w:rsidRPr="00005CF2" w:rsidRDefault="005E05A1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2" w:author="Meier, Matthias" w:date="2019-03-04T08:42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64B6B531" w14:textId="7B81E548" w:rsidR="00CB2DE4" w:rsidRPr="00005CF2" w:rsidRDefault="005E05A1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3" w:author="Meier, Matthias" w:date="2019-03-04T08:42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50521734" w14:textId="77777777" w:rsidR="00CB2DE4" w:rsidRPr="00005CF2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005CF2" w14:paraId="6D0C2AB3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8E4FE48" w14:textId="77777777" w:rsidR="00CB2DE4" w:rsidRPr="00005CF2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005CF2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63FBFBD4" w14:textId="77777777" w:rsidR="00CB2DE4" w:rsidRPr="00005CF2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54F8CE87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817FB10" w14:textId="77777777" w:rsidR="00CB2DE4" w:rsidRPr="00005CF2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7B0795D6" w14:textId="77777777" w:rsidR="00CB2DE4" w:rsidRPr="00005CF2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06CF0DE4" w14:textId="77777777" w:rsidR="00CB2DE4" w:rsidRPr="00005CF2" w:rsidRDefault="00CB2DE4" w:rsidP="00CB2DE4">
      <w:pPr>
        <w:rPr>
          <w:rFonts w:ascii="Arial" w:hAnsi="Arial" w:cs="Arial"/>
          <w:szCs w:val="22"/>
        </w:rPr>
      </w:pPr>
    </w:p>
    <w:p w14:paraId="505496DB" w14:textId="77777777" w:rsidR="00327989" w:rsidRPr="00005CF2" w:rsidRDefault="00327989" w:rsidP="00EA598A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  <w:sz w:val="16"/>
          <w:szCs w:val="16"/>
        </w:rPr>
      </w:pPr>
      <w:r w:rsidRPr="00005CF2">
        <w:rPr>
          <w:rFonts w:ascii="Arial" w:hAnsi="Arial" w:cs="Arial"/>
        </w:rPr>
        <w:t>Änderungshistorie</w:t>
      </w: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005CF2" w14:paraId="4D67BEC7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582C1DC8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005CF2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F7F73C6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005CF2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47893EE8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005CF2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773F2B29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005CF2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005CF2" w14:paraId="786A551E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200EADF0" w14:textId="77777777" w:rsidR="00327989" w:rsidRPr="00005CF2" w:rsidRDefault="00327989" w:rsidP="00181F4D">
            <w:pPr>
              <w:rPr>
                <w:rFonts w:ascii="Arial" w:hAnsi="Arial" w:cs="Arial"/>
                <w:sz w:val="18"/>
                <w:szCs w:val="18"/>
              </w:rPr>
            </w:pPr>
            <w:r w:rsidRPr="00005CF2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6E339B43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005CF2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4CD859B1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005CF2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2F5BAFC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48132DAA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22CB9D9D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005CF2" w14:paraId="71C723FC" w14:textId="77777777" w:rsidTr="00CB2DE4">
        <w:tc>
          <w:tcPr>
            <w:tcW w:w="543" w:type="dxa"/>
          </w:tcPr>
          <w:p w14:paraId="22504BDF" w14:textId="77777777" w:rsidR="00327989" w:rsidRPr="00005CF2" w:rsidRDefault="00327989" w:rsidP="005008F8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7D7B7A1B" w14:textId="77777777" w:rsidR="00327989" w:rsidRPr="00005CF2" w:rsidRDefault="00EE3738" w:rsidP="00892895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07</w:t>
            </w:r>
            <w:r w:rsidR="00892895" w:rsidRPr="00005CF2">
              <w:rPr>
                <w:sz w:val="18"/>
                <w:szCs w:val="18"/>
                <w:lang w:val="de-DE"/>
              </w:rPr>
              <w:t>.</w:t>
            </w:r>
            <w:r>
              <w:rPr>
                <w:sz w:val="18"/>
                <w:szCs w:val="18"/>
                <w:lang w:val="de-DE"/>
              </w:rPr>
              <w:t>11</w:t>
            </w:r>
            <w:r w:rsidR="004435CE" w:rsidRPr="00005CF2">
              <w:rPr>
                <w:sz w:val="18"/>
                <w:szCs w:val="18"/>
                <w:lang w:val="de-DE"/>
              </w:rPr>
              <w:t>.2018</w:t>
            </w:r>
          </w:p>
        </w:tc>
        <w:tc>
          <w:tcPr>
            <w:tcW w:w="900" w:type="dxa"/>
          </w:tcPr>
          <w:p w14:paraId="050864AF" w14:textId="77777777" w:rsidR="00327989" w:rsidRPr="00005CF2" w:rsidRDefault="00EC600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005CF2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2E0B3F41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00866481" w14:textId="77777777" w:rsidR="00327989" w:rsidRPr="00005CF2" w:rsidRDefault="004435C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005CF2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3ECA4BB5" w14:textId="77777777" w:rsidR="00327989" w:rsidRPr="00005CF2" w:rsidRDefault="004435C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005CF2"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005CF2" w14:paraId="453BF73A" w14:textId="77777777" w:rsidTr="00CB2DE4">
        <w:tc>
          <w:tcPr>
            <w:tcW w:w="543" w:type="dxa"/>
          </w:tcPr>
          <w:p w14:paraId="7FBC7FEA" w14:textId="77777777" w:rsidR="00327989" w:rsidRPr="00005CF2" w:rsidRDefault="00327989" w:rsidP="005008F8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7D84407F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55AB3827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24961F4A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2E3B1BAC" w14:textId="77777777" w:rsidR="00327989" w:rsidRPr="00005CF2" w:rsidRDefault="00327989" w:rsidP="00EE3738">
            <w:pPr>
              <w:pStyle w:val="Dokumentinfos"/>
              <w:spacing w:before="0" w:after="0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2CA15B65" w14:textId="77777777" w:rsidR="00327989" w:rsidRPr="00005CF2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28883521" w14:textId="77777777" w:rsidR="00327989" w:rsidRPr="00005CF2" w:rsidRDefault="00327989" w:rsidP="00327989">
      <w:pPr>
        <w:rPr>
          <w:rFonts w:ascii="Arial" w:hAnsi="Arial" w:cs="Arial"/>
        </w:rPr>
      </w:pPr>
    </w:p>
    <w:p w14:paraId="0C6AEA4A" w14:textId="77777777" w:rsidR="00327989" w:rsidRPr="00005CF2" w:rsidRDefault="00327989" w:rsidP="00327989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005CF2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005CF2" w14:paraId="4899AE44" w14:textId="77777777" w:rsidTr="00CB2DE4">
        <w:tc>
          <w:tcPr>
            <w:tcW w:w="1249" w:type="pct"/>
            <w:shd w:val="clear" w:color="auto" w:fill="DAE0E4" w:themeFill="accent1"/>
          </w:tcPr>
          <w:p w14:paraId="7CAACE4E" w14:textId="77777777" w:rsidR="004F763B" w:rsidRPr="00005CF2" w:rsidRDefault="004F763B" w:rsidP="0068527C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3FB973BB" w14:textId="09568B21" w:rsidR="00DC0171" w:rsidRPr="00EA598A" w:rsidRDefault="00EF0F21" w:rsidP="008547D2">
            <w:pPr>
              <w:rPr>
                <w:rFonts w:asciiTheme="minorHAnsi" w:hAnsiTheme="minorHAnsi" w:cstheme="minorHAnsi"/>
              </w:rPr>
            </w:pPr>
            <w:del w:id="4" w:author="Meier, Matthias" w:date="2019-03-04T08:43:00Z">
              <w:r w:rsidDel="008547D2">
                <w:rPr>
                  <w:rFonts w:asciiTheme="minorHAnsi" w:hAnsiTheme="minorHAnsi" w:cstheme="minorHAnsi"/>
                </w:rPr>
                <w:delText xml:space="preserve">CpD </w:delText>
              </w:r>
            </w:del>
            <w:ins w:id="5" w:author="Meier, Matthias" w:date="2019-03-04T08:43:00Z">
              <w:r w:rsidR="008547D2">
                <w:rPr>
                  <w:rFonts w:asciiTheme="minorHAnsi" w:hAnsiTheme="minorHAnsi" w:cstheme="minorHAnsi"/>
                </w:rPr>
                <w:t>C</w:t>
              </w:r>
              <w:r w:rsidR="008547D2">
                <w:rPr>
                  <w:rFonts w:asciiTheme="minorHAnsi" w:hAnsiTheme="minorHAnsi" w:cstheme="minorHAnsi"/>
                </w:rPr>
                <w:t>PD-</w:t>
              </w:r>
            </w:ins>
            <w:r>
              <w:rPr>
                <w:rFonts w:asciiTheme="minorHAnsi" w:hAnsiTheme="minorHAnsi" w:cstheme="minorHAnsi"/>
              </w:rPr>
              <w:t>Kunde muss angelegt werden</w:t>
            </w:r>
            <w:del w:id="6" w:author="Meier, Matthias" w:date="2019-03-04T08:37:00Z">
              <w:r w:rsidDel="002A72E4">
                <w:rPr>
                  <w:rFonts w:asciiTheme="minorHAnsi" w:hAnsiTheme="minorHAnsi" w:cstheme="minorHAnsi"/>
                </w:rPr>
                <w:delText>.</w:delText>
              </w:r>
            </w:del>
          </w:p>
        </w:tc>
      </w:tr>
      <w:tr w:rsidR="004F763B" w:rsidRPr="00005CF2" w14:paraId="527981BE" w14:textId="77777777" w:rsidTr="00CB2DE4">
        <w:tc>
          <w:tcPr>
            <w:tcW w:w="1249" w:type="pct"/>
            <w:shd w:val="clear" w:color="auto" w:fill="DAE0E4" w:themeFill="accent1"/>
          </w:tcPr>
          <w:p w14:paraId="4ABF3EAB" w14:textId="77777777" w:rsidR="004F763B" w:rsidRPr="00005CF2" w:rsidRDefault="004F763B" w:rsidP="0068527C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25D40967" w14:textId="77777777" w:rsidR="004F763B" w:rsidRPr="00EA598A" w:rsidRDefault="00892895" w:rsidP="00DC0171">
            <w:pPr>
              <w:rPr>
                <w:rFonts w:asciiTheme="minorHAnsi" w:hAnsiTheme="minorHAnsi" w:cstheme="minorHAnsi"/>
              </w:rPr>
            </w:pPr>
            <w:commentRangeStart w:id="7"/>
            <w:r w:rsidRPr="00EA598A">
              <w:rPr>
                <w:rFonts w:asciiTheme="minorHAnsi" w:hAnsiTheme="minorHAnsi" w:cstheme="minorHAnsi"/>
              </w:rPr>
              <w:t>Der Geschäftspartner ist vollständig angelegt (sowohl buchhalterisch als auch logistisch)</w:t>
            </w:r>
            <w:commentRangeEnd w:id="7"/>
            <w:r w:rsidR="008F0A3D">
              <w:rPr>
                <w:rStyle w:val="Kommentarzeichen"/>
              </w:rPr>
              <w:commentReference w:id="7"/>
            </w:r>
          </w:p>
        </w:tc>
      </w:tr>
      <w:tr w:rsidR="004F763B" w:rsidRPr="00005CF2" w14:paraId="242181F6" w14:textId="77777777" w:rsidTr="00CB2DE4">
        <w:tc>
          <w:tcPr>
            <w:tcW w:w="1249" w:type="pct"/>
            <w:shd w:val="clear" w:color="auto" w:fill="DAE0E4" w:themeFill="accent1"/>
          </w:tcPr>
          <w:p w14:paraId="1A734140" w14:textId="77777777" w:rsidR="004F763B" w:rsidRPr="00005CF2" w:rsidRDefault="004F763B" w:rsidP="0068527C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1B4E4108" w14:textId="748AED70" w:rsidR="004F763B" w:rsidRPr="00EA598A" w:rsidRDefault="00892895" w:rsidP="002A72E4">
            <w:pPr>
              <w:rPr>
                <w:rFonts w:asciiTheme="minorHAnsi" w:hAnsiTheme="minorHAnsi" w:cstheme="minorHAnsi"/>
              </w:rPr>
            </w:pPr>
            <w:r w:rsidRPr="00EA598A">
              <w:rPr>
                <w:rFonts w:asciiTheme="minorHAnsi" w:hAnsiTheme="minorHAnsi" w:cstheme="minorHAnsi"/>
              </w:rPr>
              <w:t>Geschäftspartner kann für Aufträge, Fakturi</w:t>
            </w:r>
            <w:r w:rsidR="0032468C" w:rsidRPr="00EA598A">
              <w:rPr>
                <w:rFonts w:asciiTheme="minorHAnsi" w:hAnsiTheme="minorHAnsi" w:cstheme="minorHAnsi"/>
              </w:rPr>
              <w:t>e</w:t>
            </w:r>
            <w:r w:rsidRPr="00EA598A">
              <w:rPr>
                <w:rFonts w:asciiTheme="minorHAnsi" w:hAnsiTheme="minorHAnsi" w:cstheme="minorHAnsi"/>
              </w:rPr>
              <w:t>rung</w:t>
            </w:r>
            <w:r w:rsidR="0032468C" w:rsidRPr="00EA598A">
              <w:rPr>
                <w:rFonts w:asciiTheme="minorHAnsi" w:hAnsiTheme="minorHAnsi" w:cstheme="minorHAnsi"/>
              </w:rPr>
              <w:t>s-</w:t>
            </w:r>
            <w:r w:rsidRPr="00EA598A">
              <w:rPr>
                <w:rFonts w:asciiTheme="minorHAnsi" w:hAnsiTheme="minorHAnsi" w:cstheme="minorHAnsi"/>
              </w:rPr>
              <w:t xml:space="preserve"> und Zahlungsvorgänge ohne weitere Freigabe verwendet werden</w:t>
            </w:r>
            <w:del w:id="8" w:author="Meier, Matthias" w:date="2019-03-04T08:37:00Z">
              <w:r w:rsidRPr="00EA598A" w:rsidDel="002A72E4">
                <w:rPr>
                  <w:rFonts w:asciiTheme="minorHAnsi" w:hAnsiTheme="minorHAnsi" w:cstheme="minorHAnsi"/>
                </w:rPr>
                <w:delText>.</w:delText>
              </w:r>
            </w:del>
          </w:p>
        </w:tc>
      </w:tr>
    </w:tbl>
    <w:p w14:paraId="34837ABB" w14:textId="77777777" w:rsidR="006264E3" w:rsidRPr="00005CF2" w:rsidRDefault="006264E3" w:rsidP="004F763B">
      <w:pPr>
        <w:rPr>
          <w:rFonts w:ascii="Arial" w:hAnsi="Arial" w:cs="Arial"/>
        </w:rPr>
      </w:pPr>
    </w:p>
    <w:p w14:paraId="330832E6" w14:textId="77777777" w:rsidR="006264E3" w:rsidRPr="00005CF2" w:rsidRDefault="006264E3" w:rsidP="004F763B">
      <w:pPr>
        <w:rPr>
          <w:rFonts w:ascii="Arial" w:hAnsi="Arial" w:cs="Arial"/>
        </w:rPr>
      </w:pPr>
    </w:p>
    <w:p w14:paraId="5C9568A9" w14:textId="77777777" w:rsidR="004F763B" w:rsidRPr="00005CF2" w:rsidRDefault="004F763B" w:rsidP="00183BBE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005CF2">
        <w:rPr>
          <w:rFonts w:ascii="Arial" w:hAnsi="Arial" w:cs="Arial"/>
        </w:rPr>
        <w:t>Ausgangssituation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005CF2" w14:paraId="253839F5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6ADD03B1" w14:textId="77777777" w:rsidR="004F763B" w:rsidRPr="00005CF2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3BE39782" w14:textId="77777777" w:rsidR="004F763B" w:rsidRPr="00005CF2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005CF2" w14:paraId="132FCEC6" w14:textId="77777777" w:rsidTr="00CB2DE4">
        <w:tc>
          <w:tcPr>
            <w:tcW w:w="1249" w:type="pct"/>
            <w:shd w:val="clear" w:color="auto" w:fill="DAE0E4" w:themeFill="accent1"/>
          </w:tcPr>
          <w:p w14:paraId="79143CC6" w14:textId="77777777" w:rsidR="004F763B" w:rsidRPr="00005CF2" w:rsidRDefault="004F763B" w:rsidP="0068527C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186C70CB" w14:textId="2D5F4A4B" w:rsidR="00226F76" w:rsidRPr="00EA598A" w:rsidRDefault="00EF0F21" w:rsidP="00124C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Entscheidung je Niederlassung zwei </w:t>
            </w:r>
            <w:del w:id="9" w:author="Meier, Matthias" w:date="2019-03-04T08:44:00Z">
              <w:r w:rsidDel="00124CCA">
                <w:rPr>
                  <w:rFonts w:asciiTheme="minorHAnsi" w:hAnsiTheme="minorHAnsi" w:cstheme="minorHAnsi"/>
                </w:rPr>
                <w:delText xml:space="preserve">CpD </w:delText>
              </w:r>
            </w:del>
            <w:ins w:id="10" w:author="Meier, Matthias" w:date="2019-03-04T08:44:00Z">
              <w:r w:rsidR="00124CCA">
                <w:rPr>
                  <w:rFonts w:asciiTheme="minorHAnsi" w:hAnsiTheme="minorHAnsi" w:cstheme="minorHAnsi"/>
                </w:rPr>
                <w:t>C</w:t>
              </w:r>
              <w:r w:rsidR="00124CCA">
                <w:rPr>
                  <w:rFonts w:asciiTheme="minorHAnsi" w:hAnsiTheme="minorHAnsi" w:cstheme="minorHAnsi"/>
                </w:rPr>
                <w:t>PD-</w:t>
              </w:r>
            </w:ins>
            <w:r>
              <w:rPr>
                <w:rFonts w:asciiTheme="minorHAnsi" w:hAnsiTheme="minorHAnsi" w:cstheme="minorHAnsi"/>
              </w:rPr>
              <w:t>Kunden anzulegen</w:t>
            </w:r>
            <w:del w:id="11" w:author="Meier, Matthias" w:date="2019-03-04T08:38:00Z">
              <w:r w:rsidR="00892895" w:rsidRPr="00EA598A" w:rsidDel="002A72E4">
                <w:rPr>
                  <w:rFonts w:asciiTheme="minorHAnsi" w:hAnsiTheme="minorHAnsi" w:cstheme="minorHAnsi"/>
                </w:rPr>
                <w:delText>.</w:delText>
              </w:r>
            </w:del>
          </w:p>
        </w:tc>
      </w:tr>
      <w:tr w:rsidR="004F763B" w:rsidRPr="00005CF2" w14:paraId="15FFF3C2" w14:textId="77777777" w:rsidTr="00CB2DE4">
        <w:tc>
          <w:tcPr>
            <w:tcW w:w="1249" w:type="pct"/>
            <w:shd w:val="clear" w:color="auto" w:fill="DAE0E4" w:themeFill="accent1"/>
          </w:tcPr>
          <w:p w14:paraId="2C1C5028" w14:textId="77777777" w:rsidR="004F763B" w:rsidRPr="00005CF2" w:rsidRDefault="004F763B" w:rsidP="0068527C">
            <w:pPr>
              <w:rPr>
                <w:rFonts w:ascii="Arial" w:hAnsi="Arial" w:cs="Arial"/>
              </w:rPr>
            </w:pPr>
            <w:r w:rsidRPr="00005CF2">
              <w:rPr>
                <w:rFonts w:ascii="Arial" w:hAnsi="Arial" w:cs="Arial"/>
              </w:rPr>
              <w:t>Notwendige Stammdaten oder Bewegungsdaten</w:t>
            </w:r>
          </w:p>
        </w:tc>
        <w:tc>
          <w:tcPr>
            <w:tcW w:w="3751" w:type="pct"/>
          </w:tcPr>
          <w:p w14:paraId="553BDA48" w14:textId="4ACCABA4" w:rsidR="00FB536F" w:rsidRPr="00EA598A" w:rsidRDefault="00B06A9D" w:rsidP="00892895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Organisationseinheiten (Buchungskreise und Vertriebslinien)</w:t>
            </w:r>
          </w:p>
          <w:p w14:paraId="5C251769" w14:textId="7B282BA6" w:rsidR="0012740E" w:rsidRPr="00005CF2" w:rsidRDefault="00B06A9D" w:rsidP="00892895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FI-Stammdaten (</w:t>
            </w:r>
            <w:commentRangeStart w:id="12"/>
            <w:proofErr w:type="spellStart"/>
            <w:r>
              <w:rPr>
                <w:rFonts w:asciiTheme="minorHAnsi" w:hAnsiTheme="minorHAnsi" w:cstheme="minorHAnsi"/>
              </w:rPr>
              <w:t>Anstimmkonten</w:t>
            </w:r>
            <w:commentRangeEnd w:id="12"/>
            <w:proofErr w:type="spellEnd"/>
            <w:r w:rsidR="002A72E4">
              <w:rPr>
                <w:rStyle w:val="Kommentarzeichen"/>
              </w:rPr>
              <w:commentReference w:id="12"/>
            </w:r>
            <w:r>
              <w:rPr>
                <w:rFonts w:asciiTheme="minorHAnsi" w:hAnsiTheme="minorHAnsi" w:cstheme="minorHAnsi"/>
              </w:rPr>
              <w:t>, Zahlungsbedingungen</w:t>
            </w:r>
            <w:r w:rsidR="00892895" w:rsidRPr="00EA598A">
              <w:rPr>
                <w:rFonts w:asciiTheme="minorHAnsi" w:hAnsiTheme="minorHAnsi" w:cstheme="minorHAnsi"/>
              </w:rPr>
              <w:t>)</w:t>
            </w:r>
          </w:p>
        </w:tc>
      </w:tr>
    </w:tbl>
    <w:p w14:paraId="17372070" w14:textId="77777777" w:rsidR="004F763B" w:rsidRPr="00005CF2" w:rsidRDefault="004F763B" w:rsidP="004F763B">
      <w:pPr>
        <w:rPr>
          <w:rFonts w:ascii="Arial" w:hAnsi="Arial" w:cs="Arial"/>
          <w:lang w:eastAsia="de-DE"/>
        </w:rPr>
      </w:pPr>
    </w:p>
    <w:p w14:paraId="38E41CB0" w14:textId="77777777" w:rsidR="006A5E41" w:rsidRPr="00005CF2" w:rsidRDefault="004F763B" w:rsidP="00EA598A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005CF2">
        <w:rPr>
          <w:rFonts w:ascii="Arial" w:hAnsi="Arial" w:cs="Arial"/>
        </w:rPr>
        <w:lastRenderedPageBreak/>
        <w:t>Überblick Prozesssch</w:t>
      </w:r>
      <w:r w:rsidR="00E61956" w:rsidRPr="00005CF2">
        <w:rPr>
          <w:rFonts w:ascii="Arial" w:hAnsi="Arial" w:cs="Arial"/>
        </w:rPr>
        <w:t>r</w:t>
      </w:r>
      <w:r w:rsidRPr="00005CF2">
        <w:rPr>
          <w:rFonts w:ascii="Arial" w:hAnsi="Arial" w:cs="Arial"/>
        </w:rPr>
        <w:t>itte/Funktionen</w:t>
      </w:r>
      <w:r w:rsidR="006A5E41" w:rsidRPr="00005CF2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005CF2">
        <w:rPr>
          <w:rFonts w:ascii="Arial" w:hAnsi="Arial" w:cs="Arial"/>
          <w:vanish/>
          <w:sz w:val="16"/>
          <w:szCs w:val="16"/>
        </w:rPr>
        <w:br/>
      </w:r>
    </w:p>
    <w:tbl>
      <w:tblPr>
        <w:tblW w:w="9752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129"/>
        <w:gridCol w:w="2120"/>
        <w:gridCol w:w="1285"/>
        <w:gridCol w:w="3242"/>
        <w:gridCol w:w="1412"/>
      </w:tblGrid>
      <w:tr w:rsidR="004F763B" w:rsidRPr="00005CF2" w14:paraId="22520119" w14:textId="77777777" w:rsidTr="006264E3">
        <w:trPr>
          <w:trHeight w:val="567"/>
        </w:trPr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22D6807" w14:textId="77777777" w:rsidR="004F763B" w:rsidRPr="00005CF2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2FC9116" w14:textId="77777777" w:rsidR="004F763B" w:rsidRPr="00005CF2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E56C9D6" w14:textId="77777777" w:rsidR="004F763B" w:rsidRPr="00005CF2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128A1693" w14:textId="77777777" w:rsidR="004F763B" w:rsidRPr="00005CF2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5690B462" w14:textId="77777777" w:rsidR="004F763B" w:rsidRPr="00005CF2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864E92C" w14:textId="77777777" w:rsidR="004F763B" w:rsidRPr="00005CF2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005CF2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892895" w:rsidRPr="00005CF2" w14:paraId="115A89BA" w14:textId="77777777" w:rsidTr="00005CF2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F00D3D4" w14:textId="77777777" w:rsidR="00892895" w:rsidRPr="00EA598A" w:rsidRDefault="00892895" w:rsidP="00005CF2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CB4B40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B12AAEC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Zuordnung für die Geschäftspartneranlage treffen (Gruppierung)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633DCF4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FT.</w:t>
            </w:r>
            <w:r w:rsidR="00FB536F" w:rsidRPr="00EA598A">
              <w:rPr>
                <w:rFonts w:asciiTheme="minorHAnsi" w:hAnsiTheme="minorHAnsi" w:cstheme="minorHAnsi"/>
                <w:sz w:val="16"/>
                <w:szCs w:val="16"/>
              </w:rPr>
              <w:t>LO181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EB03F79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Der Geschäftspartner wird nach Auswahl der Gruppierung angelegt. Die Gruppierung steuert die Nummernkreise und die Nummernvergabe.</w:t>
            </w:r>
          </w:p>
          <w:p w14:paraId="4A80060F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C754617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Abhängig von der Einstellung einer Kontogruppe können einzelne Sichten des Stammsatzes bzw. Felder ausgeblendet sein.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A0EB5A0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92895" w:rsidRPr="00005CF2" w14:paraId="050F026E" w14:textId="77777777" w:rsidTr="00005CF2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9626CCD" w14:textId="77777777" w:rsidR="00892895" w:rsidRPr="00EA598A" w:rsidRDefault="00892895" w:rsidP="00005CF2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F4D236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E311E02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Pflege der allgemeinen Daten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591C01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FT.</w:t>
            </w:r>
            <w:r w:rsidR="00FB536F" w:rsidRPr="00EA598A">
              <w:rPr>
                <w:rFonts w:asciiTheme="minorHAnsi" w:hAnsiTheme="minorHAnsi" w:cstheme="minorHAnsi"/>
                <w:sz w:val="16"/>
                <w:szCs w:val="16"/>
              </w:rPr>
              <w:t>LO181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22615F6" w14:textId="60102713" w:rsidR="00892895" w:rsidRPr="007F7224" w:rsidRDefault="00892895" w:rsidP="007F7224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Unter der Sicht „Allgemeine Daten“ werden allgemeingültige Daten </w:t>
            </w:r>
            <w:r w:rsidR="007F7224">
              <w:rPr>
                <w:rFonts w:asciiTheme="minorHAnsi" w:hAnsiTheme="minorHAnsi" w:cstheme="minorHAnsi"/>
                <w:sz w:val="16"/>
                <w:szCs w:val="16"/>
              </w:rPr>
              <w:t xml:space="preserve">(Identifikation) </w:t>
            </w:r>
            <w:r w:rsidR="00BF3364" w:rsidRPr="00EA598A">
              <w:rPr>
                <w:rFonts w:asciiTheme="minorHAnsi" w:hAnsiTheme="minorHAnsi" w:cstheme="minorHAnsi"/>
                <w:sz w:val="16"/>
                <w:szCs w:val="16"/>
              </w:rPr>
              <w:t>gepflegt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A2553DB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92895" w:rsidRPr="00005CF2" w14:paraId="49877D17" w14:textId="77777777" w:rsidTr="00005CF2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BDCF1D5" w14:textId="77777777" w:rsidR="00892895" w:rsidRPr="00EA598A" w:rsidRDefault="00892895" w:rsidP="00005CF2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63630E0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7FDD990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Pflege der Buchungskreis Daten (Rolle FL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CU00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Debitor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090617F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FT.</w:t>
            </w:r>
            <w:r w:rsidR="00FB536F" w:rsidRPr="00EA598A">
              <w:rPr>
                <w:rFonts w:asciiTheme="minorHAnsi" w:hAnsiTheme="minorHAnsi" w:cstheme="minorHAnsi"/>
                <w:sz w:val="16"/>
                <w:szCs w:val="16"/>
              </w:rPr>
              <w:t>LO181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F92C77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Pflege der buchhaltungsrelevanten Daten</w:t>
            </w:r>
          </w:p>
          <w:p w14:paraId="5254E57B" w14:textId="5FD1C453" w:rsidR="00892895" w:rsidRPr="00EA598A" w:rsidRDefault="007F7224" w:rsidP="00005CF2">
            <w:pPr>
              <w:pStyle w:val="Listenabsatz"/>
              <w:numPr>
                <w:ilvl w:val="0"/>
                <w:numId w:val="22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Zahlungstermin: sofort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DF48B0F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92895" w:rsidRPr="00005CF2" w14:paraId="63887073" w14:textId="77777777" w:rsidTr="00005CF2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DD6AF7F" w14:textId="77777777" w:rsidR="00892895" w:rsidRPr="00EA598A" w:rsidRDefault="00892895" w:rsidP="00005CF2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0179AAA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4954B98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Pflege der Vertriebsdaten</w:t>
            </w:r>
          </w:p>
          <w:p w14:paraId="6E81C5E8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(Rolle FL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CU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01 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Kunde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3923E43" w14:textId="77777777" w:rsidR="00892895" w:rsidRPr="00EA598A" w:rsidRDefault="00571279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FT.</w:t>
            </w:r>
            <w:r w:rsidR="00FB536F" w:rsidRPr="00EA598A">
              <w:rPr>
                <w:rFonts w:asciiTheme="minorHAnsi" w:hAnsiTheme="minorHAnsi" w:cstheme="minorHAnsi"/>
                <w:sz w:val="16"/>
                <w:szCs w:val="16"/>
              </w:rPr>
              <w:t>LO181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C6B2FE3" w14:textId="2DE347D1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Vertriebsrelevante Daten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je Vertriebslinie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7F7224">
              <w:rPr>
                <w:rFonts w:asciiTheme="minorHAnsi" w:hAnsiTheme="minorHAnsi" w:cstheme="minorHAnsi"/>
                <w:sz w:val="16"/>
                <w:szCs w:val="16"/>
              </w:rPr>
              <w:t xml:space="preserve">wo der </w:t>
            </w:r>
            <w:del w:id="13" w:author="Meier, Matthias" w:date="2019-03-04T08:47:00Z">
              <w:r w:rsidR="007F7224" w:rsidDel="00397E94">
                <w:rPr>
                  <w:rFonts w:asciiTheme="minorHAnsi" w:hAnsiTheme="minorHAnsi" w:cstheme="minorHAnsi"/>
                  <w:sz w:val="16"/>
                  <w:szCs w:val="16"/>
                </w:rPr>
                <w:delText xml:space="preserve">CpD </w:delText>
              </w:r>
            </w:del>
            <w:ins w:id="14" w:author="Meier, Matthias" w:date="2019-03-04T08:47:00Z">
              <w:r w:rsidR="00397E94">
                <w:rPr>
                  <w:rFonts w:asciiTheme="minorHAnsi" w:hAnsiTheme="minorHAnsi" w:cstheme="minorHAnsi"/>
                  <w:sz w:val="16"/>
                  <w:szCs w:val="16"/>
                </w:rPr>
                <w:t>C</w:t>
              </w:r>
              <w:r w:rsidR="00397E94">
                <w:rPr>
                  <w:rFonts w:asciiTheme="minorHAnsi" w:hAnsiTheme="minorHAnsi" w:cstheme="minorHAnsi"/>
                  <w:sz w:val="16"/>
                  <w:szCs w:val="16"/>
                </w:rPr>
                <w:t>P</w:t>
              </w:r>
              <w:r w:rsidR="00397E94">
                <w:rPr>
                  <w:rFonts w:asciiTheme="minorHAnsi" w:hAnsiTheme="minorHAnsi" w:cstheme="minorHAnsi"/>
                  <w:sz w:val="16"/>
                  <w:szCs w:val="16"/>
                </w:rPr>
                <w:t>D</w:t>
              </w:r>
              <w:r w:rsidR="00397E94">
                <w:rPr>
                  <w:rFonts w:asciiTheme="minorHAnsi" w:hAnsiTheme="minorHAnsi" w:cstheme="minorHAnsi"/>
                  <w:sz w:val="16"/>
                  <w:szCs w:val="16"/>
                </w:rPr>
                <w:t>-</w:t>
              </w:r>
            </w:ins>
            <w:r w:rsidR="007F7224">
              <w:rPr>
                <w:rFonts w:asciiTheme="minorHAnsi" w:hAnsiTheme="minorHAnsi" w:cstheme="minorHAnsi"/>
                <w:sz w:val="16"/>
                <w:szCs w:val="16"/>
              </w:rPr>
              <w:t xml:space="preserve">Kunde verwendet wird 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z.B.</w:t>
            </w:r>
          </w:p>
          <w:p w14:paraId="5718DCFF" w14:textId="21AD0FB5" w:rsidR="007D2561" w:rsidRPr="00EA598A" w:rsidRDefault="007F7224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Verkaufsbüro</w:t>
            </w:r>
          </w:p>
          <w:p w14:paraId="6FE3120D" w14:textId="61BD38C3" w:rsidR="00892895" w:rsidRPr="00EA598A" w:rsidRDefault="007F7224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Steuerindikator</w:t>
            </w:r>
          </w:p>
          <w:p w14:paraId="753880BE" w14:textId="77777777" w:rsidR="007D2561" w:rsidRPr="00EA598A" w:rsidRDefault="007D2561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Preisgruppe</w:t>
            </w:r>
          </w:p>
          <w:p w14:paraId="13AFFB54" w14:textId="77777777" w:rsidR="007D2561" w:rsidRPr="00EA598A" w:rsidRDefault="007D2561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Kundenschema</w:t>
            </w:r>
          </w:p>
          <w:p w14:paraId="61497432" w14:textId="77777777" w:rsidR="007D2561" w:rsidRPr="00EA598A" w:rsidRDefault="007D2561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Versandbedingungen</w:t>
            </w:r>
          </w:p>
          <w:p w14:paraId="59FB8239" w14:textId="77777777" w:rsidR="00892895" w:rsidRPr="00EA598A" w:rsidRDefault="00892895" w:rsidP="00005CF2">
            <w:pPr>
              <w:pStyle w:val="Listenabsatz"/>
              <w:numPr>
                <w:ilvl w:val="0"/>
                <w:numId w:val="23"/>
              </w:num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Incoterms</w:t>
            </w:r>
            <w:proofErr w:type="spellEnd"/>
          </w:p>
          <w:p w14:paraId="20BF994E" w14:textId="77777777" w:rsidR="00892895" w:rsidRPr="00EA598A" w:rsidRDefault="00892895" w:rsidP="00EE3738">
            <w:pPr>
              <w:spacing w:before="60" w:after="60"/>
              <w:ind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168FB95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92895" w:rsidRPr="00005CF2" w14:paraId="3C3D319E" w14:textId="77777777" w:rsidTr="00005CF2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44EC638" w14:textId="77777777" w:rsidR="00892895" w:rsidRPr="00EA598A" w:rsidRDefault="00892895" w:rsidP="00005CF2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D170F09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8A8AB0D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Pflege</w:t>
            </w:r>
            <w:r w:rsidR="009B5DB3"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abweichende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Partnerrollen</w:t>
            </w:r>
            <w:r w:rsidR="007524F0"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(Optional)</w:t>
            </w:r>
          </w:p>
        </w:tc>
        <w:tc>
          <w:tcPr>
            <w:tcW w:w="65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9B7094F" w14:textId="77777777" w:rsidR="00892895" w:rsidRPr="00EA598A" w:rsidRDefault="00571279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FT.</w:t>
            </w:r>
            <w:r w:rsidR="00FB536F" w:rsidRPr="00EA598A">
              <w:rPr>
                <w:rFonts w:asciiTheme="minorHAnsi" w:hAnsiTheme="minorHAnsi" w:cstheme="minorHAnsi"/>
                <w:sz w:val="16"/>
                <w:szCs w:val="16"/>
              </w:rPr>
              <w:t>LO181</w:t>
            </w:r>
          </w:p>
        </w:tc>
        <w:tc>
          <w:tcPr>
            <w:tcW w:w="1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FE8AB0F" w14:textId="1B9B1664" w:rsidR="007F7224" w:rsidRDefault="00892895" w:rsidP="00EE3738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Über die Partnerrolle wird für bestimmte operative Funktionen eine Verbindung des </w:t>
            </w:r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Kunden</w:t>
            </w: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zu anderen </w:t>
            </w:r>
            <w:proofErr w:type="spellStart"/>
            <w:r w:rsidR="007D2561" w:rsidRPr="00EA598A">
              <w:rPr>
                <w:rFonts w:asciiTheme="minorHAnsi" w:hAnsiTheme="minorHAnsi" w:cstheme="minorHAnsi"/>
                <w:sz w:val="16"/>
                <w:szCs w:val="16"/>
              </w:rPr>
              <w:t>debitorischen</w:t>
            </w:r>
            <w:proofErr w:type="spellEnd"/>
            <w:r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Stammsätzen hinterlegt</w:t>
            </w:r>
            <w:r w:rsidR="00A754A7" w:rsidRPr="00EA598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F7224">
              <w:rPr>
                <w:rFonts w:asciiTheme="minorHAnsi" w:hAnsiTheme="minorHAnsi" w:cstheme="minorHAnsi"/>
                <w:sz w:val="16"/>
                <w:szCs w:val="16"/>
              </w:rPr>
              <w:t xml:space="preserve"> Für </w:t>
            </w:r>
            <w:del w:id="15" w:author="Meier, Matthias" w:date="2019-03-04T08:48:00Z">
              <w:r w:rsidR="007F7224" w:rsidDel="00B12003">
                <w:rPr>
                  <w:rFonts w:asciiTheme="minorHAnsi" w:hAnsiTheme="minorHAnsi" w:cstheme="minorHAnsi"/>
                  <w:sz w:val="16"/>
                  <w:szCs w:val="16"/>
                </w:rPr>
                <w:delText xml:space="preserve">CpD </w:delText>
              </w:r>
            </w:del>
            <w:ins w:id="16" w:author="Meier, Matthias" w:date="2019-03-04T08:48:00Z">
              <w:r w:rsidR="00B12003">
                <w:rPr>
                  <w:rFonts w:asciiTheme="minorHAnsi" w:hAnsiTheme="minorHAnsi" w:cstheme="minorHAnsi"/>
                  <w:sz w:val="16"/>
                  <w:szCs w:val="16"/>
                </w:rPr>
                <w:t>C</w:t>
              </w:r>
              <w:r w:rsidR="00B12003">
                <w:rPr>
                  <w:rFonts w:asciiTheme="minorHAnsi" w:hAnsiTheme="minorHAnsi" w:cstheme="minorHAnsi"/>
                  <w:sz w:val="16"/>
                  <w:szCs w:val="16"/>
                </w:rPr>
                <w:t>P</w:t>
              </w:r>
              <w:r w:rsidR="00B12003">
                <w:rPr>
                  <w:rFonts w:asciiTheme="minorHAnsi" w:hAnsiTheme="minorHAnsi" w:cstheme="minorHAnsi"/>
                  <w:sz w:val="16"/>
                  <w:szCs w:val="16"/>
                </w:rPr>
                <w:t>D</w:t>
              </w:r>
              <w:r w:rsidR="00B12003">
                <w:rPr>
                  <w:rFonts w:asciiTheme="minorHAnsi" w:hAnsiTheme="minorHAnsi" w:cstheme="minorHAnsi"/>
                  <w:sz w:val="16"/>
                  <w:szCs w:val="16"/>
                </w:rPr>
                <w:t>-</w:t>
              </w:r>
            </w:ins>
            <w:bookmarkStart w:id="17" w:name="_GoBack"/>
            <w:bookmarkEnd w:id="17"/>
            <w:r w:rsidR="007F7224">
              <w:rPr>
                <w:rFonts w:asciiTheme="minorHAnsi" w:hAnsiTheme="minorHAnsi" w:cstheme="minorHAnsi"/>
                <w:sz w:val="16"/>
                <w:szCs w:val="16"/>
              </w:rPr>
              <w:t>Kunden werden nur die Standard Partnerrollen hinterlegt:</w:t>
            </w:r>
          </w:p>
          <w:p w14:paraId="65FF0787" w14:textId="77777777" w:rsidR="00A754A7" w:rsidRPr="00EA598A" w:rsidRDefault="00A754A7" w:rsidP="00EE3738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AG Auftraggeber</w:t>
            </w:r>
          </w:p>
          <w:p w14:paraId="03D0B5EA" w14:textId="77777777" w:rsidR="00A754A7" w:rsidRPr="00EA598A" w:rsidRDefault="00A754A7" w:rsidP="00A754A7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RE Rechnungsempfänger</w:t>
            </w:r>
          </w:p>
          <w:p w14:paraId="78DF8CC0" w14:textId="77777777" w:rsidR="00A754A7" w:rsidRPr="00EA598A" w:rsidRDefault="00A754A7" w:rsidP="00A754A7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RG Regulierer</w:t>
            </w:r>
          </w:p>
          <w:p w14:paraId="0F1306B5" w14:textId="5B226AC6" w:rsidR="00892895" w:rsidRPr="00EA598A" w:rsidRDefault="00A754A7" w:rsidP="007F7224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EA598A">
              <w:rPr>
                <w:rFonts w:asciiTheme="minorHAnsi" w:hAnsiTheme="minorHAnsi" w:cstheme="minorHAnsi"/>
                <w:sz w:val="16"/>
                <w:szCs w:val="16"/>
              </w:rPr>
              <w:t>WE Warenempfänger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7F4FA8F" w14:textId="77777777" w:rsidR="00892895" w:rsidRPr="00EA598A" w:rsidRDefault="00892895" w:rsidP="00005CF2">
            <w:pPr>
              <w:spacing w:before="60" w:after="60"/>
              <w:ind w:left="29" w:right="17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ED9E053" w14:textId="77777777" w:rsidR="004F763B" w:rsidRDefault="004F763B" w:rsidP="004F763B">
      <w:pPr>
        <w:rPr>
          <w:rFonts w:ascii="Arial" w:hAnsi="Arial" w:cs="Arial"/>
          <w:lang w:eastAsia="de-DE"/>
        </w:rPr>
      </w:pPr>
    </w:p>
    <w:p w14:paraId="577F9B3B" w14:textId="77777777" w:rsidR="00EA598A" w:rsidRPr="00005CF2" w:rsidRDefault="00EA598A" w:rsidP="004F763B">
      <w:pPr>
        <w:rPr>
          <w:rFonts w:ascii="Arial" w:hAnsi="Arial" w:cs="Arial"/>
          <w:lang w:eastAsia="de-DE"/>
        </w:rPr>
      </w:pPr>
    </w:p>
    <w:p w14:paraId="5573006C" w14:textId="77777777" w:rsidR="00057FE7" w:rsidRPr="00005CF2" w:rsidRDefault="004F763B" w:rsidP="00EA598A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005CF2">
        <w:rPr>
          <w:rFonts w:ascii="Arial" w:hAnsi="Arial" w:cs="Arial"/>
        </w:rPr>
        <w:t>Korrektive Vorfälle</w:t>
      </w:r>
      <w:r w:rsidR="00057FE7" w:rsidRPr="00005CF2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37E40ED8" w14:textId="77777777" w:rsidR="0032468C" w:rsidRPr="00005CF2" w:rsidRDefault="004F763B" w:rsidP="0032468C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t>Fall</w:t>
      </w:r>
      <w:r w:rsidR="00BF3364" w:rsidRPr="00005CF2">
        <w:rPr>
          <w:rFonts w:ascii="Arial" w:hAnsi="Arial" w:cs="Arial"/>
          <w:lang w:eastAsia="de-DE"/>
        </w:rPr>
        <w:t xml:space="preserve"> </w:t>
      </w:r>
      <w:r w:rsidRPr="00005CF2">
        <w:rPr>
          <w:rFonts w:ascii="Arial" w:hAnsi="Arial" w:cs="Arial"/>
          <w:lang w:eastAsia="de-DE"/>
        </w:rPr>
        <w:t>1:</w:t>
      </w:r>
      <w:r w:rsidR="0032468C" w:rsidRPr="00005CF2">
        <w:rPr>
          <w:rFonts w:ascii="Arial" w:hAnsi="Arial" w:cs="Arial"/>
          <w:lang w:eastAsia="de-DE"/>
        </w:rPr>
        <w:t xml:space="preserve"> </w:t>
      </w:r>
      <w:r w:rsidR="00EA598A">
        <w:rPr>
          <w:rFonts w:ascii="Arial" w:hAnsi="Arial" w:cs="Arial"/>
          <w:lang w:eastAsia="de-DE"/>
        </w:rPr>
        <w:t xml:space="preserve"> </w:t>
      </w:r>
      <w:r w:rsidR="0032468C" w:rsidRPr="00005CF2">
        <w:rPr>
          <w:rFonts w:ascii="Arial" w:hAnsi="Arial" w:cs="Arial"/>
          <w:lang w:eastAsia="de-DE"/>
        </w:rPr>
        <w:t>Ändern von Geschäftspartnerstammsätzen in unterschiedlichen Bereichen</w:t>
      </w:r>
    </w:p>
    <w:p w14:paraId="431A459E" w14:textId="77777777" w:rsidR="00EA598A" w:rsidRDefault="0032468C" w:rsidP="00EA598A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t>Fall</w:t>
      </w:r>
      <w:r w:rsidR="00BF3364" w:rsidRPr="00005CF2">
        <w:rPr>
          <w:rFonts w:ascii="Arial" w:hAnsi="Arial" w:cs="Arial"/>
          <w:lang w:eastAsia="de-DE"/>
        </w:rPr>
        <w:t xml:space="preserve"> </w:t>
      </w:r>
      <w:r w:rsidRPr="00005CF2">
        <w:rPr>
          <w:rFonts w:ascii="Arial" w:hAnsi="Arial" w:cs="Arial"/>
          <w:lang w:eastAsia="de-DE"/>
        </w:rPr>
        <w:t xml:space="preserve">2: </w:t>
      </w:r>
      <w:r w:rsidR="00EA598A">
        <w:rPr>
          <w:rFonts w:ascii="Arial" w:hAnsi="Arial" w:cs="Arial"/>
          <w:lang w:eastAsia="de-DE"/>
        </w:rPr>
        <w:t xml:space="preserve"> </w:t>
      </w:r>
      <w:r w:rsidRPr="00005CF2">
        <w:rPr>
          <w:rFonts w:ascii="Arial" w:hAnsi="Arial" w:cs="Arial"/>
          <w:lang w:eastAsia="de-DE"/>
        </w:rPr>
        <w:t>Setzen der Buchung-, Zahlung- und Einkaufssperren mit Auswirkung auf Nachfolge</w:t>
      </w:r>
    </w:p>
    <w:p w14:paraId="61ED8D5F" w14:textId="77777777" w:rsidR="004F763B" w:rsidRPr="00EA598A" w:rsidRDefault="0032468C" w:rsidP="00EA598A">
      <w:pPr>
        <w:pStyle w:val="Listenabsatz"/>
        <w:ind w:firstLine="696"/>
        <w:rPr>
          <w:rFonts w:ascii="Arial" w:hAnsi="Arial" w:cs="Arial"/>
          <w:lang w:eastAsia="de-DE"/>
        </w:rPr>
      </w:pPr>
      <w:proofErr w:type="spellStart"/>
      <w:r w:rsidRPr="00005CF2">
        <w:rPr>
          <w:rFonts w:ascii="Arial" w:hAnsi="Arial" w:cs="Arial"/>
          <w:lang w:eastAsia="de-DE"/>
        </w:rPr>
        <w:t>prozesse</w:t>
      </w:r>
      <w:proofErr w:type="spellEnd"/>
      <w:r w:rsidRPr="00005CF2">
        <w:rPr>
          <w:rFonts w:ascii="Arial" w:hAnsi="Arial" w:cs="Arial"/>
          <w:lang w:eastAsia="de-DE"/>
        </w:rPr>
        <w:t xml:space="preserve"> im Vertrieb, Buchhaltung und Rechnungserstellung</w:t>
      </w:r>
    </w:p>
    <w:p w14:paraId="71556095" w14:textId="77777777" w:rsidR="00EA598A" w:rsidRPr="00005CF2" w:rsidRDefault="00EA598A" w:rsidP="0032468C">
      <w:pPr>
        <w:pStyle w:val="Listenabsatz"/>
        <w:rPr>
          <w:rFonts w:ascii="Arial" w:hAnsi="Arial" w:cs="Arial"/>
          <w:lang w:eastAsia="de-DE"/>
        </w:rPr>
      </w:pPr>
    </w:p>
    <w:p w14:paraId="7367239F" w14:textId="77777777" w:rsidR="00EC600E" w:rsidRPr="00005CF2" w:rsidRDefault="004F763B" w:rsidP="00EA598A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005CF2">
        <w:rPr>
          <w:rFonts w:ascii="Arial" w:hAnsi="Arial" w:cs="Arial"/>
        </w:rPr>
        <w:t>Nachfolgeprozess</w:t>
      </w:r>
      <w:r w:rsidR="00EC600E" w:rsidRPr="00005CF2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48942712" w14:textId="77777777" w:rsidR="0032468C" w:rsidRPr="00005CF2" w:rsidRDefault="0032468C" w:rsidP="0032468C">
      <w:pPr>
        <w:pStyle w:val="Listenabsatz"/>
        <w:numPr>
          <w:ilvl w:val="0"/>
          <w:numId w:val="13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t>Geschäftspartner wird an Subsysteme verteilt (CRM</w:t>
      </w:r>
      <w:r w:rsidR="00EE3738">
        <w:rPr>
          <w:rFonts w:ascii="Arial" w:hAnsi="Arial" w:cs="Arial"/>
          <w:lang w:eastAsia="de-DE"/>
        </w:rPr>
        <w:t>, LVS,</w:t>
      </w:r>
      <w:r w:rsidRPr="00005CF2">
        <w:rPr>
          <w:rFonts w:ascii="Arial" w:hAnsi="Arial" w:cs="Arial"/>
          <w:lang w:eastAsia="de-DE"/>
        </w:rPr>
        <w:t xml:space="preserve"> etc.)</w:t>
      </w:r>
    </w:p>
    <w:p w14:paraId="76ABABE9" w14:textId="77777777" w:rsidR="0032468C" w:rsidRPr="00005CF2" w:rsidRDefault="0032468C" w:rsidP="0032468C">
      <w:pPr>
        <w:pStyle w:val="Listenabsatz"/>
        <w:numPr>
          <w:ilvl w:val="0"/>
          <w:numId w:val="13"/>
        </w:numPr>
        <w:rPr>
          <w:rFonts w:ascii="Arial" w:hAnsi="Arial" w:cs="Arial"/>
          <w:lang w:eastAsia="de-DE"/>
        </w:rPr>
      </w:pPr>
      <w:r w:rsidRPr="00005CF2">
        <w:rPr>
          <w:rFonts w:ascii="Arial" w:hAnsi="Arial" w:cs="Arial"/>
          <w:lang w:eastAsia="de-DE"/>
        </w:rPr>
        <w:lastRenderedPageBreak/>
        <w:t xml:space="preserve">Gesperrter Geschäftspartner wird archiviert </w:t>
      </w:r>
    </w:p>
    <w:p w14:paraId="32EF09B3" w14:textId="77777777" w:rsidR="00800334" w:rsidRPr="00005CF2" w:rsidRDefault="00800334" w:rsidP="004F763B">
      <w:pPr>
        <w:rPr>
          <w:rFonts w:ascii="Arial" w:hAnsi="Arial" w:cs="Arial"/>
        </w:rPr>
      </w:pPr>
    </w:p>
    <w:p w14:paraId="1753DBD7" w14:textId="77777777" w:rsidR="00A47059" w:rsidRPr="00005CF2" w:rsidRDefault="00A47059" w:rsidP="00800334">
      <w:pPr>
        <w:jc w:val="right"/>
        <w:rPr>
          <w:rFonts w:ascii="Arial" w:hAnsi="Arial" w:cs="Arial"/>
        </w:rPr>
      </w:pPr>
    </w:p>
    <w:sectPr w:rsidR="00A47059" w:rsidRPr="00005CF2" w:rsidSect="00327989">
      <w:headerReference w:type="default" r:id="rId13"/>
      <w:footerReference w:type="default" r:id="rId14"/>
      <w:headerReference w:type="first" r:id="rId15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Hoeschen, Nicole" w:date="2019-01-03T21:02:00Z" w:initials="HN">
    <w:p w14:paraId="2E1E149C" w14:textId="77777777" w:rsidR="008F0A3D" w:rsidRDefault="008F0A3D">
      <w:pPr>
        <w:pStyle w:val="Kommentartext"/>
      </w:pPr>
      <w:r>
        <w:rPr>
          <w:rStyle w:val="Kommentarzeichen"/>
        </w:rPr>
        <w:annotationRef/>
      </w:r>
      <w:r>
        <w:t xml:space="preserve">Bei einem </w:t>
      </w:r>
      <w:proofErr w:type="spellStart"/>
      <w:r>
        <w:t>CpD</w:t>
      </w:r>
      <w:proofErr w:type="spellEnd"/>
      <w:r>
        <w:t xml:space="preserve"> Kunden?</w:t>
      </w:r>
    </w:p>
    <w:p w14:paraId="07258959" w14:textId="279C1171" w:rsidR="00B06A9D" w:rsidRDefault="00B06A9D">
      <w:pPr>
        <w:pStyle w:val="Kommentartext"/>
      </w:pPr>
      <w:r>
        <w:t xml:space="preserve">JA, </w:t>
      </w:r>
      <w:r w:rsidR="00EF0F21">
        <w:t>ansonsten kannst Du keinen Auftrag erfassen</w:t>
      </w:r>
    </w:p>
  </w:comment>
  <w:comment w:id="12" w:author="Meier, Matthias" w:date="2019-03-04T08:39:00Z" w:initials="MM">
    <w:p w14:paraId="5B178AFB" w14:textId="33A149B1" w:rsidR="002A72E4" w:rsidRDefault="002A72E4">
      <w:pPr>
        <w:pStyle w:val="Kommentartext"/>
      </w:pPr>
      <w:r>
        <w:rPr>
          <w:rStyle w:val="Kommentarzeichen"/>
        </w:rPr>
        <w:annotationRef/>
      </w:r>
      <w:r>
        <w:t xml:space="preserve">Hier ist wohl eher ein </w:t>
      </w:r>
      <w:proofErr w:type="spellStart"/>
      <w:r>
        <w:t>Abstimmunskonto</w:t>
      </w:r>
      <w:proofErr w:type="spellEnd"/>
      <w:r>
        <w:t xml:space="preserve"> </w:t>
      </w:r>
      <w:proofErr w:type="gramStart"/>
      <w:r>
        <w:t>gemeint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58959" w15:done="0"/>
  <w15:commentEx w15:paraId="5B178A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58959" w16cid:durableId="200431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48FEE" w14:textId="77777777" w:rsidR="00FD36C8" w:rsidRDefault="00FD36C8" w:rsidP="00FB66C4">
      <w:r>
        <w:separator/>
      </w:r>
    </w:p>
  </w:endnote>
  <w:endnote w:type="continuationSeparator" w:id="0">
    <w:p w14:paraId="78761B5B" w14:textId="77777777" w:rsidR="00FD36C8" w:rsidRDefault="00FD36C8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A4260" w14:textId="6180A9AA" w:rsidR="0048211B" w:rsidRPr="00EA598A" w:rsidRDefault="0048211B" w:rsidP="0048211B">
    <w:pPr>
      <w:pStyle w:val="Fuzeile"/>
      <w:jc w:val="left"/>
      <w:rPr>
        <w:b/>
        <w:sz w:val="16"/>
        <w:szCs w:val="16"/>
      </w:rPr>
    </w:pPr>
    <w:r w:rsidRPr="00EA598A">
      <w:rPr>
        <w:b/>
        <w:sz w:val="16"/>
        <w:szCs w:val="16"/>
      </w:rPr>
      <w:fldChar w:fldCharType="begin"/>
    </w:r>
    <w:r w:rsidRPr="00EA598A">
      <w:rPr>
        <w:b/>
        <w:sz w:val="16"/>
        <w:szCs w:val="16"/>
      </w:rPr>
      <w:instrText xml:space="preserve"> STYLEREF  "Überschrift 1"  \* MERGEFORMAT </w:instrText>
    </w:r>
    <w:r w:rsidRPr="00EA598A">
      <w:rPr>
        <w:b/>
        <w:sz w:val="16"/>
        <w:szCs w:val="16"/>
      </w:rPr>
      <w:fldChar w:fldCharType="separate"/>
    </w:r>
    <w:r w:rsidR="00B12003">
      <w:rPr>
        <w:b/>
        <w:noProof/>
        <w:sz w:val="16"/>
        <w:szCs w:val="16"/>
      </w:rPr>
      <w:t>IPS005.10.01_Anlegen eines CPD-Kunden</w:t>
    </w:r>
    <w:r w:rsidRPr="00EA598A">
      <w:rPr>
        <w:b/>
        <w:sz w:val="16"/>
        <w:szCs w:val="16"/>
      </w:rPr>
      <w:fldChar w:fldCharType="end"/>
    </w:r>
  </w:p>
  <w:p w14:paraId="438152D0" w14:textId="69A401FB" w:rsidR="0048211B" w:rsidRPr="00CB2DE4" w:rsidRDefault="00771FFF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 w:rsidR="00EC600E">
      <w:rPr>
        <w:sz w:val="16"/>
        <w:szCs w:val="16"/>
        <w:lang w:val="en-US"/>
      </w:rPr>
      <w:tab/>
    </w:r>
    <w:r w:rsidR="00EC600E">
      <w:fldChar w:fldCharType="begin"/>
    </w:r>
    <w:r w:rsidR="00EC600E" w:rsidRPr="00CB2DE4">
      <w:rPr>
        <w:lang w:val="en-US"/>
      </w:rPr>
      <w:instrText xml:space="preserve"> =</w:instrText>
    </w:r>
    <w:r w:rsidR="00EC600E">
      <w:fldChar w:fldCharType="begin"/>
    </w:r>
    <w:r w:rsidR="00EC600E" w:rsidRPr="00CB2DE4">
      <w:rPr>
        <w:lang w:val="en-US"/>
      </w:rPr>
      <w:instrText xml:space="preserve"> page </w:instrText>
    </w:r>
    <w:r w:rsidR="00EC600E">
      <w:fldChar w:fldCharType="separate"/>
    </w:r>
    <w:r w:rsidR="00B12003">
      <w:rPr>
        <w:noProof/>
        <w:lang w:val="en-US"/>
      </w:rPr>
      <w:instrText>2</w:instrText>
    </w:r>
    <w:r w:rsidR="00EC600E">
      <w:fldChar w:fldCharType="end"/>
    </w:r>
    <w:r w:rsidR="00EC600E">
      <w:fldChar w:fldCharType="separate"/>
    </w:r>
    <w:r w:rsidR="00B12003">
      <w:rPr>
        <w:noProof/>
        <w:lang w:val="en-US"/>
      </w:rPr>
      <w:t>2</w:t>
    </w:r>
    <w:r w:rsidR="00EC600E">
      <w:fldChar w:fldCharType="end"/>
    </w:r>
    <w:r w:rsidR="00EC600E" w:rsidRPr="00CB2DE4">
      <w:rPr>
        <w:lang w:val="en-US"/>
      </w:rPr>
      <w:t xml:space="preserve"> / </w:t>
    </w:r>
    <w:r w:rsidR="00EC600E">
      <w:fldChar w:fldCharType="begin"/>
    </w:r>
    <w:r w:rsidR="00EC600E" w:rsidRPr="00CB2DE4">
      <w:rPr>
        <w:lang w:val="en-US"/>
      </w:rPr>
      <w:instrText xml:space="preserve"> numpages </w:instrText>
    </w:r>
    <w:r w:rsidR="00EC600E">
      <w:fldChar w:fldCharType="separate"/>
    </w:r>
    <w:r w:rsidR="00B12003">
      <w:rPr>
        <w:noProof/>
        <w:lang w:val="en-US"/>
      </w:rPr>
      <w:t>3</w:t>
    </w:r>
    <w:r w:rsidR="00EC60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9B816" w14:textId="77777777" w:rsidR="00FD36C8" w:rsidRDefault="00FD36C8" w:rsidP="00FB66C4">
      <w:r>
        <w:separator/>
      </w:r>
    </w:p>
  </w:footnote>
  <w:footnote w:type="continuationSeparator" w:id="0">
    <w:p w14:paraId="75E298A8" w14:textId="77777777" w:rsidR="00FD36C8" w:rsidRDefault="00FD36C8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5B759" w14:textId="77777777" w:rsidR="00BD7EC2" w:rsidRDefault="008433BB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299B114" wp14:editId="5D2B0FD9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17A4D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580BF1E4" wp14:editId="5D4BA48C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1C2D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2" w15:restartNumberingAfterBreak="0">
    <w:nsid w:val="05455E0C"/>
    <w:multiLevelType w:val="hybridMultilevel"/>
    <w:tmpl w:val="83A499B0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80BAA"/>
    <w:multiLevelType w:val="hybridMultilevel"/>
    <w:tmpl w:val="48148E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6" w15:restartNumberingAfterBreak="0">
    <w:nsid w:val="21683FA3"/>
    <w:multiLevelType w:val="hybridMultilevel"/>
    <w:tmpl w:val="135892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82F78"/>
    <w:multiLevelType w:val="hybridMultilevel"/>
    <w:tmpl w:val="7964911E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8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10" w15:restartNumberingAfterBreak="0">
    <w:nsid w:val="4D68494B"/>
    <w:multiLevelType w:val="hybridMultilevel"/>
    <w:tmpl w:val="1592FD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F11E2"/>
    <w:multiLevelType w:val="multilevel"/>
    <w:tmpl w:val="20A81AE8"/>
    <w:lvl w:ilvl="0">
      <w:start w:val="1"/>
      <w:numFmt w:val="decimal"/>
      <w:pStyle w:val="berschrift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61841"/>
    <w:multiLevelType w:val="hybridMultilevel"/>
    <w:tmpl w:val="372C0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EC3C5F"/>
    <w:multiLevelType w:val="multilevel"/>
    <w:tmpl w:val="73B6A4E8"/>
    <w:lvl w:ilvl="0">
      <w:start w:val="1"/>
      <w:numFmt w:val="bullet"/>
      <w:lvlText w:val="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0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B2438"/>
    <w:multiLevelType w:val="hybridMultilevel"/>
    <w:tmpl w:val="44A49D7C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4"/>
  </w:num>
  <w:num w:numId="6">
    <w:abstractNumId w:val="1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9"/>
  </w:num>
  <w:num w:numId="8">
    <w:abstractNumId w:val="18"/>
  </w:num>
  <w:num w:numId="9">
    <w:abstractNumId w:val="21"/>
  </w:num>
  <w:num w:numId="10">
    <w:abstractNumId w:val="16"/>
  </w:num>
  <w:num w:numId="11">
    <w:abstractNumId w:val="20"/>
  </w:num>
  <w:num w:numId="12">
    <w:abstractNumId w:val="13"/>
  </w:num>
  <w:num w:numId="13">
    <w:abstractNumId w:val="17"/>
  </w:num>
  <w:num w:numId="14">
    <w:abstractNumId w:val="3"/>
  </w:num>
  <w:num w:numId="15">
    <w:abstractNumId w:val="15"/>
  </w:num>
  <w:num w:numId="16">
    <w:abstractNumId w:val="19"/>
  </w:num>
  <w:num w:numId="17">
    <w:abstractNumId w:val="0"/>
  </w:num>
  <w:num w:numId="18">
    <w:abstractNumId w:val="4"/>
  </w:num>
  <w:num w:numId="19">
    <w:abstractNumId w:val="10"/>
  </w:num>
  <w:num w:numId="20">
    <w:abstractNumId w:val="6"/>
  </w:num>
  <w:num w:numId="21">
    <w:abstractNumId w:val="2"/>
  </w:num>
  <w:num w:numId="22">
    <w:abstractNumId w:val="22"/>
  </w:num>
  <w:num w:numId="23">
    <w:abstractNumId w:val="7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  <w15:person w15:author="Hoeschen, Nicole">
    <w15:presenceInfo w15:providerId="AD" w15:userId="S-1-5-21-195215182-3739113429-3443093036-13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05CF2"/>
    <w:rsid w:val="0003163E"/>
    <w:rsid w:val="00035F7E"/>
    <w:rsid w:val="00047A42"/>
    <w:rsid w:val="0005170B"/>
    <w:rsid w:val="00051B06"/>
    <w:rsid w:val="00057FE7"/>
    <w:rsid w:val="00061B9B"/>
    <w:rsid w:val="00066A54"/>
    <w:rsid w:val="00075AE3"/>
    <w:rsid w:val="000A5033"/>
    <w:rsid w:val="000A5C80"/>
    <w:rsid w:val="000D066B"/>
    <w:rsid w:val="000E2C6D"/>
    <w:rsid w:val="000E67D8"/>
    <w:rsid w:val="000E7FD8"/>
    <w:rsid w:val="00100D26"/>
    <w:rsid w:val="0011458A"/>
    <w:rsid w:val="0011654C"/>
    <w:rsid w:val="00121290"/>
    <w:rsid w:val="00124CCA"/>
    <w:rsid w:val="0012740E"/>
    <w:rsid w:val="00135722"/>
    <w:rsid w:val="00153845"/>
    <w:rsid w:val="00183BBE"/>
    <w:rsid w:val="001A23AB"/>
    <w:rsid w:val="001B2486"/>
    <w:rsid w:val="00207B14"/>
    <w:rsid w:val="002122C5"/>
    <w:rsid w:val="002238B4"/>
    <w:rsid w:val="00224C28"/>
    <w:rsid w:val="00226F76"/>
    <w:rsid w:val="002368CF"/>
    <w:rsid w:val="0028702B"/>
    <w:rsid w:val="00287DFA"/>
    <w:rsid w:val="00293D7A"/>
    <w:rsid w:val="00295A2B"/>
    <w:rsid w:val="002A423A"/>
    <w:rsid w:val="002A72E4"/>
    <w:rsid w:val="002B0D02"/>
    <w:rsid w:val="0031207E"/>
    <w:rsid w:val="0032468C"/>
    <w:rsid w:val="00327989"/>
    <w:rsid w:val="00360E39"/>
    <w:rsid w:val="00363282"/>
    <w:rsid w:val="00397E94"/>
    <w:rsid w:val="003A49D1"/>
    <w:rsid w:val="004435CE"/>
    <w:rsid w:val="00447C3D"/>
    <w:rsid w:val="0048211B"/>
    <w:rsid w:val="00485617"/>
    <w:rsid w:val="00495800"/>
    <w:rsid w:val="004B43B6"/>
    <w:rsid w:val="004B5370"/>
    <w:rsid w:val="004D12DA"/>
    <w:rsid w:val="004F3A1A"/>
    <w:rsid w:val="004F763B"/>
    <w:rsid w:val="005008F8"/>
    <w:rsid w:val="00516E07"/>
    <w:rsid w:val="00571279"/>
    <w:rsid w:val="005E05A1"/>
    <w:rsid w:val="00611DF1"/>
    <w:rsid w:val="0061261A"/>
    <w:rsid w:val="006264E3"/>
    <w:rsid w:val="006270FB"/>
    <w:rsid w:val="00631FAC"/>
    <w:rsid w:val="006357C8"/>
    <w:rsid w:val="00640DE4"/>
    <w:rsid w:val="00670004"/>
    <w:rsid w:val="00675B60"/>
    <w:rsid w:val="00682C5B"/>
    <w:rsid w:val="00685AFA"/>
    <w:rsid w:val="006946F9"/>
    <w:rsid w:val="006A5E41"/>
    <w:rsid w:val="006B6D44"/>
    <w:rsid w:val="006C4C8C"/>
    <w:rsid w:val="007469E7"/>
    <w:rsid w:val="007524F0"/>
    <w:rsid w:val="00757862"/>
    <w:rsid w:val="007617CB"/>
    <w:rsid w:val="00771FFF"/>
    <w:rsid w:val="00795D87"/>
    <w:rsid w:val="007B4FA1"/>
    <w:rsid w:val="007D2561"/>
    <w:rsid w:val="007E2D2F"/>
    <w:rsid w:val="007E5444"/>
    <w:rsid w:val="007F7224"/>
    <w:rsid w:val="00800334"/>
    <w:rsid w:val="00806110"/>
    <w:rsid w:val="008433BB"/>
    <w:rsid w:val="00843BA9"/>
    <w:rsid w:val="008547D2"/>
    <w:rsid w:val="00890221"/>
    <w:rsid w:val="00892895"/>
    <w:rsid w:val="008A124A"/>
    <w:rsid w:val="008A447F"/>
    <w:rsid w:val="008C4D5E"/>
    <w:rsid w:val="008D4FB6"/>
    <w:rsid w:val="008F0A3D"/>
    <w:rsid w:val="00903C87"/>
    <w:rsid w:val="00911641"/>
    <w:rsid w:val="00932A91"/>
    <w:rsid w:val="009430ED"/>
    <w:rsid w:val="0096476B"/>
    <w:rsid w:val="00971A4D"/>
    <w:rsid w:val="00975F39"/>
    <w:rsid w:val="009766C1"/>
    <w:rsid w:val="009B5DB3"/>
    <w:rsid w:val="009C3884"/>
    <w:rsid w:val="009E58D5"/>
    <w:rsid w:val="009E6A39"/>
    <w:rsid w:val="00A34003"/>
    <w:rsid w:val="00A45CF9"/>
    <w:rsid w:val="00A47059"/>
    <w:rsid w:val="00A47E9D"/>
    <w:rsid w:val="00A6173C"/>
    <w:rsid w:val="00A754A7"/>
    <w:rsid w:val="00A8736A"/>
    <w:rsid w:val="00AA5426"/>
    <w:rsid w:val="00AC6940"/>
    <w:rsid w:val="00B06A9D"/>
    <w:rsid w:val="00B12003"/>
    <w:rsid w:val="00B145C3"/>
    <w:rsid w:val="00B45392"/>
    <w:rsid w:val="00B50815"/>
    <w:rsid w:val="00B51796"/>
    <w:rsid w:val="00B614D5"/>
    <w:rsid w:val="00B77E82"/>
    <w:rsid w:val="00B91798"/>
    <w:rsid w:val="00BA2D2A"/>
    <w:rsid w:val="00BA479B"/>
    <w:rsid w:val="00BA68DB"/>
    <w:rsid w:val="00BA7D9E"/>
    <w:rsid w:val="00BD7EC2"/>
    <w:rsid w:val="00BE6F71"/>
    <w:rsid w:val="00BF3364"/>
    <w:rsid w:val="00C01AD5"/>
    <w:rsid w:val="00C1189B"/>
    <w:rsid w:val="00C13058"/>
    <w:rsid w:val="00C33601"/>
    <w:rsid w:val="00C41CD3"/>
    <w:rsid w:val="00C923A8"/>
    <w:rsid w:val="00CB2DE4"/>
    <w:rsid w:val="00CE13E4"/>
    <w:rsid w:val="00CE4F9F"/>
    <w:rsid w:val="00D07A0B"/>
    <w:rsid w:val="00D83BDA"/>
    <w:rsid w:val="00D87355"/>
    <w:rsid w:val="00DC0171"/>
    <w:rsid w:val="00E52CAE"/>
    <w:rsid w:val="00E52DC9"/>
    <w:rsid w:val="00E61956"/>
    <w:rsid w:val="00EA598A"/>
    <w:rsid w:val="00EA648A"/>
    <w:rsid w:val="00EB4DC0"/>
    <w:rsid w:val="00EC1B50"/>
    <w:rsid w:val="00EC600E"/>
    <w:rsid w:val="00EE3738"/>
    <w:rsid w:val="00EF0F21"/>
    <w:rsid w:val="00F30DF4"/>
    <w:rsid w:val="00F46349"/>
    <w:rsid w:val="00F46F43"/>
    <w:rsid w:val="00F7725A"/>
    <w:rsid w:val="00F95746"/>
    <w:rsid w:val="00F97304"/>
    <w:rsid w:val="00FB39ED"/>
    <w:rsid w:val="00FB536F"/>
    <w:rsid w:val="00FB66C4"/>
    <w:rsid w:val="00FC77CA"/>
    <w:rsid w:val="00FD086F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A6794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numPr>
        <w:numId w:val="1"/>
      </w:numPr>
      <w:tabs>
        <w:tab w:val="left" w:pos="709"/>
      </w:tabs>
      <w:spacing w:after="400" w:line="440" w:lineRule="atLeast"/>
      <w:ind w:left="567" w:hanging="567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numPr>
        <w:ilvl w:val="1"/>
        <w:numId w:val="1"/>
      </w:num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numPr>
        <w:ilvl w:val="2"/>
        <w:numId w:val="1"/>
      </w:numPr>
      <w:tabs>
        <w:tab w:val="left" w:pos="709"/>
        <w:tab w:val="left" w:pos="851"/>
      </w:tabs>
      <w:spacing w:before="240" w:after="60"/>
      <w:ind w:left="567" w:hanging="567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numPr>
        <w:numId w:val="0"/>
      </w:numPr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B91B6-2B92-44ED-B14E-CCC8CE09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1892B-CB42-4060-B195-6614C82EA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EFC821-AC33-460A-BB3E-AF8621E1A8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BD0BD-1595-46C4-942C-C621CEFB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448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K16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patrick.krueger</dc:creator>
  <cp:lastModifiedBy>Meier, Matthias</cp:lastModifiedBy>
  <cp:revision>9</cp:revision>
  <cp:lastPrinted>2014-08-12T09:45:00Z</cp:lastPrinted>
  <dcterms:created xsi:type="dcterms:W3CDTF">2019-02-05T15:03:00Z</dcterms:created>
  <dcterms:modified xsi:type="dcterms:W3CDTF">2019-03-04T07:48:00Z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