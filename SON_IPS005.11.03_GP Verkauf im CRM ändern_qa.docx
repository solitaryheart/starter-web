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81C63" w14:textId="57A8288D" w:rsidR="003E31D9" w:rsidRPr="00D1098F" w:rsidRDefault="00BD0C1C" w:rsidP="001C36ED">
      <w:pPr>
        <w:pStyle w:val="berschrift1"/>
        <w:rPr>
          <w:rFonts w:ascii="Arial" w:hAnsi="Arial" w:cs="Arial"/>
        </w:rPr>
      </w:pPr>
      <w:r w:rsidRPr="00D1098F">
        <w:rPr>
          <w:rFonts w:ascii="Arial" w:hAnsi="Arial" w:cs="Arial"/>
        </w:rPr>
        <w:t>IPS005.1</w:t>
      </w:r>
      <w:r w:rsidR="0020423B">
        <w:rPr>
          <w:rFonts w:ascii="Arial" w:hAnsi="Arial" w:cs="Arial"/>
        </w:rPr>
        <w:t>1</w:t>
      </w:r>
      <w:r w:rsidRPr="00D1098F">
        <w:rPr>
          <w:rFonts w:ascii="Arial" w:hAnsi="Arial" w:cs="Arial"/>
        </w:rPr>
        <w:t>.</w:t>
      </w:r>
      <w:r w:rsidR="0020423B">
        <w:rPr>
          <w:rFonts w:ascii="Arial" w:hAnsi="Arial" w:cs="Arial"/>
        </w:rPr>
        <w:t>03</w:t>
      </w:r>
      <w:r w:rsidRPr="00D1098F">
        <w:rPr>
          <w:rFonts w:ascii="Arial" w:hAnsi="Arial" w:cs="Arial"/>
        </w:rPr>
        <w:t xml:space="preserve">_Geschäftspartner Verkauf </w:t>
      </w:r>
      <w:r w:rsidR="0073449C">
        <w:rPr>
          <w:rFonts w:ascii="Arial" w:hAnsi="Arial" w:cs="Arial"/>
        </w:rPr>
        <w:t>in CRM ändern</w:t>
      </w:r>
    </w:p>
    <w:p w14:paraId="18E5CB3F" w14:textId="77777777" w:rsidR="00CB2DE4" w:rsidRPr="00D1098F" w:rsidRDefault="00CB2DE4" w:rsidP="00CB2DE4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Dokumentation</w:t>
      </w:r>
    </w:p>
    <w:p w14:paraId="42B2FC17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D1098F" w14:paraId="75F8FD3A" w14:textId="77777777" w:rsidTr="0011206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677DCDC7" w14:textId="77777777" w:rsidR="00CB2DE4" w:rsidRPr="00D1098F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604C39D0" w14:textId="77777777" w:rsidR="00CB2DE4" w:rsidRPr="00D1098F" w:rsidRDefault="006C5A09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6752B754" w14:textId="77777777" w:rsidR="00CB2DE4" w:rsidRPr="00D1098F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6B4FF864" w14:textId="509193FD" w:rsidR="00CB2DE4" w:rsidRPr="00D1098F" w:rsidRDefault="00BC418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tbd</w:t>
            </w:r>
            <w:proofErr w:type="spellEnd"/>
          </w:p>
        </w:tc>
      </w:tr>
      <w:tr w:rsidR="00CB2DE4" w:rsidRPr="00D1098F" w14:paraId="79CF4919" w14:textId="77777777" w:rsidTr="0011206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6C177F4C" w14:textId="77777777" w:rsidR="00CB2DE4" w:rsidRPr="00D1098F" w:rsidRDefault="00CB2DE4" w:rsidP="0011206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5C7B6FBB" w14:textId="77777777" w:rsidR="00CB2DE4" w:rsidRPr="00D1098F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067A5325" w14:textId="77777777" w:rsidR="00CB2DE4" w:rsidRPr="00D1098F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1DD46FBC" w14:textId="4B3931B4" w:rsidR="00CB2DE4" w:rsidRPr="00D1098F" w:rsidRDefault="00967FEE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</w:tr>
      <w:tr w:rsidR="00CB2DE4" w:rsidRPr="00D1098F" w14:paraId="5B15406D" w14:textId="77777777" w:rsidTr="001120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20344111" w14:textId="77777777" w:rsidR="00CB2DE4" w:rsidRPr="00D1098F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0FB0DBC1" w14:textId="77777777" w:rsidR="00CB2DE4" w:rsidRPr="00D1098F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0" w:name="Version"/>
            <w:r w:rsidRPr="00D1098F">
              <w:rPr>
                <w:rFonts w:ascii="Arial" w:hAnsi="Arial" w:cs="Arial"/>
                <w:szCs w:val="22"/>
              </w:rPr>
              <w:t>1.0</w:t>
            </w:r>
            <w:bookmarkEnd w:id="0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0EEB45E5" w14:textId="77777777" w:rsidR="00CB2DE4" w:rsidRPr="00D1098F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72E5204E" w14:textId="7D953843" w:rsidR="00CB2DE4" w:rsidRPr="00D1098F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59558B9C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D1098F" w14:paraId="3B602442" w14:textId="77777777" w:rsidTr="0011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D9BCBC" w14:textId="77777777" w:rsidR="00CB2DE4" w:rsidRPr="00D1098F" w:rsidRDefault="00CB2DE4" w:rsidP="0011206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592A42B3" w14:textId="77777777" w:rsidR="00CB2DE4" w:rsidRPr="00D1098F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454DB507" w14:textId="77777777" w:rsidR="00CB2DE4" w:rsidRPr="00D1098F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5126ABE1" w14:textId="77777777" w:rsidR="00CB2DE4" w:rsidRPr="00D1098F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539CA483" w14:textId="77777777" w:rsidR="00CB2DE4" w:rsidRPr="00D1098F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D1098F" w14:paraId="5CBEA4DF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25BDCAD" w14:textId="77777777" w:rsidR="00CB2DE4" w:rsidRPr="00D1098F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492DDDD8" w14:textId="7267C6BF" w:rsidR="00CB2DE4" w:rsidRPr="00D1098F" w:rsidRDefault="00967FEE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  <w:tc>
          <w:tcPr>
            <w:tcW w:w="1634" w:type="dxa"/>
            <w:vAlign w:val="center"/>
          </w:tcPr>
          <w:p w14:paraId="7FA49130" w14:textId="77777777" w:rsidR="00CB2DE4" w:rsidRPr="00D1098F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6762E9F4" w14:textId="41379A88" w:rsidR="00CB2DE4" w:rsidRPr="00D1098F" w:rsidRDefault="00EB032E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0</w:t>
            </w:r>
            <w:r w:rsidR="00967FEE">
              <w:rPr>
                <w:rFonts w:ascii="Arial" w:hAnsi="Arial" w:cs="Arial"/>
                <w:szCs w:val="22"/>
              </w:rPr>
              <w:t>8</w:t>
            </w:r>
            <w:r w:rsidRPr="00D1098F">
              <w:rPr>
                <w:rFonts w:ascii="Arial" w:hAnsi="Arial" w:cs="Arial"/>
                <w:szCs w:val="22"/>
              </w:rPr>
              <w:t>.</w:t>
            </w:r>
            <w:r w:rsidR="00967FEE">
              <w:rPr>
                <w:rFonts w:ascii="Arial" w:hAnsi="Arial" w:cs="Arial"/>
                <w:szCs w:val="22"/>
              </w:rPr>
              <w:t>11</w:t>
            </w:r>
            <w:r w:rsidR="00FC6087" w:rsidRPr="00D1098F">
              <w:rPr>
                <w:rFonts w:ascii="Arial" w:hAnsi="Arial" w:cs="Arial"/>
                <w:szCs w:val="22"/>
              </w:rPr>
              <w:t>.2018</w:t>
            </w:r>
          </w:p>
        </w:tc>
        <w:tc>
          <w:tcPr>
            <w:tcW w:w="3200" w:type="dxa"/>
            <w:vAlign w:val="center"/>
          </w:tcPr>
          <w:p w14:paraId="58B617DF" w14:textId="77777777" w:rsidR="00CB2DE4" w:rsidRPr="00D1098F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17020EE3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8C7D734" w14:textId="77777777" w:rsidR="00CB2DE4" w:rsidRPr="00D1098F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4597B7B6" w14:textId="2D7C78A5" w:rsidR="00CB2DE4" w:rsidRPr="00D1098F" w:rsidRDefault="00E87460" w:rsidP="00E6798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1" w:author="Meier, Matthias" w:date="2019-03-04T10:01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686FA871" w14:textId="60873FF4" w:rsidR="00CB2DE4" w:rsidRPr="00D1098F" w:rsidRDefault="00E87460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2" w:author="Meier, Matthias" w:date="2019-03-04T10:01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1E9DE366" w14:textId="14D2CEE4" w:rsidR="00CB2DE4" w:rsidRPr="00D1098F" w:rsidRDefault="00E87460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3" w:author="Meier, Matthias" w:date="2019-03-04T10:01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2A298C8F" w14:textId="77777777" w:rsidR="00CB2DE4" w:rsidRPr="00D1098F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D1098F" w14:paraId="02B7A5C6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501D223" w14:textId="77777777" w:rsidR="00CB2DE4" w:rsidRPr="00D1098F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D1098F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71E760FA" w14:textId="77777777" w:rsidR="00CB2DE4" w:rsidRPr="00D1098F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548055F9" w14:textId="77777777" w:rsidR="00CB2DE4" w:rsidRPr="00D1098F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A6F14BC" w14:textId="77777777" w:rsidR="00CB2DE4" w:rsidRPr="00D1098F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727B63FC" w14:textId="77777777" w:rsidR="00CB2DE4" w:rsidRPr="00D1098F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5A5F4DB5" w14:textId="77777777" w:rsidR="00CB2DE4" w:rsidRPr="00D1098F" w:rsidRDefault="00CB2DE4" w:rsidP="00CB2DE4">
      <w:pPr>
        <w:rPr>
          <w:rFonts w:ascii="Arial" w:hAnsi="Arial" w:cs="Arial"/>
          <w:szCs w:val="22"/>
        </w:rPr>
      </w:pPr>
    </w:p>
    <w:p w14:paraId="1534FC1D" w14:textId="77777777" w:rsidR="00327989" w:rsidRPr="00D1098F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Änderungshistorie</w:t>
      </w:r>
    </w:p>
    <w:p w14:paraId="2CB8A978" w14:textId="77777777" w:rsidR="00327989" w:rsidRPr="00D1098F" w:rsidRDefault="00327989" w:rsidP="00327989">
      <w:pPr>
        <w:rPr>
          <w:rFonts w:ascii="Arial" w:hAnsi="Arial" w:cs="Arial"/>
          <w:sz w:val="16"/>
          <w:szCs w:val="16"/>
        </w:rPr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D1098F" w14:paraId="4DFFC8FB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434A3EA1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2517EC2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5B788AE7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3A75A320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D1098F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D1098F" w14:paraId="43901BE7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68CE3486" w14:textId="77777777" w:rsidR="00327989" w:rsidRPr="00D1098F" w:rsidRDefault="00327989" w:rsidP="00181F4D">
            <w:pPr>
              <w:rPr>
                <w:rFonts w:ascii="Arial" w:hAnsi="Arial" w:cs="Arial"/>
                <w:sz w:val="18"/>
                <w:szCs w:val="18"/>
              </w:rPr>
            </w:pPr>
            <w:r w:rsidRPr="00D1098F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49C1F5BC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30FD0D35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6F070E9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1287F81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09B017DC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D1098F" w14:paraId="777163DD" w14:textId="77777777" w:rsidTr="00CB2DE4">
        <w:tc>
          <w:tcPr>
            <w:tcW w:w="543" w:type="dxa"/>
          </w:tcPr>
          <w:p w14:paraId="0A8B4F1D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1D66D3C5" w14:textId="6AD7012F" w:rsidR="00327989" w:rsidRPr="00D1098F" w:rsidRDefault="00EB032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0</w:t>
            </w:r>
            <w:r w:rsidR="00967FEE">
              <w:rPr>
                <w:sz w:val="18"/>
                <w:szCs w:val="18"/>
                <w:lang w:val="de-DE"/>
              </w:rPr>
              <w:t>8</w:t>
            </w:r>
            <w:r w:rsidRPr="00D1098F">
              <w:rPr>
                <w:sz w:val="18"/>
                <w:szCs w:val="18"/>
                <w:lang w:val="de-DE"/>
              </w:rPr>
              <w:t>.</w:t>
            </w:r>
            <w:r w:rsidR="00967FEE">
              <w:rPr>
                <w:sz w:val="18"/>
                <w:szCs w:val="18"/>
                <w:lang w:val="de-DE"/>
              </w:rPr>
              <w:t>11</w:t>
            </w:r>
            <w:r w:rsidR="00FC6087" w:rsidRPr="00D1098F">
              <w:rPr>
                <w:sz w:val="18"/>
                <w:szCs w:val="18"/>
                <w:lang w:val="de-DE"/>
              </w:rPr>
              <w:t>.2018</w:t>
            </w:r>
          </w:p>
        </w:tc>
        <w:tc>
          <w:tcPr>
            <w:tcW w:w="900" w:type="dxa"/>
          </w:tcPr>
          <w:p w14:paraId="0CD6E3F1" w14:textId="77777777" w:rsidR="00327989" w:rsidRPr="00D1098F" w:rsidRDefault="00EC600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2AF350F2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537516D3" w14:textId="03DC77D8" w:rsidR="00327989" w:rsidRPr="00D1098F" w:rsidRDefault="00FC6087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D1098F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4DF97E5C" w14:textId="2992D04E" w:rsidR="00327989" w:rsidRPr="00D1098F" w:rsidRDefault="00967FE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D1098F" w14:paraId="769D6053" w14:textId="77777777" w:rsidTr="00CB2DE4">
        <w:tc>
          <w:tcPr>
            <w:tcW w:w="543" w:type="dxa"/>
          </w:tcPr>
          <w:p w14:paraId="54110A52" w14:textId="77777777" w:rsidR="00327989" w:rsidRPr="00D1098F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2CC5E181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3E68D30D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5675749C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73076B2C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7EA76367" w14:textId="77777777" w:rsidR="00327989" w:rsidRPr="00D1098F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0E853E60" w14:textId="77777777" w:rsidR="00327989" w:rsidRPr="00D1098F" w:rsidRDefault="00327989" w:rsidP="00327989">
      <w:pPr>
        <w:rPr>
          <w:rFonts w:ascii="Arial" w:hAnsi="Arial" w:cs="Arial"/>
        </w:rPr>
      </w:pPr>
    </w:p>
    <w:p w14:paraId="28B6A3D8" w14:textId="77777777" w:rsidR="00327989" w:rsidRPr="00D1098F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2BE1EDA3" w14:textId="77777777" w:rsidTr="00895C07">
        <w:trPr>
          <w:trHeight w:val="442"/>
        </w:trPr>
        <w:tc>
          <w:tcPr>
            <w:tcW w:w="1249" w:type="pct"/>
            <w:shd w:val="clear" w:color="auto" w:fill="DAE0E4" w:themeFill="accent1"/>
          </w:tcPr>
          <w:p w14:paraId="01B86D70" w14:textId="77777777" w:rsidR="004F763B" w:rsidRPr="00D1098F" w:rsidRDefault="004F763B" w:rsidP="0068527C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1B4B1E9B" w14:textId="468597A5" w:rsidR="00DC0171" w:rsidRPr="00D1098F" w:rsidRDefault="003E31D9" w:rsidP="0068527C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 xml:space="preserve">Geschäftspartner </w:t>
            </w:r>
            <w:r w:rsidR="0073449C">
              <w:rPr>
                <w:rFonts w:ascii="Arial" w:hAnsi="Arial" w:cs="Arial"/>
              </w:rPr>
              <w:t>wird im CRM System geändert</w:t>
            </w:r>
            <w:del w:id="4" w:author="Meier, Matthias" w:date="2019-03-04T10:01:00Z">
              <w:r w:rsidRPr="00D1098F" w:rsidDel="00125B45">
                <w:rPr>
                  <w:rFonts w:ascii="Arial" w:hAnsi="Arial" w:cs="Arial"/>
                </w:rPr>
                <w:delText>.</w:delText>
              </w:r>
            </w:del>
            <w:del w:id="5" w:author="Meier, Matthias" w:date="2019-03-04T09:55:00Z">
              <w:r w:rsidR="00801B87" w:rsidRPr="00D1098F" w:rsidDel="003A06AB">
                <w:rPr>
                  <w:rFonts w:ascii="Arial" w:hAnsi="Arial" w:cs="Arial"/>
                </w:rPr>
                <w:delText xml:space="preserve"> </w:delText>
              </w:r>
            </w:del>
          </w:p>
        </w:tc>
      </w:tr>
      <w:tr w:rsidR="004F763B" w:rsidRPr="00D1098F" w14:paraId="49FF78EA" w14:textId="77777777" w:rsidTr="00895C07">
        <w:trPr>
          <w:trHeight w:val="431"/>
        </w:trPr>
        <w:tc>
          <w:tcPr>
            <w:tcW w:w="1249" w:type="pct"/>
            <w:shd w:val="clear" w:color="auto" w:fill="DAE0E4" w:themeFill="accent1"/>
          </w:tcPr>
          <w:p w14:paraId="15666214" w14:textId="77777777" w:rsidR="004F763B" w:rsidRPr="00D1098F" w:rsidRDefault="004F763B" w:rsidP="0068527C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13CD6745" w14:textId="0E58D917" w:rsidR="004F763B" w:rsidRPr="00D1098F" w:rsidRDefault="0073449C" w:rsidP="00083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Änderungen an </w:t>
            </w:r>
            <w:r w:rsidR="003E31D9" w:rsidRPr="00D1098F">
              <w:rPr>
                <w:rFonts w:ascii="Arial" w:hAnsi="Arial" w:cs="Arial"/>
              </w:rPr>
              <w:t>Geschäftspartner</w:t>
            </w:r>
            <w:r w:rsidR="00967FEE">
              <w:rPr>
                <w:rFonts w:ascii="Arial" w:hAnsi="Arial" w:cs="Arial"/>
              </w:rPr>
              <w:t xml:space="preserve"> </w:t>
            </w:r>
            <w:r w:rsidR="003E31D9" w:rsidRPr="00D1098F">
              <w:rPr>
                <w:rFonts w:ascii="Arial" w:hAnsi="Arial" w:cs="Arial"/>
              </w:rPr>
              <w:t xml:space="preserve">sind </w:t>
            </w:r>
            <w:r>
              <w:rPr>
                <w:rFonts w:ascii="Arial" w:hAnsi="Arial" w:cs="Arial"/>
              </w:rPr>
              <w:t>in SAP ERP übernommen</w:t>
            </w:r>
            <w:del w:id="6" w:author="Meier, Matthias" w:date="2019-03-04T09:55:00Z">
              <w:r w:rsidR="00801B87" w:rsidRPr="00D1098F" w:rsidDel="003A06AB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D1098F" w14:paraId="55FA3870" w14:textId="77777777" w:rsidTr="00895C07">
        <w:trPr>
          <w:trHeight w:val="297"/>
        </w:trPr>
        <w:tc>
          <w:tcPr>
            <w:tcW w:w="1249" w:type="pct"/>
            <w:shd w:val="clear" w:color="auto" w:fill="DAE0E4" w:themeFill="accent1"/>
          </w:tcPr>
          <w:p w14:paraId="68CE8159" w14:textId="77777777" w:rsidR="004F763B" w:rsidRPr="00D1098F" w:rsidRDefault="004F763B" w:rsidP="0068527C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55451317" w14:textId="390C378F" w:rsidR="004F763B" w:rsidRPr="00D1098F" w:rsidRDefault="003E31D9" w:rsidP="00801B87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Geschäftspartner</w:t>
            </w:r>
            <w:r w:rsidR="0073449C">
              <w:rPr>
                <w:rFonts w:ascii="Arial" w:hAnsi="Arial" w:cs="Arial"/>
              </w:rPr>
              <w:t>-Daten</w:t>
            </w:r>
            <w:r w:rsidRPr="00D1098F">
              <w:rPr>
                <w:rFonts w:ascii="Arial" w:hAnsi="Arial" w:cs="Arial"/>
              </w:rPr>
              <w:t xml:space="preserve"> sind im ERP a</w:t>
            </w:r>
            <w:r w:rsidR="0073449C">
              <w:rPr>
                <w:rFonts w:ascii="Arial" w:hAnsi="Arial" w:cs="Arial"/>
              </w:rPr>
              <w:t>ktualisiert</w:t>
            </w:r>
            <w:del w:id="7" w:author="Meier, Matthias" w:date="2019-03-04T09:55:00Z">
              <w:r w:rsidR="00F07419" w:rsidDel="003A06AB">
                <w:rPr>
                  <w:rFonts w:ascii="Arial" w:hAnsi="Arial" w:cs="Arial"/>
                </w:rPr>
                <w:delText>.</w:delText>
              </w:r>
            </w:del>
          </w:p>
        </w:tc>
      </w:tr>
    </w:tbl>
    <w:p w14:paraId="7B540DC8" w14:textId="77777777" w:rsidR="004F763B" w:rsidRPr="00D1098F" w:rsidRDefault="004F763B" w:rsidP="004F763B">
      <w:pPr>
        <w:rPr>
          <w:rFonts w:ascii="Arial" w:hAnsi="Arial" w:cs="Arial"/>
        </w:rPr>
      </w:pPr>
    </w:p>
    <w:p w14:paraId="62A19D7A" w14:textId="77777777" w:rsidR="004F763B" w:rsidRPr="00D1098F" w:rsidRDefault="004F763B" w:rsidP="001C36ED">
      <w:pPr>
        <w:pStyle w:val="berschrift2"/>
        <w:tabs>
          <w:tab w:val="left" w:pos="6075"/>
        </w:tabs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Ausgangssituation</w:t>
      </w:r>
      <w:r w:rsidR="001C36ED" w:rsidRPr="00D1098F">
        <w:rPr>
          <w:rFonts w:ascii="Arial" w:hAnsi="Arial" w:cs="Arial"/>
        </w:rPr>
        <w:tab/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D1098F" w14:paraId="6BCEC7C8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6D2339D8" w14:textId="77777777" w:rsidR="004F763B" w:rsidRPr="00D1098F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7B6EFC37" w14:textId="77777777" w:rsidR="004F763B" w:rsidRPr="00D1098F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D1098F" w14:paraId="5CA829DD" w14:textId="77777777" w:rsidTr="00CB2DE4">
        <w:tc>
          <w:tcPr>
            <w:tcW w:w="1249" w:type="pct"/>
            <w:shd w:val="clear" w:color="auto" w:fill="DAE0E4" w:themeFill="accent1"/>
          </w:tcPr>
          <w:p w14:paraId="76D342F5" w14:textId="77777777" w:rsidR="004F763B" w:rsidRPr="00D1098F" w:rsidRDefault="004F763B" w:rsidP="0068527C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21BCA239" w14:textId="4758992F" w:rsidR="00801B87" w:rsidRPr="00967FEE" w:rsidRDefault="0073449C" w:rsidP="00967FEE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3449C">
              <w:rPr>
                <w:rFonts w:ascii="Arial" w:hAnsi="Arial" w:cs="Arial"/>
              </w:rPr>
              <w:t>IPS005.10.12_GP Verkauf aus Drittsystem importieren</w:t>
            </w:r>
          </w:p>
        </w:tc>
      </w:tr>
      <w:tr w:rsidR="00967FEE" w:rsidRPr="00D1098F" w14:paraId="25715C5F" w14:textId="77777777" w:rsidTr="00CB2DE4">
        <w:tc>
          <w:tcPr>
            <w:tcW w:w="1249" w:type="pct"/>
            <w:shd w:val="clear" w:color="auto" w:fill="DAE0E4" w:themeFill="accent1"/>
          </w:tcPr>
          <w:p w14:paraId="3A5AF63A" w14:textId="77777777" w:rsidR="00967FEE" w:rsidRPr="00D1098F" w:rsidRDefault="00967FEE" w:rsidP="00967FEE">
            <w:pPr>
              <w:rPr>
                <w:rFonts w:ascii="Arial" w:hAnsi="Arial" w:cs="Arial"/>
              </w:rPr>
            </w:pPr>
            <w:r w:rsidRPr="00D1098F">
              <w:rPr>
                <w:rFonts w:ascii="Arial" w:hAnsi="Arial" w:cs="Arial"/>
              </w:rPr>
              <w:t>Notwendige Stammdaten oder Bewegungsdaten</w:t>
            </w:r>
          </w:p>
        </w:tc>
        <w:tc>
          <w:tcPr>
            <w:tcW w:w="3751" w:type="pct"/>
          </w:tcPr>
          <w:p w14:paraId="54FDB276" w14:textId="38C6D1C5" w:rsidR="00967FEE" w:rsidRDefault="00967FEE" w:rsidP="00967FEE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FI-Stammdaten (Abstimmkonten, Zahlungsbedingungen, Bankdaten etc</w:t>
            </w:r>
            <w:ins w:id="8" w:author="Meier, Matthias" w:date="2019-03-04T09:55:00Z">
              <w:r w:rsidR="00BF16EE">
                <w:rPr>
                  <w:rFonts w:ascii="Arial" w:hAnsi="Arial" w:cs="Arial"/>
                </w:rPr>
                <w:t>.</w:t>
              </w:r>
            </w:ins>
            <w:r>
              <w:rPr>
                <w:rFonts w:ascii="Arial" w:hAnsi="Arial" w:cs="Arial"/>
              </w:rPr>
              <w:t>)</w:t>
            </w:r>
          </w:p>
          <w:p w14:paraId="4EA4DAF9" w14:textId="7AFEF194" w:rsidR="0073449C" w:rsidRPr="00967FEE" w:rsidRDefault="0073449C" w:rsidP="00967FEE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ändernde Geschäftspartner</w:t>
            </w:r>
          </w:p>
        </w:tc>
      </w:tr>
    </w:tbl>
    <w:p w14:paraId="08F18128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33F48A70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Überblick Prozesssch</w:t>
      </w:r>
      <w:r w:rsidR="00E61956" w:rsidRPr="00D1098F">
        <w:rPr>
          <w:rFonts w:ascii="Arial" w:hAnsi="Arial" w:cs="Arial"/>
        </w:rPr>
        <w:t>r</w:t>
      </w:r>
      <w:r w:rsidRPr="00D1098F">
        <w:rPr>
          <w:rFonts w:ascii="Arial" w:hAnsi="Arial" w:cs="Arial"/>
        </w:rPr>
        <w:t>itte/Funktionen</w:t>
      </w:r>
    </w:p>
    <w:p w14:paraId="476FB94A" w14:textId="77777777" w:rsidR="006A5E41" w:rsidRPr="00D1098F" w:rsidRDefault="006A5E41" w:rsidP="006A5E41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D1098F">
        <w:rPr>
          <w:rFonts w:ascii="Arial" w:hAnsi="Arial" w:cs="Arial"/>
          <w:vanish/>
          <w:sz w:val="16"/>
          <w:szCs w:val="16"/>
        </w:rPr>
        <w:br/>
      </w:r>
    </w:p>
    <w:tbl>
      <w:tblPr>
        <w:tblW w:w="9776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3"/>
        <w:gridCol w:w="1275"/>
        <w:gridCol w:w="2127"/>
        <w:gridCol w:w="985"/>
        <w:gridCol w:w="8"/>
        <w:gridCol w:w="3384"/>
        <w:gridCol w:w="16"/>
        <w:gridCol w:w="1396"/>
        <w:gridCol w:w="22"/>
      </w:tblGrid>
      <w:tr w:rsidR="004F763B" w:rsidRPr="00D1098F" w14:paraId="09580CE9" w14:textId="77777777" w:rsidTr="003E31D9">
        <w:trPr>
          <w:gridAfter w:val="1"/>
          <w:wAfter w:w="11" w:type="pct"/>
          <w:trHeight w:val="567"/>
        </w:trPr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424141E" w14:textId="77777777" w:rsidR="004F763B" w:rsidRPr="00D1098F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17247A46" w14:textId="77777777" w:rsidR="004F763B" w:rsidRPr="00D1098F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D738BD2" w14:textId="77777777" w:rsidR="004F763B" w:rsidRPr="00D1098F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50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4C7E091" w14:textId="77777777" w:rsidR="004F763B" w:rsidRPr="00D1098F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73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2FED619" w14:textId="77777777" w:rsidR="004F763B" w:rsidRPr="00D1098F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22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5683223" w14:textId="77777777" w:rsidR="004F763B" w:rsidRPr="00D1098F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D1098F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F55EA7" w:rsidRPr="00D1098F" w14:paraId="19385418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C5A570E" w14:textId="77777777" w:rsidR="00F55EA7" w:rsidRPr="00D1098F" w:rsidRDefault="00F55EA7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0CA8A2E" w14:textId="00D7C763" w:rsidR="00F55EA7" w:rsidRDefault="00F55EA7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523D53D" w14:textId="7C71DFA6" w:rsidR="00F55EA7" w:rsidRDefault="00F55EA7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Kunde auswählen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AB8466C" w14:textId="67500C2C" w:rsidR="00F55EA7" w:rsidRDefault="00F55EA7" w:rsidP="009B24D0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FT.CRM002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A727F17" w14:textId="6D413FF5" w:rsidR="00F55EA7" w:rsidRPr="00F3447F" w:rsidRDefault="00F55EA7" w:rsidP="00D1098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F55EA7">
              <w:rPr>
                <w:rFonts w:ascii="Arial" w:hAnsi="Arial" w:cs="Arial"/>
                <w:sz w:val="16"/>
                <w:szCs w:val="16"/>
              </w:rPr>
              <w:t>Der zu ändernden Geschäftspartner wird ausgewählt</w:t>
            </w:r>
            <w:ins w:id="9" w:author="Meier, Matthias" w:date="2019-03-04T09:57:00Z">
              <w:r w:rsidR="00BF16EE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58277BD" w14:textId="77777777" w:rsidR="00F55EA7" w:rsidRPr="00D1098F" w:rsidRDefault="00F55EA7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447F" w:rsidRPr="00D1098F" w14:paraId="3CB34B67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9E53B2" w14:textId="77777777" w:rsidR="00F3447F" w:rsidRPr="00D1098F" w:rsidRDefault="00F3447F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EFDAFD3" w14:textId="7A8B4051" w:rsidR="00F3447F" w:rsidRDefault="00F3447F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54F1B86" w14:textId="17C1E7F9" w:rsidR="00F3447F" w:rsidRDefault="00F3447F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Kunde in CRM ändern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DFD6C4" w14:textId="29C9EB3E" w:rsidR="00F3447F" w:rsidRDefault="00F3447F" w:rsidP="009B24D0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FT.CRM002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43F1D69" w14:textId="773F88FD" w:rsidR="00F3447F" w:rsidRDefault="00F3447F" w:rsidP="00D1098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F3447F">
              <w:rPr>
                <w:rFonts w:ascii="Arial" w:hAnsi="Arial" w:cs="Arial"/>
                <w:sz w:val="16"/>
                <w:szCs w:val="16"/>
              </w:rPr>
              <w:t>Kundenstammdaten in CRM ändern</w:t>
            </w:r>
            <w:ins w:id="10" w:author="Meier, Matthias" w:date="2019-03-04T09:57:00Z">
              <w:r w:rsidR="00BF16EE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457F088" w14:textId="77777777" w:rsidR="00F3447F" w:rsidRPr="00D1098F" w:rsidRDefault="00F3447F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400F9" w:rsidRPr="00D1098F" w14:paraId="1ABB7846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5D61435" w14:textId="77777777" w:rsidR="008400F9" w:rsidRPr="00D1098F" w:rsidRDefault="008400F9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0D1E61B" w14:textId="27F4F4A0" w:rsidR="008400F9" w:rsidRPr="00D1098F" w:rsidRDefault="008400F9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F758422" w14:textId="55CFF577" w:rsidR="008400F9" w:rsidRPr="00D1098F" w:rsidRDefault="008400F9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Kunden Änderungen freigeben (optional) 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A5ADC86" w14:textId="4E61B8E7" w:rsidR="008400F9" w:rsidRPr="00D1098F" w:rsidRDefault="008400F9" w:rsidP="009B24D0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FT.CRM00</w:t>
            </w:r>
            <w:r w:rsidR="00F3447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ACAE829" w14:textId="25269BC6" w:rsidR="008400F9" w:rsidRPr="00D1098F" w:rsidRDefault="008400F9" w:rsidP="00D1098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Bestätigung der Stammdatenänderungen durch einen zweiten Benutzer in CRM</w:t>
            </w:r>
            <w:ins w:id="11" w:author="Meier, Matthias" w:date="2019-03-04T09:57:00Z">
              <w:r w:rsidR="00BF16EE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5391A87" w14:textId="77777777" w:rsidR="008400F9" w:rsidRPr="00D1098F" w:rsidRDefault="008400F9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D1098F" w14:paraId="097A2C54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1F406DA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9B796F7" w14:textId="64E69E12" w:rsidR="002C05BC" w:rsidRPr="00D1098F" w:rsidRDefault="008400F9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3275666" w14:textId="77777777" w:rsidR="002C05BC" w:rsidRPr="00D1098F" w:rsidRDefault="003E31D9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GP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72A6AA2" w14:textId="77777777" w:rsidR="002C05BC" w:rsidRPr="00D1098F" w:rsidRDefault="00BB1796" w:rsidP="009B24D0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FI.CRM001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149B220" w14:textId="190CE309" w:rsidR="002C05BC" w:rsidRPr="00D1098F" w:rsidRDefault="00D1098F" w:rsidP="00D1098F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Das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1098F">
              <w:rPr>
                <w:rFonts w:ascii="Arial" w:hAnsi="Arial" w:cs="Arial"/>
                <w:sz w:val="16"/>
                <w:szCs w:val="16"/>
              </w:rPr>
              <w:t>CRM</w:t>
            </w:r>
            <w:r w:rsidR="008400F9">
              <w:rPr>
                <w:rFonts w:ascii="Arial" w:hAnsi="Arial" w:cs="Arial"/>
                <w:sz w:val="16"/>
                <w:szCs w:val="16"/>
              </w:rPr>
              <w:t xml:space="preserve"> System</w:t>
            </w:r>
            <w:r w:rsidRPr="00D109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sendet </w:t>
            </w:r>
            <w:r w:rsidR="008400F9">
              <w:rPr>
                <w:rFonts w:ascii="Arial" w:hAnsi="Arial" w:cs="Arial"/>
                <w:sz w:val="16"/>
                <w:szCs w:val="16"/>
              </w:rPr>
              <w:t>Änderungen</w:t>
            </w:r>
            <w:r w:rsidR="003E31D9" w:rsidRPr="00D1098F">
              <w:rPr>
                <w:rFonts w:ascii="Arial" w:hAnsi="Arial" w:cs="Arial"/>
                <w:sz w:val="16"/>
                <w:szCs w:val="16"/>
              </w:rPr>
              <w:t xml:space="preserve"> an Geschäftspartner-Daten.</w:t>
            </w:r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3435755" w14:textId="77777777" w:rsidR="002C05BC" w:rsidRPr="00D1098F" w:rsidRDefault="002C05BC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D1098F" w14:paraId="0DEB26C8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033AD4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9F4A637" w14:textId="602D6EE0" w:rsidR="002C05BC" w:rsidRPr="00D1098F" w:rsidRDefault="00F3355C">
            <w:pPr>
              <w:rPr>
                <w:rFonts w:ascii="Arial" w:hAnsi="Arial" w:cs="Arial"/>
                <w:sz w:val="16"/>
                <w:szCs w:val="16"/>
              </w:rPr>
              <w:pPrChange w:id="12" w:author="Meier, Matthias" w:date="2019-03-04T09:59:00Z">
                <w:pPr>
                  <w:spacing w:before="60" w:after="60"/>
                </w:pPr>
              </w:pPrChange>
            </w:pPr>
            <w:r>
              <w:rPr>
                <w:rFonts w:ascii="Arial" w:hAnsi="Arial" w:cs="Arial"/>
                <w:sz w:val="16"/>
                <w:szCs w:val="16"/>
              </w:rPr>
              <w:t>SOA (</w:t>
            </w:r>
            <w:del w:id="13" w:author="Meier, Matthias" w:date="2019-03-04T09:59:00Z">
              <w:r w:rsidDel="0049225B">
                <w:rPr>
                  <w:rFonts w:ascii="Arial" w:hAnsi="Arial" w:cs="Arial"/>
                  <w:sz w:val="16"/>
                  <w:szCs w:val="16"/>
                </w:rPr>
                <w:delText>Mid</w:delText>
              </w:r>
            </w:del>
            <w:del w:id="14" w:author="Meier, Matthias" w:date="2019-03-04T09:58:00Z">
              <w:r w:rsidDel="0049225B">
                <w:rPr>
                  <w:rFonts w:ascii="Arial" w:hAnsi="Arial" w:cs="Arial"/>
                  <w:sz w:val="16"/>
                  <w:szCs w:val="16"/>
                </w:rPr>
                <w:delText>del</w:delText>
              </w:r>
            </w:del>
            <w:del w:id="15" w:author="Meier, Matthias" w:date="2019-03-04T09:59:00Z">
              <w:r w:rsidDel="0049225B">
                <w:rPr>
                  <w:rFonts w:ascii="Arial" w:hAnsi="Arial" w:cs="Arial"/>
                  <w:sz w:val="16"/>
                  <w:szCs w:val="16"/>
                </w:rPr>
                <w:delText>ware</w:delText>
              </w:r>
            </w:del>
            <w:ins w:id="16" w:author="Meier, Matthias" w:date="2019-03-04T09:59:00Z">
              <w:r w:rsidR="0049225B">
                <w:rPr>
                  <w:rFonts w:ascii="Arial" w:hAnsi="Arial" w:cs="Arial"/>
                  <w:sz w:val="16"/>
                  <w:szCs w:val="16"/>
                </w:rPr>
                <w:t>Middleware</w:t>
              </w:r>
            </w:ins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9996599" w14:textId="77777777" w:rsidR="002C05BC" w:rsidRPr="00D1098F" w:rsidRDefault="003E31D9" w:rsidP="003E31D9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GP empfangen, konvertieren und an SAP senden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CDB5B58" w14:textId="571D60EB" w:rsidR="002C05BC" w:rsidRPr="00D1098F" w:rsidRDefault="00C9094D" w:rsidP="009B24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FC.</w:t>
            </w:r>
            <w:r w:rsidR="00F3355C">
              <w:rPr>
                <w:rFonts w:ascii="Arial" w:hAnsi="Arial" w:cs="Arial"/>
                <w:sz w:val="16"/>
                <w:szCs w:val="16"/>
              </w:rPr>
              <w:t>SOA003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64C4B17" w14:textId="58E93EC1" w:rsidR="002C05BC" w:rsidRPr="00D1098F" w:rsidRDefault="003E31D9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 xml:space="preserve">Struktur des Geschäftspartners vom </w:t>
            </w:r>
            <w:r w:rsidR="008400F9">
              <w:rPr>
                <w:rFonts w:ascii="Arial" w:hAnsi="Arial" w:cs="Arial"/>
                <w:sz w:val="16"/>
                <w:szCs w:val="16"/>
              </w:rPr>
              <w:t>CRM System</w:t>
            </w:r>
            <w:r w:rsidRPr="00D1098F">
              <w:rPr>
                <w:rFonts w:ascii="Arial" w:hAnsi="Arial" w:cs="Arial"/>
                <w:sz w:val="16"/>
                <w:szCs w:val="16"/>
              </w:rPr>
              <w:t xml:space="preserve"> zu SAP konvertieren</w:t>
            </w:r>
            <w:ins w:id="17" w:author="Meier, Matthias" w:date="2019-03-04T09:59:00Z">
              <w:r w:rsidR="00B50276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7E9583E" w14:textId="6C9974E5" w:rsidR="002C05BC" w:rsidRPr="00D1098F" w:rsidRDefault="002C05BC" w:rsidP="00D1098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D1098F" w14:paraId="60FD1858" w14:textId="77777777" w:rsidTr="003E31D9">
        <w:tblPrEx>
          <w:tblCellMar>
            <w:left w:w="108" w:type="dxa"/>
            <w:right w:w="108" w:type="dxa"/>
          </w:tblCellMar>
        </w:tblPrEx>
        <w:tc>
          <w:tcPr>
            <w:tcW w:w="2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13B7B7C" w14:textId="77777777" w:rsidR="002C05BC" w:rsidRPr="00D1098F" w:rsidRDefault="002C05BC" w:rsidP="002C05BC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1FCF9B2" w14:textId="77777777" w:rsidR="002C05BC" w:rsidRPr="00D1098F" w:rsidRDefault="003E31D9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8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103FD9A" w14:textId="77777777" w:rsidR="002C05BC" w:rsidRPr="00D1098F" w:rsidRDefault="003E31D9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GP empfangen und verbuchen</w:t>
            </w:r>
          </w:p>
        </w:tc>
        <w:tc>
          <w:tcPr>
            <w:tcW w:w="508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124D1EB" w14:textId="1B958CA7" w:rsidR="002C05BC" w:rsidRPr="00D1098F" w:rsidRDefault="00BB1796" w:rsidP="009B24D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FI.</w:t>
            </w:r>
            <w:r w:rsidR="00633989">
              <w:rPr>
                <w:rFonts w:ascii="Arial" w:hAnsi="Arial" w:cs="Arial"/>
                <w:sz w:val="16"/>
                <w:szCs w:val="16"/>
              </w:rPr>
              <w:t>LO06</w:t>
            </w:r>
            <w:r w:rsidR="00CB7AF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39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C95D71A" w14:textId="4CC74D04" w:rsidR="002C05BC" w:rsidRPr="00D1098F" w:rsidRDefault="00C77A39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D1098F">
              <w:rPr>
                <w:rFonts w:ascii="Arial" w:hAnsi="Arial" w:cs="Arial"/>
                <w:sz w:val="16"/>
                <w:szCs w:val="16"/>
              </w:rPr>
              <w:t>Geschäftspartner</w:t>
            </w:r>
            <w:r w:rsidR="0073449C">
              <w:rPr>
                <w:rFonts w:ascii="Arial" w:hAnsi="Arial" w:cs="Arial"/>
                <w:sz w:val="16"/>
                <w:szCs w:val="16"/>
              </w:rPr>
              <w:t>-Daten</w:t>
            </w:r>
            <w:r w:rsidRPr="00D1098F">
              <w:rPr>
                <w:rFonts w:ascii="Arial" w:hAnsi="Arial" w:cs="Arial"/>
                <w:sz w:val="16"/>
                <w:szCs w:val="16"/>
              </w:rPr>
              <w:t xml:space="preserve"> empfangen und im System aktualisieren</w:t>
            </w:r>
            <w:ins w:id="18" w:author="Meier, Matthias" w:date="2019-03-04T09:59:00Z">
              <w:r w:rsidR="00B50276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5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B69B2CC" w14:textId="77777777" w:rsidR="002C05BC" w:rsidRPr="00D1098F" w:rsidRDefault="002C05BC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9BD8CF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3DD96C2B" w14:textId="16041680" w:rsidR="00EC600E" w:rsidRPr="00D1098F" w:rsidDel="00573FDA" w:rsidRDefault="004F763B" w:rsidP="00EC600E">
      <w:pPr>
        <w:pStyle w:val="berschrift2"/>
        <w:ind w:left="567" w:hanging="567"/>
        <w:rPr>
          <w:del w:id="19" w:author="Meier, Matthias" w:date="2019-03-06T10:44:00Z"/>
          <w:rFonts w:ascii="Arial" w:hAnsi="Arial" w:cs="Arial"/>
        </w:rPr>
      </w:pPr>
      <w:bookmarkStart w:id="20" w:name="_Ref417449167"/>
      <w:del w:id="21" w:author="Meier, Matthias" w:date="2019-03-06T10:44:00Z">
        <w:r w:rsidRPr="00D1098F" w:rsidDel="00573FDA">
          <w:rPr>
            <w:rFonts w:ascii="Arial" w:hAnsi="Arial" w:cs="Arial"/>
          </w:rPr>
          <w:delText>Prozess-/Funktionsalternativen</w:delText>
        </w:r>
        <w:bookmarkEnd w:id="20"/>
      </w:del>
    </w:p>
    <w:p w14:paraId="591787D5" w14:textId="12BD5669" w:rsidR="006A5E41" w:rsidRPr="00D1098F" w:rsidDel="00573FDA" w:rsidRDefault="00057FE7" w:rsidP="00EC600E">
      <w:pPr>
        <w:rPr>
          <w:del w:id="22" w:author="Meier, Matthias" w:date="2019-03-06T10:44:00Z"/>
          <w:rFonts w:ascii="Arial" w:hAnsi="Arial" w:cs="Arial"/>
          <w:vanish/>
          <w:sz w:val="16"/>
          <w:szCs w:val="16"/>
        </w:rPr>
      </w:pPr>
      <w:del w:id="23" w:author="Meier, Matthias" w:date="2019-03-06T10:44:00Z">
        <w:r w:rsidRPr="00D1098F" w:rsidDel="00573FDA">
          <w:rPr>
            <w:rFonts w:ascii="Arial" w:hAnsi="Arial" w:cs="Arial"/>
            <w:vanish/>
            <w:sz w:val="16"/>
            <w:szCs w:val="16"/>
          </w:rPr>
          <w:delText xml:space="preserve">Die Funktionsalternative </w:delText>
        </w:r>
        <w:r w:rsidR="006A5E41" w:rsidRPr="00D1098F" w:rsidDel="00573FDA">
          <w:rPr>
            <w:rFonts w:ascii="Arial" w:hAnsi="Arial" w:cs="Arial"/>
            <w:vanish/>
            <w:sz w:val="16"/>
            <w:szCs w:val="16"/>
          </w:rPr>
          <w:delText>beschreibt die Varianz, die im Rahmen eines Integrationstests zu berücksichtigen ist. Ergibt sich durch die Varianz ein neuer Prozessablauf, so ist eine neue IPS auszuprägen. Mehrere</w:delText>
        </w:r>
        <w:r w:rsidRPr="00D1098F" w:rsidDel="00573FDA">
          <w:rPr>
            <w:rFonts w:ascii="Arial" w:hAnsi="Arial" w:cs="Arial"/>
            <w:vanish/>
            <w:sz w:val="16"/>
            <w:szCs w:val="16"/>
          </w:rPr>
          <w:delText xml:space="preserve"> Funktionen</w:delText>
        </w:r>
        <w:r w:rsidR="006A5E41" w:rsidRPr="00D1098F" w:rsidDel="00573FDA">
          <w:rPr>
            <w:rFonts w:ascii="Arial" w:hAnsi="Arial" w:cs="Arial"/>
            <w:vanish/>
            <w:sz w:val="16"/>
            <w:szCs w:val="16"/>
          </w:rPr>
          <w:delText xml:space="preserve"> können miteinander kombiniert werden.</w:delText>
        </w:r>
      </w:del>
    </w:p>
    <w:tbl>
      <w:tblPr>
        <w:tblStyle w:val="Formatvorlage1"/>
        <w:tblW w:w="9751" w:type="dxa"/>
        <w:tblLook w:val="04A0" w:firstRow="1" w:lastRow="0" w:firstColumn="1" w:lastColumn="0" w:noHBand="0" w:noVBand="1"/>
      </w:tblPr>
      <w:tblGrid>
        <w:gridCol w:w="1970"/>
        <w:gridCol w:w="1296"/>
        <w:gridCol w:w="1297"/>
        <w:gridCol w:w="1297"/>
        <w:gridCol w:w="1297"/>
        <w:gridCol w:w="1297"/>
        <w:gridCol w:w="1297"/>
      </w:tblGrid>
      <w:tr w:rsidR="006A5E41" w:rsidRPr="00D1098F" w:rsidDel="00573FDA" w14:paraId="3436A212" w14:textId="7C579761" w:rsidTr="00EC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4" w:author="Meier, Matthias" w:date="2019-03-06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6C2EAE4" w14:textId="5932DABD" w:rsidR="006A5E41" w:rsidRPr="00D1098F" w:rsidDel="00573FDA" w:rsidRDefault="00EC600E" w:rsidP="00CE341A">
            <w:pPr>
              <w:spacing w:before="60" w:after="60"/>
              <w:rPr>
                <w:del w:id="25" w:author="Meier, Matthias" w:date="2019-03-06T10:44:00Z"/>
                <w:rFonts w:ascii="Arial" w:hAnsi="Arial" w:cs="Arial"/>
              </w:rPr>
            </w:pPr>
            <w:del w:id="26" w:author="Meier, Matthias" w:date="2019-03-06T10:44:00Z">
              <w:r w:rsidRPr="00D1098F" w:rsidDel="00573FDA">
                <w:rPr>
                  <w:rFonts w:ascii="Arial" w:hAnsi="Arial" w:cs="Arial"/>
                </w:rPr>
                <w:delText>Merkmal</w:delText>
              </w:r>
            </w:del>
          </w:p>
        </w:tc>
        <w:tc>
          <w:tcPr>
            <w:tcW w:w="7781" w:type="dxa"/>
            <w:gridSpan w:val="6"/>
          </w:tcPr>
          <w:p w14:paraId="2EBA17FA" w14:textId="5CAD3859" w:rsidR="006A5E41" w:rsidRPr="00D1098F" w:rsidDel="00573FDA" w:rsidRDefault="00057FE7" w:rsidP="00CE341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" w:author="Meier, Matthias" w:date="2019-03-06T10:44:00Z"/>
                <w:rFonts w:ascii="Arial" w:hAnsi="Arial" w:cs="Arial"/>
              </w:rPr>
            </w:pPr>
            <w:del w:id="28" w:author="Meier, Matthias" w:date="2019-03-06T10:44:00Z">
              <w:r w:rsidRPr="00D1098F" w:rsidDel="00573FDA">
                <w:rPr>
                  <w:rFonts w:ascii="Arial" w:hAnsi="Arial" w:cs="Arial"/>
                </w:rPr>
                <w:delText>Ausprägung</w:delText>
              </w:r>
              <w:r w:rsidR="00EC600E" w:rsidRPr="00D1098F" w:rsidDel="00573FDA">
                <w:rPr>
                  <w:rFonts w:ascii="Arial" w:hAnsi="Arial" w:cs="Arial"/>
                </w:rPr>
                <w:delText>en</w:delText>
              </w:r>
            </w:del>
          </w:p>
        </w:tc>
      </w:tr>
      <w:tr w:rsidR="009C445A" w:rsidRPr="00D1098F" w:rsidDel="00573FDA" w14:paraId="5B916B96" w14:textId="35C8C54F" w:rsidTr="00EC600E">
        <w:trPr>
          <w:del w:id="29" w:author="Meier, Matthias" w:date="2019-03-06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2" w:space="0" w:color="8FA1AF" w:themeColor="text2"/>
            </w:tcBorders>
          </w:tcPr>
          <w:p w14:paraId="2EF4549F" w14:textId="7CC0EB4C" w:rsidR="009C445A" w:rsidRPr="00D1098F" w:rsidDel="00573FDA" w:rsidRDefault="00B75714" w:rsidP="009C445A">
            <w:pPr>
              <w:spacing w:before="60" w:after="60"/>
              <w:rPr>
                <w:del w:id="30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31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GP Rolle</w:delText>
              </w:r>
            </w:del>
          </w:p>
        </w:tc>
        <w:tc>
          <w:tcPr>
            <w:tcW w:w="1296" w:type="dxa"/>
          </w:tcPr>
          <w:p w14:paraId="6E5F278F" w14:textId="5DF44B44" w:rsidR="009C445A" w:rsidRPr="00D1098F" w:rsidDel="00573FDA" w:rsidRDefault="00B75714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33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Allgemeine Daten (</w:delText>
              </w:r>
              <w:r w:rsidR="00F07419"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 xml:space="preserve">Rolle </w:delText>
              </w:r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000000)</w:delText>
              </w:r>
            </w:del>
          </w:p>
        </w:tc>
        <w:tc>
          <w:tcPr>
            <w:tcW w:w="1297" w:type="dxa"/>
          </w:tcPr>
          <w:p w14:paraId="537D83F2" w14:textId="6F0342DF" w:rsidR="009C445A" w:rsidRPr="00D1098F" w:rsidDel="00573FDA" w:rsidRDefault="00B75714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35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Kunde (</w:delText>
              </w:r>
              <w:r w:rsidR="00F07419"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 xml:space="preserve">Rolle </w:delText>
              </w:r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FLCU01)</w:delText>
              </w:r>
            </w:del>
          </w:p>
        </w:tc>
        <w:tc>
          <w:tcPr>
            <w:tcW w:w="1297" w:type="dxa"/>
          </w:tcPr>
          <w:p w14:paraId="113BC371" w14:textId="59DC78C8" w:rsidR="009C445A" w:rsidRPr="00D1098F" w:rsidDel="00573FDA" w:rsidRDefault="00B75714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37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Debitor (</w:delText>
              </w:r>
              <w:r w:rsidR="00F07419"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 xml:space="preserve">Rolle </w:delText>
              </w:r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FLCU</w:delText>
              </w:r>
              <w:r w:rsidR="00F07419"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00)</w:delText>
              </w:r>
            </w:del>
          </w:p>
        </w:tc>
        <w:tc>
          <w:tcPr>
            <w:tcW w:w="1297" w:type="dxa"/>
          </w:tcPr>
          <w:p w14:paraId="3CC58870" w14:textId="5BE5E0D6" w:rsidR="009C445A" w:rsidRPr="00D1098F" w:rsidDel="00573FDA" w:rsidRDefault="00F07419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39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 xml:space="preserve">Abweichende </w:delText>
              </w:r>
              <w:r w:rsidR="00B75714"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Warenempfänger</w:delText>
              </w:r>
            </w:del>
          </w:p>
        </w:tc>
        <w:tc>
          <w:tcPr>
            <w:tcW w:w="1297" w:type="dxa"/>
          </w:tcPr>
          <w:p w14:paraId="011007FC" w14:textId="28100CCE" w:rsidR="009C445A" w:rsidRPr="00D1098F" w:rsidDel="00573FDA" w:rsidRDefault="00F07419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  <w:del w:id="41" w:author="Meier, Matthias" w:date="2019-03-06T10:44:00Z">
              <w:r w:rsidDel="00573FDA">
                <w:rPr>
                  <w:rFonts w:ascii="Arial" w:hAnsi="Arial" w:cs="Arial"/>
                  <w:sz w:val="16"/>
                  <w:szCs w:val="16"/>
                  <w:lang w:eastAsia="de-DE"/>
                </w:rPr>
                <w:delText>CPD Kunde</w:delText>
              </w:r>
            </w:del>
          </w:p>
        </w:tc>
        <w:tc>
          <w:tcPr>
            <w:tcW w:w="1297" w:type="dxa"/>
          </w:tcPr>
          <w:p w14:paraId="5F0EF31C" w14:textId="0AC80086" w:rsidR="009C445A" w:rsidRPr="00D1098F" w:rsidDel="00573FDA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" w:author="Meier, Matthias" w:date="2019-03-06T10:44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74D94CCE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  <w:bookmarkStart w:id="43" w:name="_GoBack"/>
      <w:bookmarkEnd w:id="43"/>
    </w:p>
    <w:p w14:paraId="4F646994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Korrektive Vorfälle</w:t>
      </w:r>
    </w:p>
    <w:p w14:paraId="5A333E96" w14:textId="77777777" w:rsidR="00057FE7" w:rsidRPr="00D1098F" w:rsidRDefault="00057FE7" w:rsidP="00057FE7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7AF4E8F0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 xml:space="preserve">Fall 1: </w:t>
      </w:r>
      <w:r w:rsidR="00CC5A3F" w:rsidRPr="00D1098F">
        <w:rPr>
          <w:rFonts w:ascii="Arial" w:hAnsi="Arial" w:cs="Arial"/>
          <w:lang w:eastAsia="de-DE"/>
        </w:rPr>
        <w:t>Geschäftspartnerdaten kö</w:t>
      </w:r>
      <w:r w:rsidRPr="00D1098F">
        <w:rPr>
          <w:rFonts w:ascii="Arial" w:hAnsi="Arial" w:cs="Arial"/>
          <w:lang w:eastAsia="de-DE"/>
        </w:rPr>
        <w:t>nn</w:t>
      </w:r>
      <w:r w:rsidR="00CC5A3F" w:rsidRPr="00D1098F">
        <w:rPr>
          <w:rFonts w:ascii="Arial" w:hAnsi="Arial" w:cs="Arial"/>
          <w:lang w:eastAsia="de-DE"/>
        </w:rPr>
        <w:t>en</w:t>
      </w:r>
      <w:r w:rsidRPr="00D1098F">
        <w:rPr>
          <w:rFonts w:ascii="Arial" w:hAnsi="Arial" w:cs="Arial"/>
          <w:lang w:eastAsia="de-DE"/>
        </w:rPr>
        <w:t xml:space="preserve"> </w:t>
      </w:r>
      <w:r w:rsidR="00192D3A" w:rsidRPr="00D1098F">
        <w:rPr>
          <w:rFonts w:ascii="Arial" w:hAnsi="Arial" w:cs="Arial"/>
          <w:lang w:eastAsia="de-DE"/>
        </w:rPr>
        <w:t xml:space="preserve">im Quellsystem </w:t>
      </w:r>
      <w:r w:rsidRPr="00D1098F">
        <w:rPr>
          <w:rFonts w:ascii="Arial" w:hAnsi="Arial" w:cs="Arial"/>
          <w:lang w:eastAsia="de-DE"/>
        </w:rPr>
        <w:t>nicht erzeugt werden</w:t>
      </w:r>
    </w:p>
    <w:p w14:paraId="20994756" w14:textId="77777777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>Fall 2: Übertragung der Stammdaten bricht in der Middleware ab</w:t>
      </w:r>
    </w:p>
    <w:p w14:paraId="3352635E" w14:textId="2A636C01" w:rsidR="00A72C44" w:rsidRPr="00D1098F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D1098F">
        <w:rPr>
          <w:rFonts w:ascii="Arial" w:hAnsi="Arial" w:cs="Arial"/>
          <w:lang w:eastAsia="de-DE"/>
        </w:rPr>
        <w:t>F</w:t>
      </w:r>
      <w:r w:rsidR="00CC5A3F" w:rsidRPr="00D1098F">
        <w:rPr>
          <w:rFonts w:ascii="Arial" w:hAnsi="Arial" w:cs="Arial"/>
          <w:lang w:eastAsia="de-DE"/>
        </w:rPr>
        <w:t>all 3: Daten können in den Zielsystemen</w:t>
      </w:r>
      <w:r w:rsidRPr="00D1098F">
        <w:rPr>
          <w:rFonts w:ascii="Arial" w:hAnsi="Arial" w:cs="Arial"/>
          <w:lang w:eastAsia="de-DE"/>
        </w:rPr>
        <w:t xml:space="preserve"> nicht eingespielt werden</w:t>
      </w:r>
    </w:p>
    <w:p w14:paraId="7ABADEAB" w14:textId="77777777" w:rsidR="004F763B" w:rsidRPr="00D1098F" w:rsidRDefault="004F763B" w:rsidP="004F763B">
      <w:pPr>
        <w:rPr>
          <w:rFonts w:ascii="Arial" w:hAnsi="Arial" w:cs="Arial"/>
          <w:lang w:eastAsia="de-DE"/>
        </w:rPr>
      </w:pPr>
    </w:p>
    <w:p w14:paraId="6DFD37EF" w14:textId="77777777" w:rsidR="004F763B" w:rsidRPr="00D1098F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D1098F">
        <w:rPr>
          <w:rFonts w:ascii="Arial" w:hAnsi="Arial" w:cs="Arial"/>
        </w:rPr>
        <w:t>Nachfolgeprozess</w:t>
      </w:r>
    </w:p>
    <w:p w14:paraId="2657C8BB" w14:textId="77777777" w:rsidR="00EC600E" w:rsidRPr="00D1098F" w:rsidRDefault="00EC600E" w:rsidP="00EC600E">
      <w:pPr>
        <w:rPr>
          <w:rFonts w:ascii="Arial" w:hAnsi="Arial" w:cs="Arial"/>
        </w:rPr>
      </w:pPr>
      <w:r w:rsidRPr="00D1098F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3278E46C" w14:textId="080A3BE3" w:rsidR="00F07419" w:rsidRDefault="00F07419" w:rsidP="00A72C44">
      <w:pPr>
        <w:pStyle w:val="Listenabsatz"/>
        <w:numPr>
          <w:ilvl w:val="0"/>
          <w:numId w:val="15"/>
        </w:numPr>
        <w:rPr>
          <w:rStyle w:val="lstextview"/>
          <w:rFonts w:ascii="Arial" w:hAnsi="Arial" w:cs="Arial"/>
        </w:rPr>
      </w:pPr>
      <w:r>
        <w:rPr>
          <w:rStyle w:val="lstextview"/>
          <w:rFonts w:ascii="Arial" w:hAnsi="Arial" w:cs="Arial"/>
        </w:rPr>
        <w:t>Freigabe der Daten im Rahmen von vier Augen Freigabe Prozessen</w:t>
      </w:r>
    </w:p>
    <w:p w14:paraId="0BA825BF" w14:textId="20F4C70A" w:rsidR="00F07419" w:rsidRDefault="0073449C" w:rsidP="00A72C44">
      <w:pPr>
        <w:pStyle w:val="Listenabsatz"/>
        <w:numPr>
          <w:ilvl w:val="0"/>
          <w:numId w:val="15"/>
        </w:numPr>
        <w:rPr>
          <w:rStyle w:val="lstextview"/>
          <w:rFonts w:ascii="Arial" w:hAnsi="Arial" w:cs="Arial"/>
        </w:rPr>
      </w:pPr>
      <w:r>
        <w:rPr>
          <w:rStyle w:val="lstextview"/>
          <w:rFonts w:ascii="Arial" w:hAnsi="Arial" w:cs="Arial"/>
        </w:rPr>
        <w:t xml:space="preserve">Weitere </w:t>
      </w:r>
      <w:r w:rsidR="00F07419">
        <w:rPr>
          <w:rStyle w:val="lstextview"/>
          <w:rFonts w:ascii="Arial" w:hAnsi="Arial" w:cs="Arial"/>
        </w:rPr>
        <w:t>Aktualisierung</w:t>
      </w:r>
      <w:r>
        <w:rPr>
          <w:rStyle w:val="lstextview"/>
          <w:rFonts w:ascii="Arial" w:hAnsi="Arial" w:cs="Arial"/>
        </w:rPr>
        <w:t>en</w:t>
      </w:r>
      <w:r w:rsidR="00F07419">
        <w:rPr>
          <w:rStyle w:val="lstextview"/>
          <w:rFonts w:ascii="Arial" w:hAnsi="Arial" w:cs="Arial"/>
        </w:rPr>
        <w:t xml:space="preserve"> oder Ausphasen de</w:t>
      </w:r>
      <w:r>
        <w:rPr>
          <w:rStyle w:val="lstextview"/>
          <w:rFonts w:ascii="Arial" w:hAnsi="Arial" w:cs="Arial"/>
        </w:rPr>
        <w:t>s Geschäftspartners</w:t>
      </w:r>
      <w:r w:rsidR="00F07419">
        <w:rPr>
          <w:rStyle w:val="lstextview"/>
          <w:rFonts w:ascii="Arial" w:hAnsi="Arial" w:cs="Arial"/>
        </w:rPr>
        <w:t>.</w:t>
      </w:r>
    </w:p>
    <w:p w14:paraId="2A86960E" w14:textId="77777777" w:rsidR="00E67987" w:rsidRDefault="00E67987" w:rsidP="00967FEE">
      <w:pPr>
        <w:rPr>
          <w:rFonts w:ascii="Arial" w:hAnsi="Arial" w:cs="Arial"/>
        </w:rPr>
      </w:pPr>
    </w:p>
    <w:p w14:paraId="083750B6" w14:textId="77777777" w:rsidR="00E67987" w:rsidRDefault="00E67987" w:rsidP="00967FEE">
      <w:pPr>
        <w:rPr>
          <w:rFonts w:ascii="Arial" w:hAnsi="Arial" w:cs="Arial"/>
        </w:rPr>
      </w:pPr>
    </w:p>
    <w:p w14:paraId="74A3E109" w14:textId="77777777" w:rsidR="00A47059" w:rsidRPr="00D1098F" w:rsidRDefault="00A47059" w:rsidP="00800334">
      <w:pPr>
        <w:jc w:val="right"/>
        <w:rPr>
          <w:rFonts w:ascii="Arial" w:hAnsi="Arial" w:cs="Arial"/>
        </w:rPr>
      </w:pPr>
    </w:p>
    <w:sectPr w:rsidR="00A47059" w:rsidRPr="00D1098F" w:rsidSect="00327989">
      <w:headerReference w:type="default" r:id="rId11"/>
      <w:footerReference w:type="default" r:id="rId12"/>
      <w:headerReference w:type="first" r:id="rId13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E7EFF" w14:textId="77777777" w:rsidR="00516ACA" w:rsidRDefault="00516ACA" w:rsidP="00FB66C4">
      <w:r>
        <w:separator/>
      </w:r>
    </w:p>
  </w:endnote>
  <w:endnote w:type="continuationSeparator" w:id="0">
    <w:p w14:paraId="6249398B" w14:textId="77777777" w:rsidR="00516ACA" w:rsidRDefault="00516ACA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651DB" w14:textId="26AFE467" w:rsidR="0048211B" w:rsidRPr="001C36ED" w:rsidRDefault="0048211B" w:rsidP="0048211B">
    <w:pPr>
      <w:pStyle w:val="Fuzeile"/>
      <w:jc w:val="left"/>
      <w:rPr>
        <w:sz w:val="16"/>
        <w:szCs w:val="16"/>
      </w:rPr>
    </w:pPr>
    <w:r w:rsidRPr="001C36ED">
      <w:rPr>
        <w:sz w:val="16"/>
        <w:szCs w:val="16"/>
      </w:rPr>
      <w:fldChar w:fldCharType="begin"/>
    </w:r>
    <w:r w:rsidRPr="001C36ED">
      <w:rPr>
        <w:sz w:val="16"/>
        <w:szCs w:val="16"/>
      </w:rPr>
      <w:instrText xml:space="preserve"> STYLEREF  "Überschrift 1"  \* MERGEFORMAT </w:instrText>
    </w:r>
    <w:r w:rsidRPr="001C36ED">
      <w:rPr>
        <w:sz w:val="16"/>
        <w:szCs w:val="16"/>
      </w:rPr>
      <w:fldChar w:fldCharType="separate"/>
    </w:r>
    <w:r w:rsidR="00573FDA" w:rsidRPr="00573FDA">
      <w:rPr>
        <w:bCs/>
        <w:noProof/>
        <w:sz w:val="16"/>
        <w:szCs w:val="16"/>
      </w:rPr>
      <w:t>IPS005.11.03_Geschäftspartner Verkauf</w:t>
    </w:r>
    <w:r w:rsidR="00573FDA">
      <w:rPr>
        <w:noProof/>
        <w:sz w:val="16"/>
        <w:szCs w:val="16"/>
      </w:rPr>
      <w:t xml:space="preserve"> in CRM ändern</w:t>
    </w:r>
    <w:r w:rsidRPr="001C36ED">
      <w:rPr>
        <w:sz w:val="16"/>
        <w:szCs w:val="16"/>
      </w:rPr>
      <w:fldChar w:fldCharType="end"/>
    </w:r>
  </w:p>
  <w:p w14:paraId="7CEF335E" w14:textId="0E4D7E70" w:rsidR="0048211B" w:rsidRPr="00CB2DE4" w:rsidRDefault="00771FFF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 w:rsidR="00EC600E">
      <w:rPr>
        <w:sz w:val="16"/>
        <w:szCs w:val="16"/>
        <w:lang w:val="en-US"/>
      </w:rPr>
      <w:tab/>
    </w:r>
    <w:r w:rsidR="00EC600E">
      <w:fldChar w:fldCharType="begin"/>
    </w:r>
    <w:r w:rsidR="00EC600E" w:rsidRPr="00CB2DE4">
      <w:rPr>
        <w:lang w:val="en-US"/>
      </w:rPr>
      <w:instrText xml:space="preserve"> =</w:instrText>
    </w:r>
    <w:r w:rsidR="00EC600E">
      <w:fldChar w:fldCharType="begin"/>
    </w:r>
    <w:r w:rsidR="00EC600E" w:rsidRPr="00CB2DE4">
      <w:rPr>
        <w:lang w:val="en-US"/>
      </w:rPr>
      <w:instrText xml:space="preserve"> page </w:instrText>
    </w:r>
    <w:r w:rsidR="00EC600E">
      <w:fldChar w:fldCharType="separate"/>
    </w:r>
    <w:r w:rsidR="00573FDA">
      <w:rPr>
        <w:noProof/>
        <w:lang w:val="en-US"/>
      </w:rPr>
      <w:instrText>1</w:instrText>
    </w:r>
    <w:r w:rsidR="00EC600E">
      <w:fldChar w:fldCharType="end"/>
    </w:r>
    <w:r w:rsidR="00EC600E">
      <w:fldChar w:fldCharType="separate"/>
    </w:r>
    <w:r w:rsidR="00573FDA">
      <w:rPr>
        <w:noProof/>
        <w:lang w:val="en-US"/>
      </w:rPr>
      <w:t>1</w:t>
    </w:r>
    <w:r w:rsidR="00EC600E">
      <w:fldChar w:fldCharType="end"/>
    </w:r>
    <w:r w:rsidR="00EC600E" w:rsidRPr="00CB2DE4">
      <w:rPr>
        <w:lang w:val="en-US"/>
      </w:rPr>
      <w:t xml:space="preserve"> / </w:t>
    </w:r>
    <w:r w:rsidR="00EC600E">
      <w:fldChar w:fldCharType="begin"/>
    </w:r>
    <w:r w:rsidR="00EC600E" w:rsidRPr="00CB2DE4">
      <w:rPr>
        <w:lang w:val="en-US"/>
      </w:rPr>
      <w:instrText xml:space="preserve"> numpages </w:instrText>
    </w:r>
    <w:r w:rsidR="00EC600E">
      <w:fldChar w:fldCharType="separate"/>
    </w:r>
    <w:r w:rsidR="00573FDA">
      <w:rPr>
        <w:noProof/>
        <w:lang w:val="en-US"/>
      </w:rPr>
      <w:t>2</w:t>
    </w:r>
    <w:r w:rsidR="00EC60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484CF" w14:textId="77777777" w:rsidR="00516ACA" w:rsidRDefault="00516ACA" w:rsidP="00FB66C4">
      <w:r>
        <w:separator/>
      </w:r>
    </w:p>
  </w:footnote>
  <w:footnote w:type="continuationSeparator" w:id="0">
    <w:p w14:paraId="37FB143D" w14:textId="77777777" w:rsidR="00516ACA" w:rsidRDefault="00516ACA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8608" w14:textId="77777777" w:rsidR="00BD7EC2" w:rsidRDefault="008433BB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5CA1940C" wp14:editId="3DB980C1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0EBC0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108D3146" wp14:editId="13A81702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01128C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28546288"/>
    <w:multiLevelType w:val="hybridMultilevel"/>
    <w:tmpl w:val="8CD0AC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B6EA0"/>
    <w:multiLevelType w:val="hybridMultilevel"/>
    <w:tmpl w:val="6FF0E8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7" w15:restartNumberingAfterBreak="0">
    <w:nsid w:val="49061C25"/>
    <w:multiLevelType w:val="hybridMultilevel"/>
    <w:tmpl w:val="D8A4A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F11E2"/>
    <w:multiLevelType w:val="multilevel"/>
    <w:tmpl w:val="20A81AE8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15"/>
  </w:num>
  <w:num w:numId="12">
    <w:abstractNumId w:val="10"/>
  </w:num>
  <w:num w:numId="13">
    <w:abstractNumId w:val="13"/>
  </w:num>
  <w:num w:numId="14">
    <w:abstractNumId w:val="1"/>
  </w:num>
  <w:num w:numId="15">
    <w:abstractNumId w:val="7"/>
  </w:num>
  <w:num w:numId="16">
    <w:abstractNumId w:val="4"/>
  </w:num>
  <w:num w:numId="17">
    <w:abstractNumId w:val="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16847"/>
    <w:rsid w:val="00035F7E"/>
    <w:rsid w:val="00047A42"/>
    <w:rsid w:val="0005170B"/>
    <w:rsid w:val="00057FE7"/>
    <w:rsid w:val="00061B9B"/>
    <w:rsid w:val="00065092"/>
    <w:rsid w:val="00066A54"/>
    <w:rsid w:val="00075AE3"/>
    <w:rsid w:val="00083BA3"/>
    <w:rsid w:val="000A5033"/>
    <w:rsid w:val="000A5C80"/>
    <w:rsid w:val="000A7055"/>
    <w:rsid w:val="000C4FCE"/>
    <w:rsid w:val="000D066B"/>
    <w:rsid w:val="000E2C6D"/>
    <w:rsid w:val="000E67D8"/>
    <w:rsid w:val="000E7FD8"/>
    <w:rsid w:val="0011458A"/>
    <w:rsid w:val="0011654C"/>
    <w:rsid w:val="00121290"/>
    <w:rsid w:val="00125B45"/>
    <w:rsid w:val="0012740E"/>
    <w:rsid w:val="00132292"/>
    <w:rsid w:val="00135722"/>
    <w:rsid w:val="0017223A"/>
    <w:rsid w:val="00183BBE"/>
    <w:rsid w:val="001846F6"/>
    <w:rsid w:val="00192D3A"/>
    <w:rsid w:val="001A23AB"/>
    <w:rsid w:val="001C36ED"/>
    <w:rsid w:val="001C6506"/>
    <w:rsid w:val="0020423B"/>
    <w:rsid w:val="00207B14"/>
    <w:rsid w:val="002122C5"/>
    <w:rsid w:val="002238B4"/>
    <w:rsid w:val="00224C28"/>
    <w:rsid w:val="002368CF"/>
    <w:rsid w:val="00286E91"/>
    <w:rsid w:val="0028702B"/>
    <w:rsid w:val="00287DFA"/>
    <w:rsid w:val="00293D7A"/>
    <w:rsid w:val="002B0D02"/>
    <w:rsid w:val="002C05BC"/>
    <w:rsid w:val="002C36A6"/>
    <w:rsid w:val="0031207E"/>
    <w:rsid w:val="00327989"/>
    <w:rsid w:val="00360333"/>
    <w:rsid w:val="00360E39"/>
    <w:rsid w:val="00363282"/>
    <w:rsid w:val="003A06AB"/>
    <w:rsid w:val="003A49D1"/>
    <w:rsid w:val="003B69AE"/>
    <w:rsid w:val="003D4F8D"/>
    <w:rsid w:val="003E31D9"/>
    <w:rsid w:val="00447C3D"/>
    <w:rsid w:val="0048211B"/>
    <w:rsid w:val="0049225B"/>
    <w:rsid w:val="00495800"/>
    <w:rsid w:val="004B43B6"/>
    <w:rsid w:val="004B5370"/>
    <w:rsid w:val="004E52D7"/>
    <w:rsid w:val="004F763B"/>
    <w:rsid w:val="00504C91"/>
    <w:rsid w:val="00516ACA"/>
    <w:rsid w:val="00516E07"/>
    <w:rsid w:val="00573FDA"/>
    <w:rsid w:val="005D45EC"/>
    <w:rsid w:val="005D7219"/>
    <w:rsid w:val="00611DF1"/>
    <w:rsid w:val="0061261A"/>
    <w:rsid w:val="006270FB"/>
    <w:rsid w:val="00631FAC"/>
    <w:rsid w:val="00633989"/>
    <w:rsid w:val="006357C8"/>
    <w:rsid w:val="00640DE4"/>
    <w:rsid w:val="006504B3"/>
    <w:rsid w:val="00675B60"/>
    <w:rsid w:val="00682C5B"/>
    <w:rsid w:val="00685AFA"/>
    <w:rsid w:val="006946F9"/>
    <w:rsid w:val="006A1663"/>
    <w:rsid w:val="006A5E41"/>
    <w:rsid w:val="006C4C8C"/>
    <w:rsid w:val="006C5A09"/>
    <w:rsid w:val="006D03E7"/>
    <w:rsid w:val="00727AE8"/>
    <w:rsid w:val="0073449C"/>
    <w:rsid w:val="007469E7"/>
    <w:rsid w:val="00757862"/>
    <w:rsid w:val="00771FFF"/>
    <w:rsid w:val="00795D87"/>
    <w:rsid w:val="007E2D2F"/>
    <w:rsid w:val="007E5444"/>
    <w:rsid w:val="00800334"/>
    <w:rsid w:val="00801B87"/>
    <w:rsid w:val="00806110"/>
    <w:rsid w:val="00822D82"/>
    <w:rsid w:val="008400F9"/>
    <w:rsid w:val="008433BB"/>
    <w:rsid w:val="00843BA9"/>
    <w:rsid w:val="0086403E"/>
    <w:rsid w:val="00890221"/>
    <w:rsid w:val="00895C07"/>
    <w:rsid w:val="008A124A"/>
    <w:rsid w:val="008B5B08"/>
    <w:rsid w:val="008C4D5E"/>
    <w:rsid w:val="008D4FB6"/>
    <w:rsid w:val="00903C87"/>
    <w:rsid w:val="00911641"/>
    <w:rsid w:val="0091443C"/>
    <w:rsid w:val="00934728"/>
    <w:rsid w:val="00936DCF"/>
    <w:rsid w:val="00937A00"/>
    <w:rsid w:val="00961E55"/>
    <w:rsid w:val="00967FEE"/>
    <w:rsid w:val="009766C1"/>
    <w:rsid w:val="009845D6"/>
    <w:rsid w:val="009C3884"/>
    <w:rsid w:val="009C445A"/>
    <w:rsid w:val="009D3856"/>
    <w:rsid w:val="009E58D5"/>
    <w:rsid w:val="009E6A39"/>
    <w:rsid w:val="00A34003"/>
    <w:rsid w:val="00A45CF9"/>
    <w:rsid w:val="00A47059"/>
    <w:rsid w:val="00A47E9D"/>
    <w:rsid w:val="00A6173C"/>
    <w:rsid w:val="00A72C44"/>
    <w:rsid w:val="00A8736A"/>
    <w:rsid w:val="00AA5426"/>
    <w:rsid w:val="00AC6940"/>
    <w:rsid w:val="00AD490A"/>
    <w:rsid w:val="00AF34CA"/>
    <w:rsid w:val="00B145C3"/>
    <w:rsid w:val="00B31825"/>
    <w:rsid w:val="00B50276"/>
    <w:rsid w:val="00B50815"/>
    <w:rsid w:val="00B51796"/>
    <w:rsid w:val="00B614D5"/>
    <w:rsid w:val="00B75714"/>
    <w:rsid w:val="00B77E82"/>
    <w:rsid w:val="00B91798"/>
    <w:rsid w:val="00BA2D2A"/>
    <w:rsid w:val="00BA479B"/>
    <w:rsid w:val="00BA68DB"/>
    <w:rsid w:val="00BA7D9E"/>
    <w:rsid w:val="00BB1796"/>
    <w:rsid w:val="00BC4184"/>
    <w:rsid w:val="00BD0C1C"/>
    <w:rsid w:val="00BD7EC2"/>
    <w:rsid w:val="00BE6F71"/>
    <w:rsid w:val="00BF16EE"/>
    <w:rsid w:val="00C01AD5"/>
    <w:rsid w:val="00C1189B"/>
    <w:rsid w:val="00C13058"/>
    <w:rsid w:val="00C26130"/>
    <w:rsid w:val="00C33601"/>
    <w:rsid w:val="00C41CD3"/>
    <w:rsid w:val="00C77A39"/>
    <w:rsid w:val="00C9094D"/>
    <w:rsid w:val="00C923A8"/>
    <w:rsid w:val="00CB2DE4"/>
    <w:rsid w:val="00CB7AF0"/>
    <w:rsid w:val="00CC5A3F"/>
    <w:rsid w:val="00CD1332"/>
    <w:rsid w:val="00CE13E4"/>
    <w:rsid w:val="00CE4F9F"/>
    <w:rsid w:val="00D07A0B"/>
    <w:rsid w:val="00D1098F"/>
    <w:rsid w:val="00D83BDA"/>
    <w:rsid w:val="00D87355"/>
    <w:rsid w:val="00DA7CDB"/>
    <w:rsid w:val="00DC0171"/>
    <w:rsid w:val="00DD7DA8"/>
    <w:rsid w:val="00E52CAE"/>
    <w:rsid w:val="00E61956"/>
    <w:rsid w:val="00E67987"/>
    <w:rsid w:val="00E8253E"/>
    <w:rsid w:val="00E87460"/>
    <w:rsid w:val="00EA755D"/>
    <w:rsid w:val="00EB032E"/>
    <w:rsid w:val="00EC1B50"/>
    <w:rsid w:val="00EC600E"/>
    <w:rsid w:val="00F07419"/>
    <w:rsid w:val="00F167B9"/>
    <w:rsid w:val="00F30DF4"/>
    <w:rsid w:val="00F3355C"/>
    <w:rsid w:val="00F3447F"/>
    <w:rsid w:val="00F371DD"/>
    <w:rsid w:val="00F46349"/>
    <w:rsid w:val="00F46F43"/>
    <w:rsid w:val="00F55EA7"/>
    <w:rsid w:val="00F7725A"/>
    <w:rsid w:val="00F80AB2"/>
    <w:rsid w:val="00F82DC4"/>
    <w:rsid w:val="00F907AE"/>
    <w:rsid w:val="00F95746"/>
    <w:rsid w:val="00FB3402"/>
    <w:rsid w:val="00FB39ED"/>
    <w:rsid w:val="00FB66C4"/>
    <w:rsid w:val="00FC6087"/>
    <w:rsid w:val="00FC77CA"/>
    <w:rsid w:val="00FD086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BC168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tabs>
        <w:tab w:val="left" w:pos="709"/>
      </w:tabs>
      <w:spacing w:after="400" w:line="440" w:lineRule="atLeast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tabs>
        <w:tab w:val="left" w:pos="709"/>
        <w:tab w:val="left" w:pos="851"/>
      </w:tabs>
      <w:spacing w:before="240" w:after="60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  <w:style w:type="character" w:customStyle="1" w:styleId="lstextview">
    <w:name w:val="lstextview"/>
    <w:basedOn w:val="Absatz-Standardschriftart"/>
    <w:rsid w:val="00FB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F363-50B0-4420-90D4-7D7E9B289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A9979-CCE3-468C-B514-70E023D3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6794C-18EA-4C4A-9BF2-18EA79540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5B89E-5DB8-442E-A7B1-BC9D4B05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2</Pages>
  <Words>420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Joseph</dc:creator>
  <cp:lastModifiedBy>Meier, Matthias</cp:lastModifiedBy>
  <cp:revision>18</cp:revision>
  <cp:lastPrinted>2014-08-12T09:45:00Z</cp:lastPrinted>
  <dcterms:created xsi:type="dcterms:W3CDTF">2018-11-08T08:17:00Z</dcterms:created>
  <dcterms:modified xsi:type="dcterms:W3CDTF">2019-03-06T09:44:00Z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