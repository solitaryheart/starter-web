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5E26F" w14:textId="77777777" w:rsidR="004F763B" w:rsidRPr="002238B4" w:rsidRDefault="006812F7" w:rsidP="00047A42">
      <w:pPr>
        <w:pStyle w:val="berschrift1"/>
        <w:numPr>
          <w:ilvl w:val="0"/>
          <w:numId w:val="0"/>
        </w:numPr>
        <w:rPr>
          <w:rFonts w:ascii="Arial" w:hAnsi="Arial" w:cs="Arial"/>
        </w:rPr>
      </w:pPr>
      <w:r w:rsidRPr="006812F7">
        <w:rPr>
          <w:rFonts w:ascii="Arial" w:hAnsi="Arial" w:cs="Arial"/>
        </w:rPr>
        <w:t>IPS010.02.02_Artikelstammdaten</w:t>
      </w:r>
      <w:r>
        <w:rPr>
          <w:rFonts w:ascii="Arial" w:hAnsi="Arial" w:cs="Arial"/>
        </w:rPr>
        <w:t xml:space="preserve"> in Masse überarbeiten/freigebe</w:t>
      </w:r>
      <w:r w:rsidR="004435CE" w:rsidRPr="004435CE">
        <w:rPr>
          <w:rFonts w:ascii="Arial" w:hAnsi="Arial" w:cs="Arial"/>
        </w:rPr>
        <w:t xml:space="preserve">n </w:t>
      </w:r>
    </w:p>
    <w:p w14:paraId="24AC8109" w14:textId="77777777" w:rsidR="00CB2DE4" w:rsidRPr="002238B4" w:rsidRDefault="00CB2DE4" w:rsidP="00CB2DE4">
      <w:pPr>
        <w:pStyle w:val="berschrift2"/>
        <w:numPr>
          <w:ilvl w:val="0"/>
          <w:numId w:val="0"/>
        </w:numPr>
        <w:ind w:left="567" w:hanging="567"/>
        <w:rPr>
          <w:rFonts w:ascii="Arial" w:hAnsi="Arial" w:cs="Arial"/>
        </w:rPr>
      </w:pPr>
      <w:commentRangeStart w:id="0"/>
      <w:r w:rsidRPr="002238B4">
        <w:rPr>
          <w:rFonts w:ascii="Arial" w:hAnsi="Arial" w:cs="Arial"/>
        </w:rPr>
        <w:t>Dokumentation</w:t>
      </w:r>
      <w:commentRangeEnd w:id="0"/>
      <w:r w:rsidR="002175D4">
        <w:rPr>
          <w:rStyle w:val="Kommentarzeichen"/>
          <w:rFonts w:ascii="Segoe UI" w:hAnsi="Segoe UI" w:cs="Segoe UI"/>
          <w:color w:val="auto"/>
        </w:rPr>
        <w:commentReference w:id="0"/>
      </w:r>
    </w:p>
    <w:p w14:paraId="08DEFF67" w14:textId="77777777" w:rsidR="00CB2DE4" w:rsidRPr="002238B4" w:rsidRDefault="00CB2DE4" w:rsidP="00CB2DE4">
      <w:pPr>
        <w:rPr>
          <w:rFonts w:ascii="Arial" w:hAnsi="Arial" w:cs="Arial"/>
          <w:szCs w:val="22"/>
        </w:rPr>
      </w:pPr>
    </w:p>
    <w:tbl>
      <w:tblPr>
        <w:tblStyle w:val="Formatvorlage1"/>
        <w:tblpPr w:leftFromText="141" w:rightFromText="141" w:vertAnchor="text" w:horzAnchor="margin" w:tblpY="-18"/>
        <w:tblW w:w="9752" w:type="dxa"/>
        <w:tblInd w:w="0" w:type="dxa"/>
        <w:tblLayout w:type="fixed"/>
        <w:tblLook w:val="0680" w:firstRow="0" w:lastRow="0" w:firstColumn="1" w:lastColumn="0" w:noHBand="1" w:noVBand="1"/>
      </w:tblPr>
      <w:tblGrid>
        <w:gridCol w:w="1694"/>
        <w:gridCol w:w="2138"/>
        <w:gridCol w:w="3125"/>
        <w:gridCol w:w="2795"/>
      </w:tblGrid>
      <w:tr w:rsidR="00CB2DE4" w:rsidRPr="002238B4" w14:paraId="3E35DA85" w14:textId="77777777" w:rsidTr="0011206A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 w:val="restart"/>
            <w:vAlign w:val="center"/>
          </w:tcPr>
          <w:p w14:paraId="6DF8D0AE" w14:textId="77777777" w:rsidR="00CB2DE4" w:rsidRPr="002238B4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238B4">
              <w:rPr>
                <w:rFonts w:ascii="Arial" w:hAnsi="Arial" w:cs="Arial"/>
              </w:rPr>
              <w:t>Status</w:t>
            </w:r>
          </w:p>
        </w:tc>
        <w:tc>
          <w:tcPr>
            <w:tcW w:w="1096" w:type="pct"/>
            <w:vMerge w:val="restart"/>
            <w:vAlign w:val="center"/>
          </w:tcPr>
          <w:p w14:paraId="7D6AA13D" w14:textId="77777777" w:rsidR="00CB2DE4" w:rsidRPr="002238B4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7EB88F14" w14:textId="77777777" w:rsidR="00CB2DE4" w:rsidRPr="002238B4" w:rsidRDefault="00CB2DE4" w:rsidP="00CB2DE4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238B4">
              <w:rPr>
                <w:rFonts w:ascii="Arial" w:hAnsi="Arial" w:cs="Arial"/>
                <w:szCs w:val="22"/>
              </w:rPr>
              <w:t>Verantwortlicher (Kunde)</w:t>
            </w:r>
          </w:p>
        </w:tc>
        <w:tc>
          <w:tcPr>
            <w:tcW w:w="1433" w:type="pct"/>
            <w:vAlign w:val="center"/>
          </w:tcPr>
          <w:p w14:paraId="0955DE17" w14:textId="77777777" w:rsidR="00CB2DE4" w:rsidRPr="002238B4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CB2DE4" w:rsidRPr="002238B4" w14:paraId="04EB4EDD" w14:textId="77777777" w:rsidTr="0011206A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Merge/>
            <w:vAlign w:val="center"/>
          </w:tcPr>
          <w:p w14:paraId="330CE2B4" w14:textId="77777777" w:rsidR="00CB2DE4" w:rsidRPr="002238B4" w:rsidRDefault="00CB2DE4" w:rsidP="0011206A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1096" w:type="pct"/>
            <w:vMerge/>
            <w:vAlign w:val="center"/>
          </w:tcPr>
          <w:p w14:paraId="1061EAAF" w14:textId="77777777" w:rsidR="00CB2DE4" w:rsidRPr="002238B4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17750681" w14:textId="77777777" w:rsidR="00CB2DE4" w:rsidRPr="002238B4" w:rsidRDefault="00CB2DE4" w:rsidP="0011206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238B4">
              <w:rPr>
                <w:rFonts w:ascii="Arial" w:hAnsi="Arial" w:cs="Arial"/>
                <w:szCs w:val="22"/>
              </w:rPr>
              <w:t>Verantwortlicher KPS</w:t>
            </w:r>
          </w:p>
        </w:tc>
        <w:tc>
          <w:tcPr>
            <w:tcW w:w="1433" w:type="pct"/>
            <w:vAlign w:val="center"/>
          </w:tcPr>
          <w:p w14:paraId="7F874EE9" w14:textId="77777777" w:rsidR="00CB2DE4" w:rsidRPr="002238B4" w:rsidRDefault="00DF4A95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Gisela Windhorst</w:t>
            </w:r>
          </w:p>
        </w:tc>
      </w:tr>
      <w:tr w:rsidR="00CB2DE4" w:rsidRPr="002238B4" w14:paraId="4B38E824" w14:textId="77777777" w:rsidTr="0011206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pct"/>
            <w:vAlign w:val="center"/>
          </w:tcPr>
          <w:p w14:paraId="523D1E78" w14:textId="77777777" w:rsidR="00CB2DE4" w:rsidRPr="002238B4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238B4">
              <w:rPr>
                <w:rFonts w:ascii="Arial" w:hAnsi="Arial" w:cs="Arial"/>
                <w:szCs w:val="22"/>
              </w:rPr>
              <w:t>Version</w:t>
            </w:r>
          </w:p>
        </w:tc>
        <w:tc>
          <w:tcPr>
            <w:tcW w:w="1096" w:type="pct"/>
            <w:vAlign w:val="center"/>
          </w:tcPr>
          <w:p w14:paraId="0DC6C58D" w14:textId="77777777" w:rsidR="00CB2DE4" w:rsidRPr="002238B4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bookmarkStart w:id="1" w:name="Version"/>
            <w:r w:rsidRPr="002238B4">
              <w:rPr>
                <w:rFonts w:ascii="Arial" w:hAnsi="Arial" w:cs="Arial"/>
                <w:szCs w:val="22"/>
              </w:rPr>
              <w:t>1.0</w:t>
            </w:r>
            <w:bookmarkEnd w:id="1"/>
          </w:p>
        </w:tc>
        <w:tc>
          <w:tcPr>
            <w:tcW w:w="1602" w:type="pct"/>
            <w:shd w:val="clear" w:color="auto" w:fill="DAE0E4" w:themeFill="accent1"/>
            <w:vAlign w:val="center"/>
          </w:tcPr>
          <w:p w14:paraId="1D95718A" w14:textId="77777777" w:rsidR="00CB2DE4" w:rsidRPr="002238B4" w:rsidRDefault="00CB2DE4" w:rsidP="0011206A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238B4">
              <w:rPr>
                <w:rFonts w:ascii="Arial" w:hAnsi="Arial" w:cs="Arial"/>
                <w:szCs w:val="22"/>
              </w:rPr>
              <w:t>Letzte Änderung</w:t>
            </w:r>
          </w:p>
        </w:tc>
        <w:tc>
          <w:tcPr>
            <w:tcW w:w="1433" w:type="pct"/>
            <w:vAlign w:val="center"/>
          </w:tcPr>
          <w:p w14:paraId="09318145" w14:textId="0138A972" w:rsidR="00CB2DE4" w:rsidRPr="002238B4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238B4">
              <w:rPr>
                <w:rFonts w:ascii="Arial" w:hAnsi="Arial" w:cs="Arial"/>
                <w:szCs w:val="22"/>
              </w:rPr>
              <w:fldChar w:fldCharType="begin"/>
            </w:r>
            <w:r w:rsidRPr="002238B4">
              <w:rPr>
                <w:rFonts w:ascii="Arial" w:hAnsi="Arial" w:cs="Arial"/>
                <w:szCs w:val="22"/>
              </w:rPr>
              <w:instrText xml:space="preserve"> SAVEDATE   \* MERGEFORMAT </w:instrText>
            </w:r>
            <w:r w:rsidRPr="002238B4">
              <w:rPr>
                <w:rFonts w:ascii="Arial" w:hAnsi="Arial" w:cs="Arial"/>
                <w:szCs w:val="22"/>
              </w:rPr>
              <w:fldChar w:fldCharType="separate"/>
            </w:r>
            <w:ins w:id="2" w:author="Meier, Matthias" w:date="2019-03-06T11:33:00Z">
              <w:r w:rsidR="002175D4">
                <w:rPr>
                  <w:rFonts w:ascii="Arial" w:hAnsi="Arial" w:cs="Arial"/>
                  <w:noProof/>
                  <w:szCs w:val="22"/>
                </w:rPr>
                <w:t>05.03.2019 08:04:00</w:t>
              </w:r>
            </w:ins>
            <w:del w:id="3" w:author="Meier, Matthias" w:date="2019-03-06T11:33:00Z">
              <w:r w:rsidR="00921AB3" w:rsidDel="002175D4">
                <w:rPr>
                  <w:rFonts w:ascii="Arial" w:hAnsi="Arial" w:cs="Arial"/>
                  <w:noProof/>
                  <w:szCs w:val="22"/>
                </w:rPr>
                <w:delText>15.02.2019 21:40:00</w:delText>
              </w:r>
            </w:del>
            <w:r w:rsidRPr="002238B4">
              <w:rPr>
                <w:rFonts w:ascii="Arial" w:hAnsi="Arial" w:cs="Arial"/>
                <w:szCs w:val="22"/>
              </w:rPr>
              <w:fldChar w:fldCharType="end"/>
            </w:r>
          </w:p>
        </w:tc>
      </w:tr>
    </w:tbl>
    <w:p w14:paraId="612E9022" w14:textId="77777777" w:rsidR="00CB2DE4" w:rsidRPr="002238B4" w:rsidRDefault="00CB2DE4" w:rsidP="00CB2DE4">
      <w:pPr>
        <w:rPr>
          <w:rFonts w:ascii="Arial" w:hAnsi="Arial" w:cs="Arial"/>
          <w:szCs w:val="22"/>
        </w:rPr>
      </w:pPr>
    </w:p>
    <w:tbl>
      <w:tblPr>
        <w:tblStyle w:val="Formatvorlage1"/>
        <w:tblW w:w="9752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1696"/>
        <w:gridCol w:w="1823"/>
        <w:gridCol w:w="1629"/>
        <w:gridCol w:w="1414"/>
        <w:gridCol w:w="3190"/>
      </w:tblGrid>
      <w:tr w:rsidR="00CB2DE4" w:rsidRPr="002238B4" w14:paraId="760C7831" w14:textId="77777777" w:rsidTr="00112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25C4723" w14:textId="77777777" w:rsidR="00CB2DE4" w:rsidRPr="002238B4" w:rsidRDefault="00CB2DE4" w:rsidP="0011206A">
            <w:pPr>
              <w:spacing w:line="240" w:lineRule="atLeast"/>
              <w:rPr>
                <w:rFonts w:ascii="Arial" w:hAnsi="Arial" w:cs="Arial"/>
                <w:szCs w:val="22"/>
              </w:rPr>
            </w:pPr>
          </w:p>
        </w:tc>
        <w:tc>
          <w:tcPr>
            <w:tcW w:w="1828" w:type="dxa"/>
          </w:tcPr>
          <w:p w14:paraId="3921DAF0" w14:textId="77777777" w:rsidR="00CB2DE4" w:rsidRPr="002238B4" w:rsidRDefault="00CB2DE4" w:rsidP="0011206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238B4">
              <w:rPr>
                <w:rFonts w:ascii="Arial" w:hAnsi="Arial" w:cs="Arial"/>
                <w:szCs w:val="22"/>
              </w:rPr>
              <w:t>Name</w:t>
            </w:r>
          </w:p>
        </w:tc>
        <w:tc>
          <w:tcPr>
            <w:tcW w:w="1634" w:type="dxa"/>
          </w:tcPr>
          <w:p w14:paraId="62D8FF21" w14:textId="77777777" w:rsidR="00CB2DE4" w:rsidRPr="002238B4" w:rsidRDefault="00CB2DE4" w:rsidP="0011206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238B4">
              <w:rPr>
                <w:rFonts w:ascii="Arial" w:hAnsi="Arial" w:cs="Arial"/>
                <w:szCs w:val="22"/>
              </w:rPr>
              <w:t>Firma</w:t>
            </w:r>
          </w:p>
        </w:tc>
        <w:tc>
          <w:tcPr>
            <w:tcW w:w="1418" w:type="dxa"/>
          </w:tcPr>
          <w:p w14:paraId="39C07BF1" w14:textId="77777777" w:rsidR="00CB2DE4" w:rsidRPr="002238B4" w:rsidRDefault="00CB2DE4" w:rsidP="0011206A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238B4">
              <w:rPr>
                <w:rFonts w:ascii="Arial" w:hAnsi="Arial" w:cs="Arial"/>
                <w:szCs w:val="22"/>
              </w:rPr>
              <w:t>Datum</w:t>
            </w:r>
          </w:p>
        </w:tc>
        <w:tc>
          <w:tcPr>
            <w:tcW w:w="3200" w:type="dxa"/>
          </w:tcPr>
          <w:p w14:paraId="285F960F" w14:textId="77777777" w:rsidR="00CB2DE4" w:rsidRPr="002238B4" w:rsidRDefault="00CB2DE4" w:rsidP="00CB2DE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238B4">
              <w:rPr>
                <w:rFonts w:ascii="Arial" w:hAnsi="Arial" w:cs="Arial"/>
                <w:szCs w:val="22"/>
              </w:rPr>
              <w:t>Signum</w:t>
            </w:r>
          </w:p>
        </w:tc>
      </w:tr>
      <w:tr w:rsidR="00CB2DE4" w:rsidRPr="002238B4" w14:paraId="7F6945BD" w14:textId="77777777" w:rsidTr="0011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576BD939" w14:textId="77777777" w:rsidR="00CB2DE4" w:rsidRPr="002238B4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238B4">
              <w:rPr>
                <w:rFonts w:ascii="Arial" w:hAnsi="Arial" w:cs="Arial"/>
                <w:szCs w:val="22"/>
              </w:rPr>
              <w:t>Erstellt</w:t>
            </w:r>
          </w:p>
        </w:tc>
        <w:tc>
          <w:tcPr>
            <w:tcW w:w="1828" w:type="dxa"/>
            <w:vAlign w:val="center"/>
          </w:tcPr>
          <w:p w14:paraId="5F794F6C" w14:textId="77777777" w:rsidR="00CB2DE4" w:rsidRPr="002238B4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commentRangeStart w:id="4"/>
            <w:r w:rsidRPr="002238B4">
              <w:rPr>
                <w:rFonts w:ascii="Arial" w:hAnsi="Arial" w:cs="Arial"/>
                <w:szCs w:val="22"/>
              </w:rPr>
              <w:t>Repository</w:t>
            </w:r>
            <w:commentRangeEnd w:id="4"/>
            <w:r w:rsidR="00921AB3">
              <w:rPr>
                <w:rStyle w:val="Kommentarzeichen"/>
              </w:rPr>
              <w:commentReference w:id="4"/>
            </w:r>
          </w:p>
        </w:tc>
        <w:tc>
          <w:tcPr>
            <w:tcW w:w="1634" w:type="dxa"/>
            <w:vAlign w:val="center"/>
          </w:tcPr>
          <w:p w14:paraId="4BE8DBC5" w14:textId="77777777" w:rsidR="00CB2DE4" w:rsidRPr="002238B4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238B4">
              <w:rPr>
                <w:rFonts w:ascii="Arial" w:hAnsi="Arial" w:cs="Arial"/>
                <w:szCs w:val="22"/>
              </w:rPr>
              <w:t>KPS</w:t>
            </w:r>
          </w:p>
        </w:tc>
        <w:tc>
          <w:tcPr>
            <w:tcW w:w="1418" w:type="dxa"/>
            <w:vAlign w:val="center"/>
          </w:tcPr>
          <w:p w14:paraId="3F43DFDF" w14:textId="77777777" w:rsidR="00CB2DE4" w:rsidRPr="002238B4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238B4">
              <w:rPr>
                <w:rFonts w:ascii="Arial" w:hAnsi="Arial" w:cs="Arial"/>
                <w:szCs w:val="22"/>
              </w:rPr>
              <w:t>-</w:t>
            </w:r>
          </w:p>
        </w:tc>
        <w:tc>
          <w:tcPr>
            <w:tcW w:w="3200" w:type="dxa"/>
            <w:vAlign w:val="center"/>
          </w:tcPr>
          <w:p w14:paraId="29F0368B" w14:textId="77777777" w:rsidR="00CB2DE4" w:rsidRPr="002238B4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 w:rsidRPr="002238B4">
              <w:rPr>
                <w:rFonts w:ascii="Arial" w:hAnsi="Arial" w:cs="Arial"/>
                <w:szCs w:val="22"/>
              </w:rPr>
              <w:t>-</w:t>
            </w:r>
          </w:p>
        </w:tc>
      </w:tr>
      <w:tr w:rsidR="00CB2DE4" w:rsidRPr="002238B4" w14:paraId="19EEFDCB" w14:textId="77777777" w:rsidTr="0011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4A55C4C" w14:textId="77777777" w:rsidR="00CB2DE4" w:rsidRPr="002238B4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238B4">
              <w:rPr>
                <w:rFonts w:ascii="Arial" w:hAnsi="Arial" w:cs="Arial"/>
                <w:szCs w:val="22"/>
              </w:rPr>
              <w:t>Geprüft</w:t>
            </w:r>
          </w:p>
        </w:tc>
        <w:tc>
          <w:tcPr>
            <w:tcW w:w="1828" w:type="dxa"/>
            <w:vAlign w:val="center"/>
          </w:tcPr>
          <w:p w14:paraId="56D2942B" w14:textId="77777777" w:rsidR="00CB2DE4" w:rsidRPr="002238B4" w:rsidRDefault="00921AB3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5" w:author="Meier, Matthias" w:date="2019-03-05T07:56:00Z">
              <w:r>
                <w:rPr>
                  <w:rFonts w:ascii="Arial" w:hAnsi="Arial" w:cs="Arial"/>
                  <w:szCs w:val="22"/>
                </w:rPr>
                <w:t>Matthias Meier</w:t>
              </w:r>
            </w:ins>
          </w:p>
        </w:tc>
        <w:tc>
          <w:tcPr>
            <w:tcW w:w="1634" w:type="dxa"/>
            <w:vAlign w:val="center"/>
          </w:tcPr>
          <w:p w14:paraId="678B172D" w14:textId="77777777" w:rsidR="00CB2DE4" w:rsidRPr="002238B4" w:rsidRDefault="00921AB3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6" w:author="Meier, Matthias" w:date="2019-03-05T07:56:00Z">
              <w:r>
                <w:rPr>
                  <w:rFonts w:ascii="Arial" w:hAnsi="Arial" w:cs="Arial"/>
                  <w:szCs w:val="22"/>
                </w:rPr>
                <w:t>KPS</w:t>
              </w:r>
            </w:ins>
          </w:p>
        </w:tc>
        <w:tc>
          <w:tcPr>
            <w:tcW w:w="1418" w:type="dxa"/>
            <w:vAlign w:val="center"/>
          </w:tcPr>
          <w:p w14:paraId="5E050638" w14:textId="77777777" w:rsidR="00CB2DE4" w:rsidRPr="002238B4" w:rsidRDefault="00921AB3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ins w:id="7" w:author="Meier, Matthias" w:date="2019-03-05T07:56:00Z">
              <w:r>
                <w:rPr>
                  <w:rFonts w:ascii="Arial" w:hAnsi="Arial" w:cs="Arial"/>
                  <w:szCs w:val="22"/>
                </w:rPr>
                <w:t>05.03.2019</w:t>
              </w:r>
            </w:ins>
          </w:p>
        </w:tc>
        <w:tc>
          <w:tcPr>
            <w:tcW w:w="3200" w:type="dxa"/>
            <w:vAlign w:val="center"/>
          </w:tcPr>
          <w:p w14:paraId="01CC6944" w14:textId="77777777" w:rsidR="00CB2DE4" w:rsidRPr="002238B4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CB2DE4" w:rsidRPr="002238B4" w14:paraId="7BB89997" w14:textId="77777777" w:rsidTr="00112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008B0F0C" w14:textId="77777777" w:rsidR="00CB2DE4" w:rsidRPr="002238B4" w:rsidRDefault="00CB2DE4" w:rsidP="0011206A">
            <w:pPr>
              <w:spacing w:before="60" w:after="60"/>
              <w:rPr>
                <w:rFonts w:ascii="Arial" w:hAnsi="Arial" w:cs="Arial"/>
                <w:szCs w:val="22"/>
              </w:rPr>
            </w:pPr>
            <w:r w:rsidRPr="002238B4">
              <w:rPr>
                <w:rFonts w:ascii="Arial" w:hAnsi="Arial" w:cs="Arial"/>
                <w:szCs w:val="22"/>
              </w:rPr>
              <w:t>Genehmigt</w:t>
            </w:r>
          </w:p>
        </w:tc>
        <w:tc>
          <w:tcPr>
            <w:tcW w:w="1828" w:type="dxa"/>
            <w:vAlign w:val="center"/>
          </w:tcPr>
          <w:p w14:paraId="71CCEF9C" w14:textId="77777777" w:rsidR="00CB2DE4" w:rsidRPr="002238B4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634" w:type="dxa"/>
            <w:vAlign w:val="center"/>
          </w:tcPr>
          <w:p w14:paraId="5E1132FA" w14:textId="77777777" w:rsidR="00CB2DE4" w:rsidRPr="002238B4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418" w:type="dxa"/>
            <w:vAlign w:val="center"/>
          </w:tcPr>
          <w:p w14:paraId="54DD7736" w14:textId="77777777" w:rsidR="00CB2DE4" w:rsidRPr="002238B4" w:rsidRDefault="00CB2DE4" w:rsidP="0011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200" w:type="dxa"/>
            <w:vAlign w:val="center"/>
          </w:tcPr>
          <w:p w14:paraId="4F333D04" w14:textId="77777777" w:rsidR="00CB2DE4" w:rsidRPr="002238B4" w:rsidRDefault="00CB2DE4" w:rsidP="0011206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</w:tbl>
    <w:p w14:paraId="73E93F92" w14:textId="77777777" w:rsidR="00CB2DE4" w:rsidRPr="002238B4" w:rsidRDefault="00CB2DE4" w:rsidP="00CB2DE4">
      <w:pPr>
        <w:rPr>
          <w:rFonts w:ascii="Arial" w:hAnsi="Arial" w:cs="Arial"/>
          <w:szCs w:val="22"/>
        </w:rPr>
      </w:pPr>
    </w:p>
    <w:p w14:paraId="5638BED8" w14:textId="77777777" w:rsidR="00327989" w:rsidRPr="002238B4" w:rsidDel="003A21A0" w:rsidRDefault="00327989" w:rsidP="00327989">
      <w:pPr>
        <w:pStyle w:val="berschrift2"/>
        <w:numPr>
          <w:ilvl w:val="0"/>
          <w:numId w:val="0"/>
        </w:numPr>
        <w:ind w:left="567" w:hanging="567"/>
        <w:rPr>
          <w:del w:id="8" w:author="Meier, Matthias" w:date="2019-03-06T11:34:00Z"/>
          <w:rFonts w:ascii="Arial" w:hAnsi="Arial" w:cs="Arial"/>
        </w:rPr>
      </w:pPr>
      <w:r w:rsidRPr="002238B4">
        <w:rPr>
          <w:rFonts w:ascii="Arial" w:hAnsi="Arial" w:cs="Arial"/>
        </w:rPr>
        <w:t>Änderungshistorie</w:t>
      </w:r>
    </w:p>
    <w:p w14:paraId="59FE5995" w14:textId="340D97F2" w:rsidR="00327989" w:rsidRPr="002238B4" w:rsidRDefault="00327989" w:rsidP="003A21A0">
      <w:pPr>
        <w:pStyle w:val="berschrift2"/>
        <w:numPr>
          <w:ilvl w:val="0"/>
          <w:numId w:val="0"/>
        </w:numPr>
        <w:ind w:left="567" w:hanging="567"/>
        <w:pPrChange w:id="9" w:author="Meier, Matthias" w:date="2019-03-06T11:34:00Z">
          <w:pPr/>
        </w:pPrChange>
      </w:pPr>
      <w:del w:id="10" w:author="Meier, Matthias" w:date="2019-03-06T11:34:00Z">
        <w:r w:rsidRPr="002238B4" w:rsidDel="003A21A0">
          <w:delText>Die Änderungshistorie ist erst im Projekt auszufüllen.</w:delText>
        </w:r>
      </w:del>
    </w:p>
    <w:tbl>
      <w:tblPr>
        <w:tblStyle w:val="Formatvorlage1"/>
        <w:tblW w:w="9752" w:type="dxa"/>
        <w:tblInd w:w="-3" w:type="dxa"/>
        <w:tblLayout w:type="fixed"/>
        <w:tblLook w:val="0020" w:firstRow="1" w:lastRow="0" w:firstColumn="0" w:lastColumn="0" w:noHBand="0" w:noVBand="0"/>
      </w:tblPr>
      <w:tblGrid>
        <w:gridCol w:w="541"/>
        <w:gridCol w:w="1241"/>
        <w:gridCol w:w="898"/>
        <w:gridCol w:w="1304"/>
        <w:gridCol w:w="3674"/>
        <w:gridCol w:w="2094"/>
      </w:tblGrid>
      <w:tr w:rsidR="00327989" w:rsidRPr="002238B4" w14:paraId="3D96CA29" w14:textId="77777777" w:rsidTr="00CB2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8" w:type="dxa"/>
            <w:gridSpan w:val="3"/>
            <w:tcBorders>
              <w:top w:val="single" w:sz="2" w:space="0" w:color="8FA1AF" w:themeColor="text2"/>
              <w:left w:val="single" w:sz="2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0DBF7F4D" w14:textId="77777777" w:rsidR="00327989" w:rsidRPr="002238B4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2238B4">
              <w:rPr>
                <w:color w:val="auto"/>
                <w:sz w:val="18"/>
                <w:szCs w:val="18"/>
                <w:lang w:val="de-DE"/>
              </w:rPr>
              <w:t>Änderung</w:t>
            </w:r>
          </w:p>
        </w:tc>
        <w:tc>
          <w:tcPr>
            <w:tcW w:w="1308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06835C1B" w14:textId="77777777" w:rsidR="00327989" w:rsidRPr="002238B4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2238B4">
              <w:rPr>
                <w:color w:val="auto"/>
                <w:sz w:val="18"/>
                <w:szCs w:val="18"/>
                <w:lang w:val="de-DE"/>
              </w:rPr>
              <w:t>Geänderte Kapitel</w:t>
            </w:r>
          </w:p>
        </w:tc>
        <w:tc>
          <w:tcPr>
            <w:tcW w:w="3685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787134F2" w14:textId="77777777" w:rsidR="00327989" w:rsidRPr="002238B4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2238B4">
              <w:rPr>
                <w:color w:val="auto"/>
                <w:sz w:val="18"/>
                <w:szCs w:val="18"/>
                <w:lang w:val="de-DE"/>
              </w:rPr>
              <w:t>Beschreibung der Änderung</w:t>
            </w:r>
          </w:p>
        </w:tc>
        <w:tc>
          <w:tcPr>
            <w:tcW w:w="2100" w:type="dxa"/>
            <w:vMerge w:val="restart"/>
            <w:tcBorders>
              <w:top w:val="single" w:sz="2" w:space="0" w:color="8FA1AF" w:themeColor="text2"/>
              <w:left w:val="single" w:sz="4" w:space="0" w:color="8FA1AF" w:themeColor="text2"/>
              <w:bottom w:val="single" w:sz="2" w:space="0" w:color="8FA1AF" w:themeColor="text2"/>
              <w:right w:val="single" w:sz="2" w:space="0" w:color="8FA1AF" w:themeColor="text2"/>
            </w:tcBorders>
            <w:shd w:val="clear" w:color="auto" w:fill="DAE0E4" w:themeFill="accent1"/>
          </w:tcPr>
          <w:p w14:paraId="2A093083" w14:textId="77777777" w:rsidR="00327989" w:rsidRPr="002238B4" w:rsidRDefault="00327989" w:rsidP="00181F4D">
            <w:pPr>
              <w:pStyle w:val="Dokumentinfos"/>
              <w:spacing w:before="0" w:after="0"/>
              <w:jc w:val="center"/>
              <w:rPr>
                <w:color w:val="auto"/>
                <w:sz w:val="18"/>
                <w:szCs w:val="18"/>
                <w:lang w:val="de-DE"/>
              </w:rPr>
            </w:pPr>
            <w:r w:rsidRPr="002238B4">
              <w:rPr>
                <w:color w:val="auto"/>
                <w:sz w:val="18"/>
                <w:szCs w:val="18"/>
                <w:lang w:val="de-DE"/>
              </w:rPr>
              <w:t>Autor</w:t>
            </w:r>
          </w:p>
        </w:tc>
      </w:tr>
      <w:tr w:rsidR="00327989" w:rsidRPr="002238B4" w14:paraId="0E0EEF77" w14:textId="77777777" w:rsidTr="00CB2DE4">
        <w:tc>
          <w:tcPr>
            <w:tcW w:w="543" w:type="dxa"/>
            <w:tcBorders>
              <w:top w:val="single" w:sz="2" w:space="0" w:color="8FA1AF" w:themeColor="text2"/>
            </w:tcBorders>
            <w:shd w:val="clear" w:color="auto" w:fill="DAE0E4" w:themeFill="accent1"/>
          </w:tcPr>
          <w:p w14:paraId="5CD6660D" w14:textId="77777777" w:rsidR="00327989" w:rsidRPr="002238B4" w:rsidRDefault="00327989" w:rsidP="00181F4D">
            <w:pPr>
              <w:rPr>
                <w:rFonts w:ascii="Arial" w:hAnsi="Arial" w:cs="Arial"/>
                <w:sz w:val="18"/>
                <w:szCs w:val="18"/>
              </w:rPr>
            </w:pPr>
            <w:r w:rsidRPr="002238B4">
              <w:rPr>
                <w:rFonts w:ascii="Arial" w:hAnsi="Arial" w:cs="Arial"/>
                <w:sz w:val="18"/>
                <w:szCs w:val="18"/>
              </w:rPr>
              <w:t>Nr.</w:t>
            </w:r>
          </w:p>
        </w:tc>
        <w:tc>
          <w:tcPr>
            <w:tcW w:w="1245" w:type="dxa"/>
            <w:tcBorders>
              <w:top w:val="single" w:sz="2" w:space="0" w:color="8FA1AF" w:themeColor="text2"/>
            </w:tcBorders>
            <w:shd w:val="clear" w:color="auto" w:fill="DAE0E4" w:themeFill="accent1"/>
          </w:tcPr>
          <w:p w14:paraId="2815F4CA" w14:textId="77777777" w:rsidR="00327989" w:rsidRPr="002238B4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2238B4">
              <w:rPr>
                <w:sz w:val="18"/>
                <w:szCs w:val="18"/>
                <w:lang w:val="de-DE"/>
              </w:rPr>
              <w:t>Datum</w:t>
            </w:r>
          </w:p>
        </w:tc>
        <w:tc>
          <w:tcPr>
            <w:tcW w:w="900" w:type="dxa"/>
            <w:tcBorders>
              <w:top w:val="single" w:sz="2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6D5CAAB8" w14:textId="77777777" w:rsidR="00327989" w:rsidRPr="002238B4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2238B4">
              <w:rPr>
                <w:sz w:val="18"/>
                <w:szCs w:val="18"/>
                <w:lang w:val="de-DE"/>
              </w:rPr>
              <w:t>Version</w:t>
            </w:r>
          </w:p>
        </w:tc>
        <w:tc>
          <w:tcPr>
            <w:tcW w:w="1308" w:type="dxa"/>
            <w:vMerge/>
            <w:tcBorders>
              <w:top w:val="single" w:sz="2" w:space="0" w:color="8FA1AF" w:themeColor="text2"/>
              <w:left w:val="single" w:sz="4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170E3DAC" w14:textId="77777777" w:rsidR="00327989" w:rsidRPr="002238B4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  <w:vMerge/>
            <w:tcBorders>
              <w:top w:val="single" w:sz="2" w:space="0" w:color="8FA1AF" w:themeColor="text2"/>
              <w:left w:val="single" w:sz="4" w:space="0" w:color="8FA1AF" w:themeColor="text2"/>
              <w:right w:val="single" w:sz="4" w:space="0" w:color="8FA1AF" w:themeColor="text2"/>
            </w:tcBorders>
            <w:shd w:val="clear" w:color="auto" w:fill="DAE0E4" w:themeFill="accent1"/>
          </w:tcPr>
          <w:p w14:paraId="1860A775" w14:textId="77777777" w:rsidR="00327989" w:rsidRPr="002238B4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2100" w:type="dxa"/>
            <w:vMerge/>
            <w:tcBorders>
              <w:top w:val="single" w:sz="2" w:space="0" w:color="8FA1AF" w:themeColor="text2"/>
              <w:left w:val="single" w:sz="4" w:space="0" w:color="8FA1AF" w:themeColor="text2"/>
            </w:tcBorders>
            <w:shd w:val="clear" w:color="auto" w:fill="DAE0E4" w:themeFill="accent1"/>
          </w:tcPr>
          <w:p w14:paraId="4F050147" w14:textId="77777777" w:rsidR="00327989" w:rsidRPr="002238B4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</w:tr>
      <w:tr w:rsidR="00327989" w:rsidRPr="002238B4" w14:paraId="6346BAAF" w14:textId="77777777" w:rsidTr="00CB2DE4">
        <w:tc>
          <w:tcPr>
            <w:tcW w:w="543" w:type="dxa"/>
          </w:tcPr>
          <w:p w14:paraId="6E056691" w14:textId="77777777" w:rsidR="00327989" w:rsidRPr="002238B4" w:rsidRDefault="00327989" w:rsidP="005008F8">
            <w:pPr>
              <w:pStyle w:val="Dokumentinfos"/>
              <w:numPr>
                <w:ilvl w:val="0"/>
                <w:numId w:val="14"/>
              </w:numPr>
              <w:tabs>
                <w:tab w:val="left" w:pos="371"/>
              </w:tabs>
              <w:spacing w:before="0" w:after="0"/>
              <w:ind w:left="414" w:hanging="357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45" w:type="dxa"/>
          </w:tcPr>
          <w:p w14:paraId="603CCDAC" w14:textId="77777777" w:rsidR="00327989" w:rsidRPr="002238B4" w:rsidRDefault="004435CE" w:rsidP="00DF4A95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0</w:t>
            </w:r>
            <w:r w:rsidR="006812F7">
              <w:rPr>
                <w:sz w:val="18"/>
                <w:szCs w:val="18"/>
                <w:lang w:val="de-DE"/>
              </w:rPr>
              <w:t>7</w:t>
            </w:r>
            <w:r>
              <w:rPr>
                <w:sz w:val="18"/>
                <w:szCs w:val="18"/>
                <w:lang w:val="de-DE"/>
              </w:rPr>
              <w:t>.0</w:t>
            </w:r>
            <w:r w:rsidR="00DF4A95">
              <w:rPr>
                <w:sz w:val="18"/>
                <w:szCs w:val="18"/>
                <w:lang w:val="de-DE"/>
              </w:rPr>
              <w:t>2</w:t>
            </w:r>
            <w:r>
              <w:rPr>
                <w:sz w:val="18"/>
                <w:szCs w:val="18"/>
                <w:lang w:val="de-DE"/>
              </w:rPr>
              <w:t>.201</w:t>
            </w:r>
            <w:r w:rsidR="00DF4A95">
              <w:rPr>
                <w:sz w:val="18"/>
                <w:szCs w:val="18"/>
                <w:lang w:val="de-DE"/>
              </w:rPr>
              <w:t>9</w:t>
            </w:r>
          </w:p>
        </w:tc>
        <w:tc>
          <w:tcPr>
            <w:tcW w:w="900" w:type="dxa"/>
          </w:tcPr>
          <w:p w14:paraId="17AB2936" w14:textId="77777777" w:rsidR="00327989" w:rsidRPr="002238B4" w:rsidRDefault="00EC600E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 w:rsidRPr="002238B4">
              <w:rPr>
                <w:sz w:val="18"/>
                <w:szCs w:val="18"/>
                <w:lang w:val="de-DE"/>
              </w:rPr>
              <w:t>1.0</w:t>
            </w:r>
          </w:p>
        </w:tc>
        <w:tc>
          <w:tcPr>
            <w:tcW w:w="1308" w:type="dxa"/>
          </w:tcPr>
          <w:p w14:paraId="1C58BB69" w14:textId="77777777" w:rsidR="00327989" w:rsidRPr="002238B4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</w:tcPr>
          <w:p w14:paraId="131A66DE" w14:textId="77777777" w:rsidR="00327989" w:rsidRPr="002238B4" w:rsidRDefault="004435CE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Erstellung</w:t>
            </w:r>
          </w:p>
        </w:tc>
        <w:tc>
          <w:tcPr>
            <w:tcW w:w="2100" w:type="dxa"/>
          </w:tcPr>
          <w:p w14:paraId="76E8FD34" w14:textId="77777777" w:rsidR="00327989" w:rsidRPr="002238B4" w:rsidRDefault="004435CE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Silviu Bocaneala</w:t>
            </w:r>
          </w:p>
        </w:tc>
      </w:tr>
      <w:tr w:rsidR="00327989" w:rsidRPr="002238B4" w14:paraId="7CC88CC2" w14:textId="77777777" w:rsidTr="00CB2DE4">
        <w:tc>
          <w:tcPr>
            <w:tcW w:w="543" w:type="dxa"/>
          </w:tcPr>
          <w:p w14:paraId="2B74C316" w14:textId="77777777" w:rsidR="00327989" w:rsidRPr="002238B4" w:rsidRDefault="00327989" w:rsidP="005008F8">
            <w:pPr>
              <w:pStyle w:val="Dokumentinfos"/>
              <w:numPr>
                <w:ilvl w:val="0"/>
                <w:numId w:val="14"/>
              </w:numPr>
              <w:tabs>
                <w:tab w:val="left" w:pos="371"/>
              </w:tabs>
              <w:spacing w:before="0" w:after="0"/>
              <w:ind w:left="414" w:hanging="357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1245" w:type="dxa"/>
          </w:tcPr>
          <w:p w14:paraId="396CF1F8" w14:textId="77777777" w:rsidR="00327989" w:rsidRPr="002238B4" w:rsidRDefault="00DF4A95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15.02.2019</w:t>
            </w:r>
          </w:p>
        </w:tc>
        <w:tc>
          <w:tcPr>
            <w:tcW w:w="900" w:type="dxa"/>
          </w:tcPr>
          <w:p w14:paraId="238B7BCE" w14:textId="77777777" w:rsidR="00327989" w:rsidRPr="002238B4" w:rsidRDefault="00DF4A95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2.0</w:t>
            </w:r>
          </w:p>
        </w:tc>
        <w:tc>
          <w:tcPr>
            <w:tcW w:w="1308" w:type="dxa"/>
          </w:tcPr>
          <w:p w14:paraId="391956F7" w14:textId="77777777" w:rsidR="00327989" w:rsidRPr="002238B4" w:rsidRDefault="00327989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</w:p>
        </w:tc>
        <w:tc>
          <w:tcPr>
            <w:tcW w:w="3685" w:type="dxa"/>
          </w:tcPr>
          <w:p w14:paraId="1C2A265D" w14:textId="77777777" w:rsidR="00327989" w:rsidRPr="002238B4" w:rsidRDefault="00DF4A95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Überarbeitung nach F/G Workshop</w:t>
            </w:r>
          </w:p>
        </w:tc>
        <w:tc>
          <w:tcPr>
            <w:tcW w:w="2100" w:type="dxa"/>
          </w:tcPr>
          <w:p w14:paraId="180E6F17" w14:textId="77777777" w:rsidR="00327989" w:rsidRPr="002238B4" w:rsidRDefault="00DF4A95" w:rsidP="00181F4D">
            <w:pPr>
              <w:pStyle w:val="Dokumentinfos"/>
              <w:spacing w:before="0" w:after="0"/>
              <w:jc w:val="center"/>
              <w:rPr>
                <w:sz w:val="18"/>
                <w:szCs w:val="18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>Gisela Windhorst</w:t>
            </w:r>
          </w:p>
        </w:tc>
      </w:tr>
    </w:tbl>
    <w:p w14:paraId="34CCF2A7" w14:textId="77777777" w:rsidR="00327989" w:rsidRPr="002238B4" w:rsidRDefault="00327989" w:rsidP="00327989">
      <w:pPr>
        <w:rPr>
          <w:rFonts w:ascii="Arial" w:hAnsi="Arial" w:cs="Arial"/>
        </w:rPr>
      </w:pPr>
    </w:p>
    <w:p w14:paraId="3585B408" w14:textId="77777777" w:rsidR="00327989" w:rsidRPr="002238B4" w:rsidRDefault="00327989" w:rsidP="00327989">
      <w:pPr>
        <w:pStyle w:val="berschrift2"/>
        <w:numPr>
          <w:ilvl w:val="0"/>
          <w:numId w:val="0"/>
        </w:numPr>
        <w:ind w:left="567" w:hanging="567"/>
        <w:rPr>
          <w:rFonts w:ascii="Arial" w:hAnsi="Arial" w:cs="Arial"/>
        </w:rPr>
      </w:pPr>
      <w:r w:rsidRPr="002238B4">
        <w:rPr>
          <w:rFonts w:ascii="Arial" w:hAnsi="Arial" w:cs="Arial"/>
        </w:rPr>
        <w:t>Überblick</w:t>
      </w:r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36"/>
        <w:gridCol w:w="7316"/>
      </w:tblGrid>
      <w:tr w:rsidR="004F763B" w:rsidRPr="002238B4" w14:paraId="0BB7C350" w14:textId="77777777" w:rsidTr="00CB2DE4">
        <w:tc>
          <w:tcPr>
            <w:tcW w:w="1249" w:type="pct"/>
            <w:shd w:val="clear" w:color="auto" w:fill="DAE0E4" w:themeFill="accent1"/>
          </w:tcPr>
          <w:p w14:paraId="655855B2" w14:textId="77777777" w:rsidR="004F763B" w:rsidRPr="002238B4" w:rsidRDefault="004F763B" w:rsidP="0068527C">
            <w:pPr>
              <w:rPr>
                <w:rFonts w:ascii="Arial" w:hAnsi="Arial" w:cs="Arial"/>
              </w:rPr>
            </w:pPr>
            <w:r w:rsidRPr="002238B4">
              <w:rPr>
                <w:rFonts w:ascii="Arial" w:hAnsi="Arial" w:cs="Arial"/>
              </w:rPr>
              <w:t>Start</w:t>
            </w:r>
          </w:p>
        </w:tc>
        <w:tc>
          <w:tcPr>
            <w:tcW w:w="3751" w:type="pct"/>
          </w:tcPr>
          <w:p w14:paraId="08DC6FC0" w14:textId="00293CF9" w:rsidR="00DC0171" w:rsidRPr="002238B4" w:rsidRDefault="006812F7" w:rsidP="00355F7B">
            <w:pPr>
              <w:rPr>
                <w:rFonts w:ascii="Arial" w:hAnsi="Arial" w:cs="Arial"/>
              </w:rPr>
            </w:pPr>
            <w:r w:rsidRPr="006812F7">
              <w:rPr>
                <w:rFonts w:ascii="Arial" w:hAnsi="Arial" w:cs="Arial"/>
              </w:rPr>
              <w:t xml:space="preserve">Bereits angelegte Artikel </w:t>
            </w:r>
            <w:r w:rsidR="00DF4A95">
              <w:rPr>
                <w:rFonts w:ascii="Arial" w:hAnsi="Arial" w:cs="Arial"/>
              </w:rPr>
              <w:t xml:space="preserve">oder EK-Infosätze </w:t>
            </w:r>
            <w:del w:id="11" w:author="Meier, Matthias" w:date="2019-03-05T07:58:00Z">
              <w:r w:rsidRPr="006812F7" w:rsidDel="00355F7B">
                <w:rPr>
                  <w:rFonts w:ascii="Arial" w:hAnsi="Arial" w:cs="Arial"/>
                </w:rPr>
                <w:delText xml:space="preserve">sollen </w:delText>
              </w:r>
            </w:del>
            <w:ins w:id="12" w:author="Meier, Matthias" w:date="2019-03-05T07:58:00Z">
              <w:r w:rsidR="00355F7B">
                <w:rPr>
                  <w:rFonts w:ascii="Arial" w:hAnsi="Arial" w:cs="Arial"/>
                </w:rPr>
                <w:t>werden</w:t>
              </w:r>
              <w:r w:rsidR="00355F7B" w:rsidRPr="006812F7">
                <w:rPr>
                  <w:rFonts w:ascii="Arial" w:hAnsi="Arial" w:cs="Arial"/>
                </w:rPr>
                <w:t xml:space="preserve"> </w:t>
              </w:r>
            </w:ins>
            <w:r w:rsidRPr="006812F7">
              <w:rPr>
                <w:rFonts w:ascii="Arial" w:hAnsi="Arial" w:cs="Arial"/>
              </w:rPr>
              <w:t xml:space="preserve">in Masse geändert </w:t>
            </w:r>
            <w:del w:id="13" w:author="Meier, Matthias" w:date="2019-03-05T07:57:00Z">
              <w:r w:rsidRPr="006812F7" w:rsidDel="00355F7B">
                <w:rPr>
                  <w:rFonts w:ascii="Arial" w:hAnsi="Arial" w:cs="Arial"/>
                </w:rPr>
                <w:delText>werden</w:delText>
              </w:r>
            </w:del>
          </w:p>
        </w:tc>
      </w:tr>
      <w:tr w:rsidR="004F763B" w:rsidRPr="002238B4" w14:paraId="2BA6409B" w14:textId="77777777" w:rsidTr="00CB2DE4">
        <w:tc>
          <w:tcPr>
            <w:tcW w:w="1249" w:type="pct"/>
            <w:shd w:val="clear" w:color="auto" w:fill="DAE0E4" w:themeFill="accent1"/>
          </w:tcPr>
          <w:p w14:paraId="23CC8E22" w14:textId="77777777" w:rsidR="004F763B" w:rsidRPr="002238B4" w:rsidRDefault="004F763B" w:rsidP="0068527C">
            <w:pPr>
              <w:rPr>
                <w:rFonts w:ascii="Arial" w:hAnsi="Arial" w:cs="Arial"/>
              </w:rPr>
            </w:pPr>
            <w:r w:rsidRPr="002238B4">
              <w:rPr>
                <w:rFonts w:ascii="Arial" w:hAnsi="Arial" w:cs="Arial"/>
              </w:rPr>
              <w:t>Ende</w:t>
            </w:r>
          </w:p>
        </w:tc>
        <w:tc>
          <w:tcPr>
            <w:tcW w:w="3751" w:type="pct"/>
          </w:tcPr>
          <w:p w14:paraId="79757F6C" w14:textId="77777777" w:rsidR="004F763B" w:rsidRPr="002238B4" w:rsidRDefault="006812F7" w:rsidP="00DF4A95">
            <w:pPr>
              <w:rPr>
                <w:rFonts w:ascii="Arial" w:hAnsi="Arial" w:cs="Arial"/>
              </w:rPr>
            </w:pPr>
            <w:r w:rsidRPr="006812F7">
              <w:rPr>
                <w:rFonts w:ascii="Arial" w:hAnsi="Arial" w:cs="Arial"/>
              </w:rPr>
              <w:t xml:space="preserve">Artikelstämme </w:t>
            </w:r>
            <w:r w:rsidR="00DF4A95">
              <w:rPr>
                <w:rFonts w:ascii="Arial" w:hAnsi="Arial" w:cs="Arial"/>
              </w:rPr>
              <w:t xml:space="preserve">oder EK-Infosätze sind </w:t>
            </w:r>
            <w:r w:rsidRPr="006812F7">
              <w:rPr>
                <w:rFonts w:ascii="Arial" w:hAnsi="Arial" w:cs="Arial"/>
              </w:rPr>
              <w:t>geändert</w:t>
            </w:r>
          </w:p>
        </w:tc>
      </w:tr>
      <w:tr w:rsidR="004F763B" w:rsidRPr="002238B4" w14:paraId="3078316C" w14:textId="77777777" w:rsidTr="00CB2DE4">
        <w:tc>
          <w:tcPr>
            <w:tcW w:w="1249" w:type="pct"/>
            <w:shd w:val="clear" w:color="auto" w:fill="DAE0E4" w:themeFill="accent1"/>
          </w:tcPr>
          <w:p w14:paraId="24094337" w14:textId="77777777" w:rsidR="004F763B" w:rsidRPr="002238B4" w:rsidRDefault="004F763B" w:rsidP="0068527C">
            <w:pPr>
              <w:rPr>
                <w:rFonts w:ascii="Arial" w:hAnsi="Arial" w:cs="Arial"/>
              </w:rPr>
            </w:pPr>
            <w:r w:rsidRPr="002238B4">
              <w:rPr>
                <w:rFonts w:ascii="Arial" w:hAnsi="Arial" w:cs="Arial"/>
              </w:rPr>
              <w:t>Ergebnis/Endzustand</w:t>
            </w:r>
          </w:p>
        </w:tc>
        <w:tc>
          <w:tcPr>
            <w:tcW w:w="3751" w:type="pct"/>
          </w:tcPr>
          <w:p w14:paraId="126464B5" w14:textId="77777777" w:rsidR="004F763B" w:rsidRPr="006812F7" w:rsidRDefault="00DF4A95" w:rsidP="00DF4A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Geänderte Stammdaten werden in den operativen Prozessen verwendet</w:t>
            </w:r>
          </w:p>
        </w:tc>
      </w:tr>
    </w:tbl>
    <w:p w14:paraId="0E0CC285" w14:textId="77777777" w:rsidR="004F763B" w:rsidRPr="002238B4" w:rsidRDefault="004F763B" w:rsidP="004F763B">
      <w:pPr>
        <w:rPr>
          <w:rFonts w:ascii="Arial" w:hAnsi="Arial" w:cs="Arial"/>
        </w:rPr>
      </w:pPr>
    </w:p>
    <w:p w14:paraId="1A8F2A55" w14:textId="77777777" w:rsidR="004F763B" w:rsidRPr="002238B4" w:rsidRDefault="004F763B" w:rsidP="00183BBE">
      <w:pPr>
        <w:pStyle w:val="berschrift2"/>
        <w:numPr>
          <w:ilvl w:val="0"/>
          <w:numId w:val="0"/>
        </w:numPr>
        <w:ind w:left="567" w:hanging="567"/>
        <w:rPr>
          <w:rFonts w:ascii="Arial" w:hAnsi="Arial" w:cs="Arial"/>
        </w:rPr>
      </w:pPr>
      <w:r w:rsidRPr="002238B4">
        <w:rPr>
          <w:rFonts w:ascii="Arial" w:hAnsi="Arial" w:cs="Arial"/>
        </w:rPr>
        <w:t>Ausgangssituation</w:t>
      </w:r>
    </w:p>
    <w:tbl>
      <w:tblPr>
        <w:tblW w:w="975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6" w:space="0" w:color="999999"/>
          <w:insideV w:val="single" w:sz="6" w:space="0" w:color="999999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436"/>
        <w:gridCol w:w="7316"/>
      </w:tblGrid>
      <w:tr w:rsidR="004F763B" w:rsidRPr="002238B4" w14:paraId="14D525E8" w14:textId="77777777" w:rsidTr="00CB2DE4">
        <w:trPr>
          <w:trHeight w:val="202"/>
        </w:trPr>
        <w:tc>
          <w:tcPr>
            <w:tcW w:w="1249" w:type="pct"/>
            <w:shd w:val="clear" w:color="auto" w:fill="8FA1AF" w:themeFill="text2"/>
          </w:tcPr>
          <w:p w14:paraId="0157B355" w14:textId="77777777" w:rsidR="004F763B" w:rsidRPr="002238B4" w:rsidRDefault="004F763B" w:rsidP="0068527C">
            <w:pPr>
              <w:pStyle w:val="Erluterung"/>
              <w:rPr>
                <w:rFonts w:ascii="Arial" w:hAnsi="Arial" w:cs="Arial"/>
                <w:color w:val="FFFFFF" w:themeColor="background1"/>
              </w:rPr>
            </w:pPr>
            <w:r w:rsidRPr="002238B4">
              <w:rPr>
                <w:rFonts w:ascii="Arial" w:hAnsi="Arial" w:cs="Arial"/>
                <w:color w:val="FFFFFF" w:themeColor="background1"/>
              </w:rPr>
              <w:t>Ausgangssituation</w:t>
            </w:r>
          </w:p>
        </w:tc>
        <w:tc>
          <w:tcPr>
            <w:tcW w:w="3751" w:type="pct"/>
            <w:shd w:val="clear" w:color="auto" w:fill="8FA1AF" w:themeFill="text2"/>
          </w:tcPr>
          <w:p w14:paraId="1C877D0D" w14:textId="77777777" w:rsidR="004F763B" w:rsidRPr="002238B4" w:rsidRDefault="004F763B" w:rsidP="0068527C">
            <w:pPr>
              <w:pStyle w:val="Erluterung"/>
              <w:rPr>
                <w:rFonts w:ascii="Arial" w:hAnsi="Arial" w:cs="Arial"/>
                <w:color w:val="FFFFFF" w:themeColor="background1"/>
              </w:rPr>
            </w:pPr>
            <w:r w:rsidRPr="002238B4">
              <w:rPr>
                <w:rFonts w:ascii="Arial" w:hAnsi="Arial" w:cs="Arial"/>
                <w:color w:val="FFFFFF" w:themeColor="background1"/>
              </w:rPr>
              <w:t>Erläuterung</w:t>
            </w:r>
          </w:p>
        </w:tc>
      </w:tr>
      <w:tr w:rsidR="004F763B" w:rsidRPr="002238B4" w14:paraId="23CACB37" w14:textId="77777777" w:rsidTr="00CB2DE4">
        <w:tc>
          <w:tcPr>
            <w:tcW w:w="1249" w:type="pct"/>
            <w:shd w:val="clear" w:color="auto" w:fill="DAE0E4" w:themeFill="accent1"/>
          </w:tcPr>
          <w:p w14:paraId="501BED84" w14:textId="77777777" w:rsidR="004F763B" w:rsidRPr="002238B4" w:rsidRDefault="004F763B" w:rsidP="0068527C">
            <w:pPr>
              <w:rPr>
                <w:rFonts w:ascii="Arial" w:hAnsi="Arial" w:cs="Arial"/>
              </w:rPr>
            </w:pPr>
            <w:r w:rsidRPr="002238B4">
              <w:rPr>
                <w:rFonts w:ascii="Arial" w:hAnsi="Arial" w:cs="Arial"/>
              </w:rPr>
              <w:t>Vorgängerprozesse</w:t>
            </w:r>
          </w:p>
        </w:tc>
        <w:tc>
          <w:tcPr>
            <w:tcW w:w="3751" w:type="pct"/>
          </w:tcPr>
          <w:p w14:paraId="5A73B3EF" w14:textId="77777777" w:rsidR="00226F76" w:rsidRPr="002238B4" w:rsidRDefault="00DF4A95" w:rsidP="006812F7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6812F7" w:rsidRPr="006812F7">
              <w:rPr>
                <w:rFonts w:ascii="Arial" w:hAnsi="Arial" w:cs="Arial"/>
              </w:rPr>
              <w:t>euanlage</w:t>
            </w:r>
            <w:r>
              <w:rPr>
                <w:rFonts w:ascii="Arial" w:hAnsi="Arial" w:cs="Arial"/>
              </w:rPr>
              <w:t xml:space="preserve"> Artikelstamm / EK-</w:t>
            </w:r>
            <w:proofErr w:type="spellStart"/>
            <w:r>
              <w:rPr>
                <w:rFonts w:ascii="Arial" w:hAnsi="Arial" w:cs="Arial"/>
              </w:rPr>
              <w:t>Infosatz</w:t>
            </w:r>
            <w:proofErr w:type="spellEnd"/>
          </w:p>
        </w:tc>
      </w:tr>
      <w:tr w:rsidR="004F763B" w:rsidRPr="002238B4" w14:paraId="34C9A151" w14:textId="77777777" w:rsidTr="00CB2DE4">
        <w:tc>
          <w:tcPr>
            <w:tcW w:w="1249" w:type="pct"/>
            <w:shd w:val="clear" w:color="auto" w:fill="DAE0E4" w:themeFill="accent1"/>
          </w:tcPr>
          <w:p w14:paraId="35E2CC55" w14:textId="77777777" w:rsidR="004F763B" w:rsidRPr="002238B4" w:rsidRDefault="004F763B" w:rsidP="0068527C">
            <w:pPr>
              <w:rPr>
                <w:rFonts w:ascii="Arial" w:hAnsi="Arial" w:cs="Arial"/>
              </w:rPr>
            </w:pPr>
            <w:r w:rsidRPr="002238B4">
              <w:rPr>
                <w:rFonts w:ascii="Arial" w:hAnsi="Arial" w:cs="Arial"/>
              </w:rPr>
              <w:t>Notwendige Stammdaten oder Bewegungsdaten</w:t>
            </w:r>
          </w:p>
        </w:tc>
        <w:tc>
          <w:tcPr>
            <w:tcW w:w="3751" w:type="pct"/>
          </w:tcPr>
          <w:p w14:paraId="58C59A11" w14:textId="77777777" w:rsidR="0012740E" w:rsidRDefault="008C66D4" w:rsidP="006812F7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 ändernden Artikeldaten</w:t>
            </w:r>
          </w:p>
          <w:p w14:paraId="2FB45911" w14:textId="77777777" w:rsidR="00DF4A95" w:rsidRPr="006812F7" w:rsidRDefault="00DF4A95" w:rsidP="006812F7">
            <w:pPr>
              <w:pStyle w:val="Listenabsatz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 ändernde EK-Infosätze</w:t>
            </w:r>
          </w:p>
        </w:tc>
      </w:tr>
    </w:tbl>
    <w:p w14:paraId="363E667C" w14:textId="77777777" w:rsidR="004F763B" w:rsidRPr="002238B4" w:rsidRDefault="004F763B" w:rsidP="004F763B">
      <w:pPr>
        <w:rPr>
          <w:rFonts w:ascii="Arial" w:hAnsi="Arial" w:cs="Arial"/>
          <w:lang w:eastAsia="de-DE"/>
        </w:rPr>
      </w:pPr>
    </w:p>
    <w:p w14:paraId="12EE7685" w14:textId="77777777" w:rsidR="004F763B" w:rsidRPr="002238B4" w:rsidRDefault="004F763B" w:rsidP="00183BBE">
      <w:pPr>
        <w:pStyle w:val="berschrift2"/>
        <w:numPr>
          <w:ilvl w:val="0"/>
          <w:numId w:val="0"/>
        </w:numPr>
        <w:ind w:left="567" w:hanging="567"/>
        <w:rPr>
          <w:rFonts w:ascii="Arial" w:hAnsi="Arial" w:cs="Arial"/>
        </w:rPr>
      </w:pPr>
      <w:commentRangeStart w:id="14"/>
      <w:r w:rsidRPr="002238B4">
        <w:rPr>
          <w:rFonts w:ascii="Arial" w:hAnsi="Arial" w:cs="Arial"/>
        </w:rPr>
        <w:lastRenderedPageBreak/>
        <w:t>Überblick Prozesssch</w:t>
      </w:r>
      <w:r w:rsidR="00E61956" w:rsidRPr="002238B4">
        <w:rPr>
          <w:rFonts w:ascii="Arial" w:hAnsi="Arial" w:cs="Arial"/>
        </w:rPr>
        <w:t>r</w:t>
      </w:r>
      <w:r w:rsidRPr="002238B4">
        <w:rPr>
          <w:rFonts w:ascii="Arial" w:hAnsi="Arial" w:cs="Arial"/>
        </w:rPr>
        <w:t>itte/Funktionen</w:t>
      </w:r>
      <w:commentRangeEnd w:id="14"/>
      <w:r w:rsidR="0013462C">
        <w:rPr>
          <w:rStyle w:val="Kommentarzeichen"/>
          <w:rFonts w:ascii="Segoe UI" w:hAnsi="Segoe UI" w:cs="Segoe UI"/>
          <w:color w:val="auto"/>
        </w:rPr>
        <w:commentReference w:id="14"/>
      </w:r>
    </w:p>
    <w:p w14:paraId="61458D21" w14:textId="77777777" w:rsidR="006A5E41" w:rsidRPr="002238B4" w:rsidRDefault="006A5E41" w:rsidP="006A5E41">
      <w:pPr>
        <w:rPr>
          <w:rFonts w:ascii="Arial" w:hAnsi="Arial" w:cs="Arial"/>
        </w:rPr>
      </w:pPr>
      <w:r w:rsidRPr="002238B4">
        <w:rPr>
          <w:rFonts w:ascii="Arial" w:hAnsi="Arial" w:cs="Arial"/>
          <w:vanish/>
          <w:sz w:val="16"/>
          <w:szCs w:val="16"/>
        </w:rPr>
        <w:t>Die Prozessschritte beschreiben die sequenzielle Abfolge der Hauptprozesse der IPS. In den Spalte Funktions-ID werden ein bis n Funktionen aufgelistet, die aus dem Funktionsinventar abgeleitet werden. Schnittstellen werden immer als ein Hauptprozess dargestellt und bestehen immer aus bis zu drei Funktionen: senden, konvertieren, empfangen. In der Spalte RICEFW werden die notwendigen Entwicklungen aufgenommen, die für diese IPS relevant sind: Report, Interface, Conversion, Enhancements, Forms, Workflows etc.</w:t>
      </w:r>
      <w:r w:rsidR="00EC600E" w:rsidRPr="002238B4">
        <w:rPr>
          <w:rFonts w:ascii="Arial" w:hAnsi="Arial" w:cs="Arial"/>
          <w:vanish/>
          <w:sz w:val="16"/>
          <w:szCs w:val="16"/>
        </w:rPr>
        <w:br/>
      </w:r>
    </w:p>
    <w:tbl>
      <w:tblPr>
        <w:tblW w:w="9752" w:type="dxa"/>
        <w:tblBorders>
          <w:top w:val="single" w:sz="4" w:space="0" w:color="8FA1AF"/>
          <w:left w:val="single" w:sz="4" w:space="0" w:color="8FA1AF"/>
          <w:bottom w:val="single" w:sz="4" w:space="0" w:color="8FA1AF"/>
          <w:right w:val="single" w:sz="4" w:space="0" w:color="8FA1AF"/>
          <w:insideH w:val="single" w:sz="4" w:space="0" w:color="8FA1AF"/>
          <w:insideV w:val="single" w:sz="4" w:space="0" w:color="8FA1AF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1129"/>
        <w:gridCol w:w="2120"/>
        <w:gridCol w:w="1135"/>
        <w:gridCol w:w="3392"/>
        <w:gridCol w:w="1412"/>
      </w:tblGrid>
      <w:tr w:rsidR="004F763B" w:rsidRPr="002238B4" w14:paraId="6F72C290" w14:textId="77777777" w:rsidTr="006812F7">
        <w:trPr>
          <w:trHeight w:val="567"/>
        </w:trPr>
        <w:tc>
          <w:tcPr>
            <w:tcW w:w="28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44440966" w14:textId="77777777" w:rsidR="004F763B" w:rsidRPr="002238B4" w:rsidRDefault="004F763B" w:rsidP="00CB2DE4">
            <w:pPr>
              <w:spacing w:before="60" w:after="60"/>
              <w:rPr>
                <w:rFonts w:ascii="Arial" w:hAnsi="Arial" w:cs="Arial"/>
                <w:color w:val="FFFFFF" w:themeColor="background1"/>
              </w:rPr>
            </w:pPr>
            <w:r w:rsidRPr="002238B4">
              <w:rPr>
                <w:rFonts w:ascii="Arial" w:hAnsi="Arial" w:cs="Arial"/>
                <w:color w:val="FFFFFF" w:themeColor="background1"/>
              </w:rPr>
              <w:t>Nr.</w:t>
            </w: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012962CE" w14:textId="77777777" w:rsidR="004F763B" w:rsidRPr="002238B4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2238B4">
              <w:rPr>
                <w:rFonts w:ascii="Arial" w:hAnsi="Arial" w:cs="Arial"/>
                <w:color w:val="FFFFFF" w:themeColor="background1"/>
              </w:rPr>
              <w:t>System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2BC016A9" w14:textId="77777777" w:rsidR="004F763B" w:rsidRPr="002238B4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2238B4">
              <w:rPr>
                <w:rFonts w:ascii="Arial" w:hAnsi="Arial" w:cs="Arial"/>
                <w:color w:val="FFFFFF" w:themeColor="background1"/>
              </w:rPr>
              <w:t>Prozessschritt</w:t>
            </w:r>
          </w:p>
        </w:tc>
        <w:tc>
          <w:tcPr>
            <w:tcW w:w="58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0332101D" w14:textId="77777777" w:rsidR="004F763B" w:rsidRPr="002238B4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2238B4">
              <w:rPr>
                <w:rFonts w:ascii="Arial" w:hAnsi="Arial" w:cs="Arial"/>
                <w:color w:val="FFFFFF" w:themeColor="background1"/>
              </w:rPr>
              <w:t>Funkt. ID</w:t>
            </w:r>
          </w:p>
        </w:tc>
        <w:tc>
          <w:tcPr>
            <w:tcW w:w="173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32A0E8CA" w14:textId="77777777" w:rsidR="004F763B" w:rsidRPr="002238B4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2238B4">
              <w:rPr>
                <w:rFonts w:ascii="Arial" w:hAnsi="Arial" w:cs="Arial"/>
                <w:color w:val="FFFFFF" w:themeColor="background1"/>
              </w:rPr>
              <w:t>Beschreibung</w:t>
            </w:r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  <w:shd w:val="clear" w:color="auto" w:fill="8FA1AF" w:themeFill="text2"/>
            <w:vAlign w:val="center"/>
          </w:tcPr>
          <w:p w14:paraId="620F4AB6" w14:textId="77777777" w:rsidR="004F763B" w:rsidRDefault="004F763B" w:rsidP="0068527C">
            <w:pPr>
              <w:rPr>
                <w:rFonts w:ascii="Arial" w:hAnsi="Arial" w:cs="Arial"/>
                <w:color w:val="FFFFFF" w:themeColor="background1"/>
              </w:rPr>
            </w:pPr>
            <w:r w:rsidRPr="002238B4">
              <w:rPr>
                <w:rFonts w:ascii="Arial" w:hAnsi="Arial" w:cs="Arial"/>
                <w:color w:val="FFFFFF" w:themeColor="background1"/>
              </w:rPr>
              <w:t>RICEFW</w:t>
            </w:r>
          </w:p>
          <w:p w14:paraId="7FB21F96" w14:textId="77777777" w:rsidR="00DF4A95" w:rsidRPr="002238B4" w:rsidRDefault="00DF4A95" w:rsidP="0068527C">
            <w:pPr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6812F7" w:rsidRPr="002238B4" w14:paraId="1944D5EB" w14:textId="77777777" w:rsidTr="006812F7">
        <w:tc>
          <w:tcPr>
            <w:tcW w:w="28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09EFEEF" w14:textId="77777777" w:rsidR="006812F7" w:rsidRPr="002238B4" w:rsidRDefault="006812F7" w:rsidP="005008F8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EA6CA9A" w14:textId="77777777" w:rsidR="006812F7" w:rsidRPr="002238B4" w:rsidRDefault="006812F7" w:rsidP="00800334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6812F7">
              <w:rPr>
                <w:rFonts w:ascii="Arial" w:hAnsi="Arial" w:cs="Arial"/>
                <w:sz w:val="16"/>
                <w:szCs w:val="16"/>
              </w:rPr>
              <w:t>SAP ERP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FB73D21" w14:textId="77777777" w:rsidR="006812F7" w:rsidRPr="002238B4" w:rsidRDefault="00DF4A95" w:rsidP="00DF4A95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Zu pflegendes Business-Objekt auswählen</w:t>
            </w:r>
          </w:p>
        </w:tc>
        <w:tc>
          <w:tcPr>
            <w:tcW w:w="58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3B0E3E5" w14:textId="041EDA6F" w:rsidR="006812F7" w:rsidRPr="002238B4" w:rsidRDefault="00832E23" w:rsidP="00800334">
            <w:pPr>
              <w:spacing w:before="60" w:after="60"/>
              <w:ind w:left="29" w:right="176"/>
              <w:jc w:val="center"/>
              <w:rPr>
                <w:rFonts w:ascii="Arial" w:hAnsi="Arial" w:cs="Arial"/>
                <w:sz w:val="16"/>
                <w:szCs w:val="16"/>
              </w:rPr>
            </w:pPr>
            <w:ins w:id="16" w:author="Meier, Matthias" w:date="2019-03-05T07:58:00Z">
              <w:r>
                <w:rPr>
                  <w:rFonts w:ascii="Arial" w:hAnsi="Arial" w:cs="Arial"/>
                  <w:sz w:val="16"/>
                  <w:szCs w:val="16"/>
                </w:rPr>
                <w:t>?</w:t>
              </w:r>
            </w:ins>
            <w:r w:rsidR="00DF4A9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73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42397EA" w14:textId="63A03194" w:rsidR="006812F7" w:rsidRPr="002238B4" w:rsidRDefault="00DF4A95" w:rsidP="00800334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Auswahl Materialstamm Industrie oder EK-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Infosatz</w:t>
            </w:r>
            <w:proofErr w:type="spellEnd"/>
            <w:ins w:id="17" w:author="Meier, Matthias" w:date="2019-03-05T07:58:00Z">
              <w:r w:rsidR="00832E23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487D009" w14:textId="77777777" w:rsidR="006812F7" w:rsidRPr="002238B4" w:rsidRDefault="006812F7" w:rsidP="00800334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4A95" w:rsidRPr="002238B4" w14:paraId="4070C0E4" w14:textId="77777777" w:rsidTr="006812F7">
        <w:tc>
          <w:tcPr>
            <w:tcW w:w="28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0CF5A89" w14:textId="77777777" w:rsidR="00DF4A95" w:rsidRPr="002238B4" w:rsidRDefault="00DF4A95" w:rsidP="005008F8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DD0FC28" w14:textId="77777777" w:rsidR="00DF4A95" w:rsidRPr="006812F7" w:rsidRDefault="00DF4A95" w:rsidP="00800334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SAP ERP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56661D3" w14:textId="77777777" w:rsidR="00DF4A95" w:rsidRDefault="00DF4A95" w:rsidP="00DF4A95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Zu pflegende Tabellen auswählen</w:t>
            </w:r>
          </w:p>
        </w:tc>
        <w:tc>
          <w:tcPr>
            <w:tcW w:w="58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3C3B216" w14:textId="7E062920" w:rsidR="00DF4A95" w:rsidRPr="006812F7" w:rsidRDefault="00832E23" w:rsidP="00800334">
            <w:pPr>
              <w:spacing w:before="60" w:after="60"/>
              <w:ind w:left="29" w:right="176"/>
              <w:jc w:val="center"/>
              <w:rPr>
                <w:rFonts w:ascii="Arial" w:hAnsi="Arial" w:cs="Arial"/>
                <w:sz w:val="16"/>
                <w:szCs w:val="16"/>
              </w:rPr>
            </w:pPr>
            <w:ins w:id="18" w:author="Meier, Matthias" w:date="2019-03-05T07:59:00Z">
              <w:r>
                <w:rPr>
                  <w:rFonts w:ascii="Arial" w:hAnsi="Arial" w:cs="Arial"/>
                  <w:sz w:val="16"/>
                  <w:szCs w:val="16"/>
                </w:rPr>
                <w:t>?</w:t>
              </w:r>
            </w:ins>
          </w:p>
        </w:tc>
        <w:tc>
          <w:tcPr>
            <w:tcW w:w="173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593AA4C" w14:textId="16571469" w:rsidR="00DF4A95" w:rsidRDefault="00DF4A95" w:rsidP="00832E23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Selektion der Tabellen, </w:t>
            </w:r>
            <w:del w:id="19" w:author="Meier, Matthias" w:date="2019-03-05T07:59:00Z">
              <w:r w:rsidDel="00832E23">
                <w:rPr>
                  <w:rFonts w:ascii="Arial" w:hAnsi="Arial" w:cs="Arial"/>
                  <w:sz w:val="16"/>
                  <w:szCs w:val="16"/>
                </w:rPr>
                <w:delText xml:space="preserve">die </w:delText>
              </w:r>
            </w:del>
            <w:ins w:id="20" w:author="Meier, Matthias" w:date="2019-03-05T07:59:00Z">
              <w:r w:rsidR="00832E23">
                <w:rPr>
                  <w:rFonts w:ascii="Arial" w:hAnsi="Arial" w:cs="Arial"/>
                  <w:sz w:val="16"/>
                  <w:szCs w:val="16"/>
                </w:rPr>
                <w:t xml:space="preserve">welche </w:t>
              </w:r>
            </w:ins>
            <w:r>
              <w:rPr>
                <w:rFonts w:ascii="Arial" w:hAnsi="Arial" w:cs="Arial"/>
                <w:sz w:val="16"/>
                <w:szCs w:val="16"/>
              </w:rPr>
              <w:t xml:space="preserve">die </w:t>
            </w:r>
            <w:ins w:id="21" w:author="Meier, Matthias" w:date="2019-03-05T08:00:00Z">
              <w:r w:rsidR="00832E23">
                <w:rPr>
                  <w:rFonts w:ascii="Arial" w:hAnsi="Arial" w:cs="Arial"/>
                  <w:sz w:val="16"/>
                  <w:szCs w:val="16"/>
                </w:rPr>
                <w:t xml:space="preserve">zu pflegenden </w:t>
              </w:r>
            </w:ins>
            <w:r>
              <w:rPr>
                <w:rFonts w:ascii="Arial" w:hAnsi="Arial" w:cs="Arial"/>
                <w:sz w:val="16"/>
                <w:szCs w:val="16"/>
              </w:rPr>
              <w:t>Felder enthalten</w:t>
            </w:r>
            <w:del w:id="22" w:author="Meier, Matthias" w:date="2019-03-05T08:00:00Z">
              <w:r w:rsidDel="00832E23">
                <w:rPr>
                  <w:rFonts w:ascii="Arial" w:hAnsi="Arial" w:cs="Arial"/>
                  <w:sz w:val="16"/>
                  <w:szCs w:val="16"/>
                </w:rPr>
                <w:delText>, welche zu pflegen sind</w:delText>
              </w:r>
            </w:del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CF8D0D9" w14:textId="77777777" w:rsidR="00DF4A95" w:rsidRPr="002238B4" w:rsidRDefault="00DF4A95" w:rsidP="00800334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F4A95" w:rsidRPr="002238B4" w14:paraId="38711D80" w14:textId="77777777" w:rsidTr="006812F7">
        <w:tc>
          <w:tcPr>
            <w:tcW w:w="28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0A4BD2D" w14:textId="77777777" w:rsidR="00DF4A95" w:rsidRPr="002238B4" w:rsidRDefault="00DF4A95" w:rsidP="005008F8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AFA32BB" w14:textId="77777777" w:rsidR="00DF4A95" w:rsidRDefault="00DF4A95" w:rsidP="00800334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SAP ERP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3B78D912" w14:textId="77777777" w:rsidR="00DF4A95" w:rsidRDefault="00DF4A95" w:rsidP="00DF4A95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Zu pflegende Felder auswählen</w:t>
            </w:r>
          </w:p>
        </w:tc>
        <w:tc>
          <w:tcPr>
            <w:tcW w:w="58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62C56AA" w14:textId="324C6667" w:rsidR="00DF4A95" w:rsidRPr="006812F7" w:rsidRDefault="00832E23" w:rsidP="00800334">
            <w:pPr>
              <w:spacing w:before="60" w:after="60"/>
              <w:ind w:left="29" w:right="176"/>
              <w:jc w:val="center"/>
              <w:rPr>
                <w:rFonts w:ascii="Arial" w:hAnsi="Arial" w:cs="Arial"/>
                <w:sz w:val="16"/>
                <w:szCs w:val="16"/>
              </w:rPr>
            </w:pPr>
            <w:commentRangeStart w:id="23"/>
            <w:ins w:id="24" w:author="Meier, Matthias" w:date="2019-03-05T07:59:00Z">
              <w:r>
                <w:rPr>
                  <w:rFonts w:ascii="Arial" w:hAnsi="Arial" w:cs="Arial"/>
                  <w:sz w:val="16"/>
                  <w:szCs w:val="16"/>
                </w:rPr>
                <w:t>?</w:t>
              </w:r>
              <w:commentRangeEnd w:id="23"/>
              <w:r>
                <w:rPr>
                  <w:rStyle w:val="Kommentarzeichen"/>
                </w:rPr>
                <w:commentReference w:id="23"/>
              </w:r>
            </w:ins>
          </w:p>
        </w:tc>
        <w:tc>
          <w:tcPr>
            <w:tcW w:w="173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E058A68" w14:textId="57606FED" w:rsidR="00DF4A95" w:rsidRDefault="00DF4A95" w:rsidP="00DF4A95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Selektion der </w:t>
            </w:r>
            <w:ins w:id="25" w:author="Meier, Matthias" w:date="2019-03-05T08:02:00Z">
              <w:r w:rsidR="0087416C">
                <w:rPr>
                  <w:rFonts w:ascii="Arial" w:hAnsi="Arial" w:cs="Arial"/>
                  <w:sz w:val="16"/>
                  <w:szCs w:val="16"/>
                </w:rPr>
                <w:t>zu ändernden</w:t>
              </w:r>
            </w:ins>
            <w:ins w:id="26" w:author="Meier, Matthias" w:date="2019-03-05T08:03:00Z">
              <w:r w:rsidR="0087416C">
                <w:rPr>
                  <w:rFonts w:ascii="Arial" w:hAnsi="Arial" w:cs="Arial"/>
                  <w:sz w:val="16"/>
                  <w:szCs w:val="16"/>
                </w:rPr>
                <w:t xml:space="preserve"> </w:t>
              </w:r>
            </w:ins>
            <w:r>
              <w:rPr>
                <w:rFonts w:ascii="Arial" w:hAnsi="Arial" w:cs="Arial"/>
                <w:sz w:val="16"/>
                <w:szCs w:val="16"/>
              </w:rPr>
              <w:t>Felder</w:t>
            </w:r>
            <w:ins w:id="27" w:author="Meier, Matthias" w:date="2019-03-05T08:02:00Z">
              <w:r w:rsidR="0087416C">
                <w:rPr>
                  <w:rFonts w:ascii="Arial" w:hAnsi="Arial" w:cs="Arial"/>
                  <w:sz w:val="16"/>
                  <w:szCs w:val="16"/>
                </w:rPr>
                <w:t>.</w:t>
              </w:r>
            </w:ins>
            <w:del w:id="28" w:author="Meier, Matthias" w:date="2019-03-05T08:02:00Z">
              <w:r w:rsidDel="0087416C">
                <w:rPr>
                  <w:rFonts w:ascii="Arial" w:hAnsi="Arial" w:cs="Arial"/>
                  <w:sz w:val="16"/>
                  <w:szCs w:val="16"/>
                </w:rPr>
                <w:delText>, die geändert werden sollen</w:delText>
              </w:r>
            </w:del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59B78AC" w14:textId="77777777" w:rsidR="00DF4A95" w:rsidRPr="002238B4" w:rsidRDefault="00DF4A95" w:rsidP="00800334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2F7" w:rsidRPr="002238B4" w14:paraId="04B6DD28" w14:textId="77777777" w:rsidTr="006812F7">
        <w:tc>
          <w:tcPr>
            <w:tcW w:w="28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685881F" w14:textId="77777777" w:rsidR="006812F7" w:rsidRPr="002238B4" w:rsidRDefault="006812F7" w:rsidP="006812F7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2BC3F830" w14:textId="77777777" w:rsidR="006812F7" w:rsidRPr="006812F7" w:rsidRDefault="006812F7" w:rsidP="006812F7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6812F7">
              <w:rPr>
                <w:rFonts w:ascii="Arial" w:hAnsi="Arial" w:cs="Arial"/>
                <w:sz w:val="16"/>
                <w:szCs w:val="16"/>
              </w:rPr>
              <w:t>SAP ERP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81504A2" w14:textId="77777777" w:rsidR="006812F7" w:rsidRPr="006812F7" w:rsidRDefault="00BD4BD4" w:rsidP="00BD4BD4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</w:t>
            </w:r>
            <w:r w:rsidR="00DF4A95">
              <w:rPr>
                <w:rFonts w:ascii="Arial" w:hAnsi="Arial" w:cs="Arial"/>
                <w:sz w:val="16"/>
                <w:szCs w:val="16"/>
              </w:rPr>
              <w:t>u ändernde Artikel bzw. EK-Infosätze</w:t>
            </w:r>
            <w:r>
              <w:rPr>
                <w:rFonts w:ascii="Arial" w:hAnsi="Arial" w:cs="Arial"/>
                <w:sz w:val="16"/>
                <w:szCs w:val="16"/>
              </w:rPr>
              <w:t xml:space="preserve"> auswählen</w:t>
            </w:r>
          </w:p>
        </w:tc>
        <w:tc>
          <w:tcPr>
            <w:tcW w:w="58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95F815B" w14:textId="77777777" w:rsidR="006812F7" w:rsidRPr="006812F7" w:rsidRDefault="006812F7" w:rsidP="006812F7">
            <w:pPr>
              <w:spacing w:before="60" w:after="60"/>
              <w:ind w:left="29" w:right="17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12F7">
              <w:rPr>
                <w:rFonts w:ascii="Arial" w:hAnsi="Arial" w:cs="Arial"/>
                <w:sz w:val="16"/>
                <w:szCs w:val="16"/>
              </w:rPr>
              <w:t>FT.LO086</w:t>
            </w:r>
          </w:p>
        </w:tc>
        <w:tc>
          <w:tcPr>
            <w:tcW w:w="173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FF27D56" w14:textId="77777777" w:rsidR="006812F7" w:rsidRDefault="00DF4A95" w:rsidP="006812F7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Selektion der zu pflegenden Artikel bzw. EK-Infosätze a</w:t>
            </w:r>
            <w:r w:rsidR="009504D4">
              <w:rPr>
                <w:rFonts w:ascii="Arial" w:hAnsi="Arial" w:cs="Arial"/>
                <w:sz w:val="16"/>
                <w:szCs w:val="16"/>
              </w:rPr>
              <w:t>nhand unterschiedlicher Suchfelder.</w:t>
            </w:r>
          </w:p>
          <w:p w14:paraId="74BF410D" w14:textId="77777777" w:rsidR="009504D4" w:rsidRPr="006812F7" w:rsidRDefault="00DF4A95" w:rsidP="00DF4A95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Eingabe der betroffenen Organisationseinheiten, sofern die zu ändernden Daten organisationsspezifisch sind.</w:t>
            </w:r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682F96BE" w14:textId="77777777" w:rsidR="006812F7" w:rsidRPr="002238B4" w:rsidRDefault="006812F7" w:rsidP="006812F7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12F7" w:rsidRPr="002238B4" w14:paraId="68FD1129" w14:textId="77777777" w:rsidTr="006812F7">
        <w:tc>
          <w:tcPr>
            <w:tcW w:w="28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764EEABF" w14:textId="77777777" w:rsidR="006812F7" w:rsidRPr="002238B4" w:rsidRDefault="006812F7" w:rsidP="006812F7">
            <w:pPr>
              <w:pStyle w:val="Listenabsatz"/>
              <w:numPr>
                <w:ilvl w:val="0"/>
                <w:numId w:val="9"/>
              </w:numPr>
              <w:spacing w:before="60" w:after="60"/>
              <w:ind w:left="171" w:right="176" w:hanging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4C908976" w14:textId="77777777" w:rsidR="006812F7" w:rsidRPr="006812F7" w:rsidRDefault="006812F7" w:rsidP="006812F7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6812F7">
              <w:rPr>
                <w:rFonts w:ascii="Arial" w:hAnsi="Arial" w:cs="Arial"/>
                <w:sz w:val="16"/>
                <w:szCs w:val="16"/>
              </w:rPr>
              <w:t>SAP ERP</w:t>
            </w:r>
          </w:p>
        </w:tc>
        <w:tc>
          <w:tcPr>
            <w:tcW w:w="1087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FF6593E" w14:textId="77777777" w:rsidR="006812F7" w:rsidRPr="006812F7" w:rsidRDefault="00BD4BD4" w:rsidP="006812F7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Änderungen durchführen</w:t>
            </w:r>
          </w:p>
        </w:tc>
        <w:tc>
          <w:tcPr>
            <w:tcW w:w="582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08CA9683" w14:textId="77777777" w:rsidR="006812F7" w:rsidRPr="006812F7" w:rsidRDefault="006812F7" w:rsidP="006812F7">
            <w:pPr>
              <w:spacing w:before="60" w:after="60"/>
              <w:ind w:left="29" w:right="17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12F7">
              <w:rPr>
                <w:rFonts w:ascii="Arial" w:hAnsi="Arial" w:cs="Arial"/>
                <w:sz w:val="16"/>
                <w:szCs w:val="16"/>
              </w:rPr>
              <w:t>FT.LO086</w:t>
            </w:r>
          </w:p>
        </w:tc>
        <w:tc>
          <w:tcPr>
            <w:tcW w:w="1739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5EFCE426" w14:textId="77777777" w:rsidR="00BD4BD4" w:rsidRDefault="00BD4BD4" w:rsidP="009504D4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Eingabe der neuen Werte und Übertragung auf die selektierten Stammdatenobjekte.</w:t>
            </w:r>
          </w:p>
          <w:p w14:paraId="26C9675D" w14:textId="77777777" w:rsidR="006812F7" w:rsidRPr="006812F7" w:rsidRDefault="006812F7" w:rsidP="00BD4BD4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  <w:r w:rsidRPr="006812F7">
              <w:rPr>
                <w:rFonts w:ascii="Arial" w:hAnsi="Arial" w:cs="Arial"/>
                <w:sz w:val="16"/>
                <w:szCs w:val="16"/>
              </w:rPr>
              <w:t xml:space="preserve">Sichern der </w:t>
            </w:r>
            <w:r w:rsidR="00BD4BD4">
              <w:rPr>
                <w:rFonts w:ascii="Arial" w:hAnsi="Arial" w:cs="Arial"/>
                <w:sz w:val="16"/>
                <w:szCs w:val="16"/>
              </w:rPr>
              <w:t>Änderungen zwecks Datenbankupdate.</w:t>
            </w:r>
          </w:p>
        </w:tc>
        <w:tc>
          <w:tcPr>
            <w:tcW w:w="724" w:type="pct"/>
            <w:tcBorders>
              <w:top w:val="single" w:sz="4" w:space="0" w:color="8FA1AF"/>
              <w:left w:val="single" w:sz="4" w:space="0" w:color="8FA1AF"/>
              <w:bottom w:val="single" w:sz="4" w:space="0" w:color="8FA1AF"/>
              <w:right w:val="single" w:sz="4" w:space="0" w:color="8FA1AF"/>
            </w:tcBorders>
          </w:tcPr>
          <w:p w14:paraId="178F214C" w14:textId="77777777" w:rsidR="006812F7" w:rsidRPr="002238B4" w:rsidRDefault="006812F7" w:rsidP="006812F7">
            <w:pPr>
              <w:spacing w:before="60" w:after="60"/>
              <w:ind w:left="29" w:right="176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F8846B5" w14:textId="77777777" w:rsidR="004F763B" w:rsidRPr="002238B4" w:rsidRDefault="004F763B" w:rsidP="004F763B">
      <w:pPr>
        <w:rPr>
          <w:rFonts w:ascii="Arial" w:hAnsi="Arial" w:cs="Arial"/>
          <w:lang w:eastAsia="de-DE"/>
        </w:rPr>
      </w:pPr>
    </w:p>
    <w:p w14:paraId="3A0D6E69" w14:textId="77777777" w:rsidR="006A5E41" w:rsidRPr="002238B4" w:rsidRDefault="00057FE7" w:rsidP="00EC600E">
      <w:pPr>
        <w:rPr>
          <w:rFonts w:ascii="Arial" w:hAnsi="Arial" w:cs="Arial"/>
          <w:vanish/>
          <w:sz w:val="16"/>
          <w:szCs w:val="16"/>
        </w:rPr>
      </w:pPr>
      <w:r w:rsidRPr="002238B4">
        <w:rPr>
          <w:rFonts w:ascii="Arial" w:hAnsi="Arial" w:cs="Arial"/>
          <w:vanish/>
          <w:sz w:val="16"/>
          <w:szCs w:val="16"/>
        </w:rPr>
        <w:t xml:space="preserve">Die Funktionsalternative </w:t>
      </w:r>
      <w:r w:rsidR="006A5E41" w:rsidRPr="002238B4">
        <w:rPr>
          <w:rFonts w:ascii="Arial" w:hAnsi="Arial" w:cs="Arial"/>
          <w:vanish/>
          <w:sz w:val="16"/>
          <w:szCs w:val="16"/>
        </w:rPr>
        <w:t>beschreibt die Varianz, die im Rahmen eines Integrationstests zu berücksichtigen ist. Ergibt sich durch die Varianz ein neuer Prozessablauf, so ist eine neue IPS auszuprägen. Mehrere</w:t>
      </w:r>
      <w:r w:rsidRPr="002238B4">
        <w:rPr>
          <w:rFonts w:ascii="Arial" w:hAnsi="Arial" w:cs="Arial"/>
          <w:vanish/>
          <w:sz w:val="16"/>
          <w:szCs w:val="16"/>
        </w:rPr>
        <w:t xml:space="preserve"> Funktionen</w:t>
      </w:r>
      <w:r w:rsidR="006A5E41" w:rsidRPr="002238B4">
        <w:rPr>
          <w:rFonts w:ascii="Arial" w:hAnsi="Arial" w:cs="Arial"/>
          <w:vanish/>
          <w:sz w:val="16"/>
          <w:szCs w:val="16"/>
        </w:rPr>
        <w:t xml:space="preserve"> können miteinander kombiniert werden.</w:t>
      </w:r>
    </w:p>
    <w:p w14:paraId="30519820" w14:textId="77777777" w:rsidR="004F763B" w:rsidRPr="002238B4" w:rsidRDefault="004F763B" w:rsidP="004F763B">
      <w:pPr>
        <w:rPr>
          <w:rFonts w:ascii="Arial" w:hAnsi="Arial" w:cs="Arial"/>
          <w:lang w:eastAsia="de-DE"/>
        </w:rPr>
      </w:pPr>
    </w:p>
    <w:p w14:paraId="4545BF45" w14:textId="77777777" w:rsidR="004F763B" w:rsidRPr="002238B4" w:rsidRDefault="004F763B" w:rsidP="00183BBE">
      <w:pPr>
        <w:pStyle w:val="berschrift2"/>
        <w:numPr>
          <w:ilvl w:val="0"/>
          <w:numId w:val="0"/>
        </w:numPr>
        <w:ind w:left="567" w:hanging="567"/>
        <w:rPr>
          <w:rFonts w:ascii="Arial" w:hAnsi="Arial" w:cs="Arial"/>
        </w:rPr>
      </w:pPr>
      <w:r w:rsidRPr="002238B4">
        <w:rPr>
          <w:rFonts w:ascii="Arial" w:hAnsi="Arial" w:cs="Arial"/>
        </w:rPr>
        <w:t>Korrektive Vorfälle</w:t>
      </w:r>
    </w:p>
    <w:p w14:paraId="1FC78406" w14:textId="77777777" w:rsidR="00057FE7" w:rsidRPr="002238B4" w:rsidRDefault="00057FE7" w:rsidP="00057FE7">
      <w:pPr>
        <w:rPr>
          <w:rFonts w:ascii="Arial" w:hAnsi="Arial" w:cs="Arial"/>
        </w:rPr>
      </w:pPr>
      <w:r w:rsidRPr="002238B4">
        <w:rPr>
          <w:rFonts w:ascii="Arial" w:hAnsi="Arial" w:cs="Arial"/>
          <w:vanish/>
          <w:sz w:val="16"/>
          <w:szCs w:val="16"/>
        </w:rPr>
        <w:t>Wird im Laufe der Umsetzung vervollständigt.</w:t>
      </w:r>
    </w:p>
    <w:p w14:paraId="4420985F" w14:textId="77777777" w:rsidR="00732C0D" w:rsidRDefault="00732C0D" w:rsidP="00732C0D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 w:rsidRPr="00732C0D">
        <w:rPr>
          <w:rFonts w:ascii="Arial" w:hAnsi="Arial" w:cs="Arial"/>
          <w:lang w:eastAsia="de-DE"/>
        </w:rPr>
        <w:t>Keine</w:t>
      </w:r>
      <w:r w:rsidR="00DF4A95">
        <w:rPr>
          <w:rFonts w:ascii="Arial" w:hAnsi="Arial" w:cs="Arial"/>
          <w:lang w:eastAsia="de-DE"/>
        </w:rPr>
        <w:t xml:space="preserve"> Berechtigung</w:t>
      </w:r>
    </w:p>
    <w:p w14:paraId="31824536" w14:textId="77777777" w:rsidR="00DF4A95" w:rsidRDefault="00DF4A95" w:rsidP="00732C0D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Keine Änderung möglich, da Pflegehoheit in SPIM liegt</w:t>
      </w:r>
    </w:p>
    <w:p w14:paraId="6DA5F424" w14:textId="77777777" w:rsidR="00DF4A95" w:rsidRPr="00732C0D" w:rsidRDefault="00DF4A95" w:rsidP="00732C0D">
      <w:pPr>
        <w:pStyle w:val="Listenabsatz"/>
        <w:numPr>
          <w:ilvl w:val="0"/>
          <w:numId w:val="11"/>
        </w:num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Keine Änderung möglich, da einzelne Stammdaten wegen paralleler Verwendung in anderen Prozessen temporär für Änderungen gesperrt sind</w:t>
      </w:r>
    </w:p>
    <w:p w14:paraId="12940CE1" w14:textId="77777777" w:rsidR="004F763B" w:rsidRPr="002238B4" w:rsidRDefault="004F763B" w:rsidP="00732C0D">
      <w:pPr>
        <w:pStyle w:val="Listenabsatz"/>
        <w:rPr>
          <w:rFonts w:ascii="Arial" w:hAnsi="Arial" w:cs="Arial"/>
          <w:lang w:eastAsia="de-DE"/>
        </w:rPr>
      </w:pPr>
    </w:p>
    <w:p w14:paraId="54BEDAB2" w14:textId="77777777" w:rsidR="004F763B" w:rsidRPr="002238B4" w:rsidRDefault="004F763B" w:rsidP="004F763B">
      <w:pPr>
        <w:rPr>
          <w:rFonts w:ascii="Arial" w:hAnsi="Arial" w:cs="Arial"/>
          <w:lang w:eastAsia="de-DE"/>
        </w:rPr>
      </w:pPr>
    </w:p>
    <w:p w14:paraId="38D8B907" w14:textId="77777777" w:rsidR="004F763B" w:rsidRPr="002238B4" w:rsidRDefault="004F763B" w:rsidP="00183BBE">
      <w:pPr>
        <w:pStyle w:val="berschrift2"/>
        <w:numPr>
          <w:ilvl w:val="0"/>
          <w:numId w:val="0"/>
        </w:numPr>
        <w:ind w:left="567" w:hanging="567"/>
        <w:rPr>
          <w:rFonts w:ascii="Arial" w:hAnsi="Arial" w:cs="Arial"/>
        </w:rPr>
      </w:pPr>
      <w:r w:rsidRPr="002238B4">
        <w:rPr>
          <w:rFonts w:ascii="Arial" w:hAnsi="Arial" w:cs="Arial"/>
        </w:rPr>
        <w:t>Nachfolgeprozess</w:t>
      </w:r>
    </w:p>
    <w:p w14:paraId="6D3F1DA1" w14:textId="77777777" w:rsidR="00EC600E" w:rsidRPr="002238B4" w:rsidRDefault="00EC600E" w:rsidP="00EC600E">
      <w:pPr>
        <w:rPr>
          <w:rFonts w:ascii="Arial" w:hAnsi="Arial" w:cs="Arial"/>
        </w:rPr>
      </w:pPr>
      <w:r w:rsidRPr="002238B4">
        <w:rPr>
          <w:rFonts w:ascii="Arial" w:hAnsi="Arial" w:cs="Arial"/>
          <w:vanish/>
          <w:sz w:val="16"/>
          <w:szCs w:val="16"/>
        </w:rPr>
        <w:t>Beschreibung für einen durchgängiges e2e Szenario</w:t>
      </w:r>
    </w:p>
    <w:p w14:paraId="29608C65" w14:textId="77777777" w:rsidR="00732C0D" w:rsidRPr="00732C0D" w:rsidRDefault="00DF4A95" w:rsidP="00732C0D">
      <w:pPr>
        <w:pStyle w:val="Listenabsatz"/>
        <w:numPr>
          <w:ilvl w:val="0"/>
          <w:numId w:val="13"/>
        </w:num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 xml:space="preserve">Änderungen werden an </w:t>
      </w:r>
      <w:proofErr w:type="spellStart"/>
      <w:r>
        <w:rPr>
          <w:rFonts w:ascii="Arial" w:hAnsi="Arial" w:cs="Arial"/>
          <w:lang w:eastAsia="de-DE"/>
        </w:rPr>
        <w:t>Um</w:t>
      </w:r>
      <w:r w:rsidR="00732C0D" w:rsidRPr="00732C0D">
        <w:rPr>
          <w:rFonts w:ascii="Arial" w:hAnsi="Arial" w:cs="Arial"/>
          <w:lang w:eastAsia="de-DE"/>
        </w:rPr>
        <w:t>systeme</w:t>
      </w:r>
      <w:proofErr w:type="spellEnd"/>
      <w:r w:rsidR="00732C0D" w:rsidRPr="00732C0D">
        <w:rPr>
          <w:rFonts w:ascii="Arial" w:hAnsi="Arial" w:cs="Arial"/>
          <w:lang w:eastAsia="de-DE"/>
        </w:rPr>
        <w:t xml:space="preserve"> verteilt </w:t>
      </w:r>
    </w:p>
    <w:p w14:paraId="77F6CF89" w14:textId="77777777" w:rsidR="004F763B" w:rsidRPr="002238B4" w:rsidRDefault="004F763B" w:rsidP="00732C0D">
      <w:pPr>
        <w:pStyle w:val="Listenabsatz"/>
        <w:rPr>
          <w:rFonts w:ascii="Arial" w:hAnsi="Arial" w:cs="Arial"/>
          <w:lang w:eastAsia="de-DE"/>
        </w:rPr>
      </w:pPr>
    </w:p>
    <w:p w14:paraId="5284BA99" w14:textId="77777777" w:rsidR="00800334" w:rsidRPr="002238B4" w:rsidRDefault="00800334" w:rsidP="004F763B">
      <w:pPr>
        <w:rPr>
          <w:rFonts w:ascii="Arial" w:hAnsi="Arial" w:cs="Arial"/>
        </w:rPr>
      </w:pPr>
    </w:p>
    <w:p w14:paraId="48F754ED" w14:textId="77777777" w:rsidR="00A47059" w:rsidRPr="002238B4" w:rsidRDefault="00A47059" w:rsidP="00800334">
      <w:pPr>
        <w:jc w:val="right"/>
        <w:rPr>
          <w:rFonts w:ascii="Arial" w:hAnsi="Arial" w:cs="Arial"/>
        </w:rPr>
      </w:pPr>
    </w:p>
    <w:sectPr w:rsidR="00A47059" w:rsidRPr="002238B4" w:rsidSect="00327989">
      <w:headerReference w:type="default" r:id="rId13"/>
      <w:footerReference w:type="default" r:id="rId14"/>
      <w:headerReference w:type="first" r:id="rId15"/>
      <w:pgSz w:w="11906" w:h="16838"/>
      <w:pgMar w:top="2552" w:right="709" w:bottom="1418" w:left="1418" w:header="709" w:footer="45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ier, Matthias" w:date="2019-03-06T11:33:00Z" w:initials="MM">
    <w:p w14:paraId="2D5811B0" w14:textId="78516B84" w:rsidR="002175D4" w:rsidRDefault="002175D4">
      <w:pPr>
        <w:pStyle w:val="Kommentartext"/>
      </w:pPr>
      <w:r>
        <w:rPr>
          <w:rStyle w:val="Kommentarzeichen"/>
        </w:rPr>
        <w:annotationRef/>
      </w:r>
      <w:r>
        <w:t>Abstand zwischen Tabelle entfernen</w:t>
      </w:r>
    </w:p>
  </w:comment>
  <w:comment w:id="4" w:author="Meier, Matthias" w:date="2019-03-05T07:56:00Z" w:initials="MM">
    <w:p w14:paraId="3821AD3B" w14:textId="77777777" w:rsidR="00921AB3" w:rsidRDefault="00921AB3">
      <w:pPr>
        <w:pStyle w:val="Kommentartext"/>
      </w:pPr>
      <w:r>
        <w:rPr>
          <w:rStyle w:val="Kommentarzeichen"/>
        </w:rPr>
        <w:annotationRef/>
      </w:r>
      <w:r>
        <w:t>Name und Datum fehlen</w:t>
      </w:r>
    </w:p>
  </w:comment>
  <w:comment w:id="14" w:author="Meier, Matthias" w:date="2019-03-06T11:35:00Z" w:initials="MM">
    <w:p w14:paraId="0FF416E7" w14:textId="77777777" w:rsidR="0013462C" w:rsidRDefault="0013462C" w:rsidP="0013462C">
      <w:pPr>
        <w:pStyle w:val="Kommentartext"/>
      </w:pPr>
      <w:r>
        <w:rPr>
          <w:rStyle w:val="Kommentarzeichen"/>
        </w:rPr>
        <w:annotationRef/>
      </w:r>
    </w:p>
    <w:p w14:paraId="165F599B" w14:textId="221F68CC" w:rsidR="0013462C" w:rsidRDefault="0013462C" w:rsidP="0013462C">
      <w:pPr>
        <w:pStyle w:val="Kommentartext"/>
      </w:pPr>
      <w:r>
        <w:t xml:space="preserve">Abstand zwischen Tabelle </w:t>
      </w:r>
      <w:r>
        <w:t>entfernen</w:t>
      </w:r>
      <w:bookmarkStart w:id="15" w:name="_GoBack"/>
      <w:bookmarkEnd w:id="15"/>
    </w:p>
  </w:comment>
  <w:comment w:id="23" w:author="Meier, Matthias" w:date="2019-03-05T07:59:00Z" w:initials="MM">
    <w:p w14:paraId="34A5CFB5" w14:textId="4D4AC76B" w:rsidR="00832E23" w:rsidRDefault="00832E23">
      <w:pPr>
        <w:pStyle w:val="Kommentartext"/>
      </w:pPr>
      <w:r>
        <w:rPr>
          <w:rStyle w:val="Kommentarzeichen"/>
        </w:rPr>
        <w:annotationRef/>
      </w:r>
      <w:r>
        <w:t>Hier fehlt Funktions-ID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5811B0" w15:done="0"/>
  <w15:commentEx w15:paraId="3821AD3B" w15:done="0"/>
  <w15:commentEx w15:paraId="165F599B" w15:done="0"/>
  <w15:commentEx w15:paraId="34A5CFB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E85C8" w14:textId="77777777" w:rsidR="00F82576" w:rsidRDefault="00F82576" w:rsidP="00FB66C4">
      <w:r>
        <w:separator/>
      </w:r>
    </w:p>
  </w:endnote>
  <w:endnote w:type="continuationSeparator" w:id="0">
    <w:p w14:paraId="6E1B6FA4" w14:textId="77777777" w:rsidR="00F82576" w:rsidRDefault="00F82576" w:rsidP="00FB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Calibri Light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A892F" w14:textId="5F7354C8" w:rsidR="0048211B" w:rsidRPr="00B77E82" w:rsidRDefault="0048211B" w:rsidP="0048211B">
    <w:pPr>
      <w:pStyle w:val="Fuzeile"/>
      <w:jc w:val="left"/>
      <w:rPr>
        <w:sz w:val="16"/>
        <w:szCs w:val="16"/>
      </w:rPr>
    </w:pPr>
    <w:r w:rsidRPr="00B77E82">
      <w:rPr>
        <w:sz w:val="16"/>
        <w:szCs w:val="16"/>
      </w:rPr>
      <w:fldChar w:fldCharType="begin"/>
    </w:r>
    <w:r w:rsidRPr="00B77E82">
      <w:rPr>
        <w:sz w:val="16"/>
        <w:szCs w:val="16"/>
      </w:rPr>
      <w:instrText xml:space="preserve"> STYLEREF  "Überschrift 1"  \* MERGEFORMAT </w:instrText>
    </w:r>
    <w:r w:rsidRPr="00B77E82">
      <w:rPr>
        <w:sz w:val="16"/>
        <w:szCs w:val="16"/>
      </w:rPr>
      <w:fldChar w:fldCharType="separate"/>
    </w:r>
    <w:r w:rsidR="0013462C">
      <w:rPr>
        <w:noProof/>
        <w:sz w:val="16"/>
        <w:szCs w:val="16"/>
      </w:rPr>
      <w:t>IPS010.02.02_Artikelstammdaten in Masse überarbeiten/freigeben</w:t>
    </w:r>
    <w:r w:rsidRPr="00B77E82">
      <w:rPr>
        <w:sz w:val="16"/>
        <w:szCs w:val="16"/>
      </w:rPr>
      <w:fldChar w:fldCharType="end"/>
    </w:r>
  </w:p>
  <w:p w14:paraId="7F6D9A8D" w14:textId="55924C58" w:rsidR="0048211B" w:rsidRPr="00CB2DE4" w:rsidRDefault="00771FFF" w:rsidP="00CB2DE4">
    <w:pPr>
      <w:pStyle w:val="Fuzeile"/>
      <w:tabs>
        <w:tab w:val="clear" w:pos="9072"/>
        <w:tab w:val="right" w:pos="9779"/>
      </w:tabs>
      <w:rPr>
        <w:lang w:val="en-US"/>
      </w:rPr>
    </w:pPr>
    <w:r w:rsidRPr="00B77E82">
      <w:rPr>
        <w:sz w:val="16"/>
        <w:szCs w:val="16"/>
        <w:lang w:val="en-US"/>
      </w:rPr>
      <w:t>© KPS AG | All rights reserved. KPS confidential and proprietary information</w:t>
    </w:r>
    <w:r w:rsidR="00EC600E">
      <w:rPr>
        <w:sz w:val="16"/>
        <w:szCs w:val="16"/>
        <w:lang w:val="en-US"/>
      </w:rPr>
      <w:tab/>
    </w:r>
    <w:r w:rsidR="00EC600E">
      <w:fldChar w:fldCharType="begin"/>
    </w:r>
    <w:r w:rsidR="00EC600E" w:rsidRPr="00CB2DE4">
      <w:rPr>
        <w:lang w:val="en-US"/>
      </w:rPr>
      <w:instrText xml:space="preserve"> =</w:instrText>
    </w:r>
    <w:r w:rsidR="00EC600E">
      <w:fldChar w:fldCharType="begin"/>
    </w:r>
    <w:r w:rsidR="00EC600E" w:rsidRPr="00CB2DE4">
      <w:rPr>
        <w:lang w:val="en-US"/>
      </w:rPr>
      <w:instrText xml:space="preserve"> page </w:instrText>
    </w:r>
    <w:r w:rsidR="00EC600E">
      <w:fldChar w:fldCharType="separate"/>
    </w:r>
    <w:r w:rsidR="0013462C">
      <w:rPr>
        <w:noProof/>
        <w:lang w:val="en-US"/>
      </w:rPr>
      <w:instrText>2</w:instrText>
    </w:r>
    <w:r w:rsidR="00EC600E">
      <w:fldChar w:fldCharType="end"/>
    </w:r>
    <w:r w:rsidR="00EC600E">
      <w:fldChar w:fldCharType="separate"/>
    </w:r>
    <w:r w:rsidR="0013462C">
      <w:rPr>
        <w:noProof/>
        <w:lang w:val="en-US"/>
      </w:rPr>
      <w:t>2</w:t>
    </w:r>
    <w:r w:rsidR="00EC600E">
      <w:fldChar w:fldCharType="end"/>
    </w:r>
    <w:r w:rsidR="00EC600E" w:rsidRPr="00CB2DE4">
      <w:rPr>
        <w:lang w:val="en-US"/>
      </w:rPr>
      <w:t xml:space="preserve"> / </w:t>
    </w:r>
    <w:r w:rsidR="00EC600E">
      <w:fldChar w:fldCharType="begin"/>
    </w:r>
    <w:r w:rsidR="00EC600E" w:rsidRPr="00CB2DE4">
      <w:rPr>
        <w:lang w:val="en-US"/>
      </w:rPr>
      <w:instrText xml:space="preserve"> numpages </w:instrText>
    </w:r>
    <w:r w:rsidR="00EC600E">
      <w:fldChar w:fldCharType="separate"/>
    </w:r>
    <w:r w:rsidR="0013462C">
      <w:rPr>
        <w:noProof/>
        <w:lang w:val="en-US"/>
      </w:rPr>
      <w:t>2</w:t>
    </w:r>
    <w:r w:rsidR="00EC600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F8FEA" w14:textId="77777777" w:rsidR="00F82576" w:rsidRDefault="00F82576" w:rsidP="00FB66C4">
      <w:r>
        <w:separator/>
      </w:r>
    </w:p>
  </w:footnote>
  <w:footnote w:type="continuationSeparator" w:id="0">
    <w:p w14:paraId="4BC32566" w14:textId="77777777" w:rsidR="00F82576" w:rsidRDefault="00F82576" w:rsidP="00FB6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1743E" w14:textId="77777777" w:rsidR="00BD7EC2" w:rsidRDefault="008433BB" w:rsidP="008433BB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4F1ED705" wp14:editId="6D2BB7CD">
          <wp:extent cx="1190625" cy="611505"/>
          <wp:effectExtent l="0" t="0" r="9525" b="0"/>
          <wp:docPr id="3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3EC16" w14:textId="77777777" w:rsidR="00BD7EC2" w:rsidRDefault="00D83BDA" w:rsidP="00D83BDA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41371D46" wp14:editId="7A6ACC2F">
          <wp:extent cx="1190625" cy="611505"/>
          <wp:effectExtent l="0" t="0" r="9525" b="0"/>
          <wp:docPr id="52" name="Grafik 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rafik 5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B065C52"/>
    <w:lvl w:ilvl="0">
      <w:numFmt w:val="decimal"/>
      <w:pStyle w:val="Aufzhlung"/>
      <w:lvlText w:val="*"/>
      <w:lvlJc w:val="left"/>
    </w:lvl>
  </w:abstractNum>
  <w:abstractNum w:abstractNumId="1" w15:restartNumberingAfterBreak="0">
    <w:nsid w:val="06EE7C69"/>
    <w:multiLevelType w:val="hybridMultilevel"/>
    <w:tmpl w:val="4EF21A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C244C"/>
    <w:multiLevelType w:val="multilevel"/>
    <w:tmpl w:val="901E7366"/>
    <w:lvl w:ilvl="0">
      <w:start w:val="1"/>
      <w:numFmt w:val="bullet"/>
      <w:pStyle w:val="Bullet1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num" w:pos="5103"/>
        </w:tabs>
        <w:ind w:left="568" w:hanging="284"/>
      </w:pPr>
      <w:rPr>
        <w:rFonts w:ascii="Candara" w:hAnsi="Candara" w:hint="default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Candara" w:hAnsi="Candara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Candara" w:hAnsi="Candara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Candara" w:hAnsi="Candara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3" w15:restartNumberingAfterBreak="0">
    <w:nsid w:val="3750460B"/>
    <w:multiLevelType w:val="multilevel"/>
    <w:tmpl w:val="0407001D"/>
    <w:styleLink w:val="KPSTabellenbulle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77F225E"/>
    <w:multiLevelType w:val="multilevel"/>
    <w:tmpl w:val="C7988B1A"/>
    <w:lvl w:ilvl="0">
      <w:start w:val="1"/>
      <w:numFmt w:val="bullet"/>
      <w:pStyle w:val="KPS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567"/>
        </w:tabs>
        <w:ind w:left="567" w:hanging="284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949"/>
        </w:tabs>
        <w:ind w:left="94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309"/>
        </w:tabs>
        <w:ind w:left="130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669"/>
        </w:tabs>
        <w:ind w:left="166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029"/>
        </w:tabs>
        <w:ind w:left="202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389"/>
        </w:tabs>
        <w:ind w:left="2389" w:hanging="360"/>
      </w:pPr>
      <w:rPr>
        <w:rFonts w:ascii="Symbol" w:hAnsi="Symbol" w:hint="default"/>
      </w:rPr>
    </w:lvl>
  </w:abstractNum>
  <w:abstractNum w:abstractNumId="5" w15:restartNumberingAfterBreak="0">
    <w:nsid w:val="545B6A04"/>
    <w:multiLevelType w:val="hybridMultilevel"/>
    <w:tmpl w:val="7B48F9F2"/>
    <w:lvl w:ilvl="0" w:tplc="84E4BC9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F11E2"/>
    <w:multiLevelType w:val="multilevel"/>
    <w:tmpl w:val="20A81AE8"/>
    <w:lvl w:ilvl="0">
      <w:start w:val="1"/>
      <w:numFmt w:val="decimal"/>
      <w:pStyle w:val="berschrift1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A802BAB"/>
    <w:multiLevelType w:val="hybridMultilevel"/>
    <w:tmpl w:val="FF5E45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E7D95"/>
    <w:multiLevelType w:val="hybridMultilevel"/>
    <w:tmpl w:val="44CCA9E0"/>
    <w:lvl w:ilvl="0" w:tplc="90CC7176">
      <w:start w:val="1"/>
      <w:numFmt w:val="lowerLetter"/>
      <w:pStyle w:val="Buchstabierung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27D4A"/>
    <w:multiLevelType w:val="hybridMultilevel"/>
    <w:tmpl w:val="B25E520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061841"/>
    <w:multiLevelType w:val="hybridMultilevel"/>
    <w:tmpl w:val="372C0F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821D5"/>
    <w:multiLevelType w:val="hybridMultilevel"/>
    <w:tmpl w:val="4844C4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33BD8"/>
    <w:multiLevelType w:val="hybridMultilevel"/>
    <w:tmpl w:val="24C8908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5266E"/>
    <w:multiLevelType w:val="hybridMultilevel"/>
    <w:tmpl w:val="8910B532"/>
    <w:lvl w:ilvl="0" w:tplc="C46026CA">
      <w:start w:val="1"/>
      <w:numFmt w:val="bullet"/>
      <w:pStyle w:val="Erluterung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CE7ECF"/>
    <w:multiLevelType w:val="hybridMultilevel"/>
    <w:tmpl w:val="3502042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44EDD"/>
    <w:multiLevelType w:val="hybridMultilevel"/>
    <w:tmpl w:val="569028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8"/>
  </w:num>
  <w:num w:numId="6">
    <w:abstractNumId w:val="0"/>
    <w:lvlOverride w:ilvl="0">
      <w:lvl w:ilvl="0">
        <w:start w:val="1"/>
        <w:numFmt w:val="bullet"/>
        <w:pStyle w:val="Aufzhlung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4"/>
  </w:num>
  <w:num w:numId="8">
    <w:abstractNumId w:val="13"/>
  </w:num>
  <w:num w:numId="9">
    <w:abstractNumId w:val="15"/>
  </w:num>
  <w:num w:numId="10">
    <w:abstractNumId w:val="11"/>
  </w:num>
  <w:num w:numId="11">
    <w:abstractNumId w:val="14"/>
  </w:num>
  <w:num w:numId="12">
    <w:abstractNumId w:val="7"/>
  </w:num>
  <w:num w:numId="13">
    <w:abstractNumId w:val="12"/>
  </w:num>
  <w:num w:numId="14">
    <w:abstractNumId w:val="1"/>
  </w:num>
  <w:num w:numId="15">
    <w:abstractNumId w:val="10"/>
  </w:num>
  <w:num w:numId="16">
    <w:abstractNumId w:val="9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er, Matthias">
    <w15:presenceInfo w15:providerId="AD" w15:userId="S-1-5-21-195215182-3739113429-3443093036-75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DFA"/>
    <w:rsid w:val="00035F7E"/>
    <w:rsid w:val="00047A42"/>
    <w:rsid w:val="0005170B"/>
    <w:rsid w:val="00057FE7"/>
    <w:rsid w:val="00061B9B"/>
    <w:rsid w:val="00066A54"/>
    <w:rsid w:val="00075AE3"/>
    <w:rsid w:val="0009005E"/>
    <w:rsid w:val="000A5033"/>
    <w:rsid w:val="000A5C80"/>
    <w:rsid w:val="000D066B"/>
    <w:rsid w:val="000E2C6D"/>
    <w:rsid w:val="000E67D8"/>
    <w:rsid w:val="000E7FD8"/>
    <w:rsid w:val="0011458A"/>
    <w:rsid w:val="0011654C"/>
    <w:rsid w:val="00121290"/>
    <w:rsid w:val="0012740E"/>
    <w:rsid w:val="0013462C"/>
    <w:rsid w:val="00135722"/>
    <w:rsid w:val="00183BBE"/>
    <w:rsid w:val="001A23AB"/>
    <w:rsid w:val="00207B14"/>
    <w:rsid w:val="002122C5"/>
    <w:rsid w:val="002175D4"/>
    <w:rsid w:val="002238B4"/>
    <w:rsid w:val="00224C28"/>
    <w:rsid w:val="00226F76"/>
    <w:rsid w:val="002368CF"/>
    <w:rsid w:val="0028702B"/>
    <w:rsid w:val="00287DFA"/>
    <w:rsid w:val="00293D7A"/>
    <w:rsid w:val="002B0D02"/>
    <w:rsid w:val="0031207E"/>
    <w:rsid w:val="00327989"/>
    <w:rsid w:val="00355F7B"/>
    <w:rsid w:val="00360E39"/>
    <w:rsid w:val="00363282"/>
    <w:rsid w:val="003A21A0"/>
    <w:rsid w:val="003A49D1"/>
    <w:rsid w:val="004435CE"/>
    <w:rsid w:val="00447C3D"/>
    <w:rsid w:val="0048211B"/>
    <w:rsid w:val="00495800"/>
    <w:rsid w:val="004B43B6"/>
    <w:rsid w:val="004B5370"/>
    <w:rsid w:val="004F763B"/>
    <w:rsid w:val="005008F8"/>
    <w:rsid w:val="0050345E"/>
    <w:rsid w:val="00516E07"/>
    <w:rsid w:val="00611DF1"/>
    <w:rsid w:val="0061261A"/>
    <w:rsid w:val="006270FB"/>
    <w:rsid w:val="00631FAC"/>
    <w:rsid w:val="006357C8"/>
    <w:rsid w:val="00640DE4"/>
    <w:rsid w:val="00675B60"/>
    <w:rsid w:val="006812F7"/>
    <w:rsid w:val="00682C5B"/>
    <w:rsid w:val="00685AFA"/>
    <w:rsid w:val="006946F9"/>
    <w:rsid w:val="006A5E41"/>
    <w:rsid w:val="006C4C8C"/>
    <w:rsid w:val="006F4971"/>
    <w:rsid w:val="00732C0D"/>
    <w:rsid w:val="007469E7"/>
    <w:rsid w:val="00757862"/>
    <w:rsid w:val="00771FFF"/>
    <w:rsid w:val="00795D87"/>
    <w:rsid w:val="007E2D2F"/>
    <w:rsid w:val="007E5444"/>
    <w:rsid w:val="007E78BE"/>
    <w:rsid w:val="007F3C1B"/>
    <w:rsid w:val="00800334"/>
    <w:rsid w:val="00806110"/>
    <w:rsid w:val="00832E23"/>
    <w:rsid w:val="008433BB"/>
    <w:rsid w:val="00843BA9"/>
    <w:rsid w:val="0087416C"/>
    <w:rsid w:val="00890221"/>
    <w:rsid w:val="008A124A"/>
    <w:rsid w:val="008C4D5E"/>
    <w:rsid w:val="008C66D4"/>
    <w:rsid w:val="008D4FB6"/>
    <w:rsid w:val="00903C87"/>
    <w:rsid w:val="00911641"/>
    <w:rsid w:val="00921AB3"/>
    <w:rsid w:val="009504D4"/>
    <w:rsid w:val="009766C1"/>
    <w:rsid w:val="009B73AC"/>
    <w:rsid w:val="009C3884"/>
    <w:rsid w:val="009E58D5"/>
    <w:rsid w:val="009E6A39"/>
    <w:rsid w:val="00A34003"/>
    <w:rsid w:val="00A45CF9"/>
    <w:rsid w:val="00A47059"/>
    <w:rsid w:val="00A47E9D"/>
    <w:rsid w:val="00A6173C"/>
    <w:rsid w:val="00A8736A"/>
    <w:rsid w:val="00AA1048"/>
    <w:rsid w:val="00AA5426"/>
    <w:rsid w:val="00AC6940"/>
    <w:rsid w:val="00B145C3"/>
    <w:rsid w:val="00B50815"/>
    <w:rsid w:val="00B51796"/>
    <w:rsid w:val="00B614D5"/>
    <w:rsid w:val="00B77E82"/>
    <w:rsid w:val="00B91798"/>
    <w:rsid w:val="00BA2D2A"/>
    <w:rsid w:val="00BA479B"/>
    <w:rsid w:val="00BA68DB"/>
    <w:rsid w:val="00BA7D9E"/>
    <w:rsid w:val="00BD4BD4"/>
    <w:rsid w:val="00BD7EC2"/>
    <w:rsid w:val="00BE6F71"/>
    <w:rsid w:val="00C01AD5"/>
    <w:rsid w:val="00C1189B"/>
    <w:rsid w:val="00C13058"/>
    <w:rsid w:val="00C33601"/>
    <w:rsid w:val="00C41CD3"/>
    <w:rsid w:val="00C923A8"/>
    <w:rsid w:val="00CB2DE4"/>
    <w:rsid w:val="00CE13E4"/>
    <w:rsid w:val="00CE4F9F"/>
    <w:rsid w:val="00D07A0B"/>
    <w:rsid w:val="00D13BA0"/>
    <w:rsid w:val="00D83BDA"/>
    <w:rsid w:val="00D87355"/>
    <w:rsid w:val="00DC0171"/>
    <w:rsid w:val="00DF4A95"/>
    <w:rsid w:val="00E52CAE"/>
    <w:rsid w:val="00E61956"/>
    <w:rsid w:val="00EC1B50"/>
    <w:rsid w:val="00EC600E"/>
    <w:rsid w:val="00EF2E0E"/>
    <w:rsid w:val="00F30DF4"/>
    <w:rsid w:val="00F46349"/>
    <w:rsid w:val="00F46F43"/>
    <w:rsid w:val="00F7725A"/>
    <w:rsid w:val="00F82576"/>
    <w:rsid w:val="00F95746"/>
    <w:rsid w:val="00FB39ED"/>
    <w:rsid w:val="00FB66C4"/>
    <w:rsid w:val="00FC77CA"/>
    <w:rsid w:val="00FD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15B981"/>
  <w15:docId w15:val="{F1559A9D-4845-4DDC-AD57-9C26DFA7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47059"/>
    <w:rPr>
      <w:rFonts w:ascii="Segoe UI" w:eastAsia="Times New Roman" w:hAnsi="Segoe UI" w:cs="Segoe UI"/>
      <w:sz w:val="22"/>
      <w:lang w:eastAsia="da-DK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7E2D2F"/>
    <w:pPr>
      <w:pageBreakBefore/>
      <w:numPr>
        <w:numId w:val="1"/>
      </w:numPr>
      <w:tabs>
        <w:tab w:val="left" w:pos="709"/>
      </w:tabs>
      <w:spacing w:after="400" w:line="440" w:lineRule="atLeast"/>
      <w:ind w:left="567" w:hanging="567"/>
      <w:outlineLvl w:val="0"/>
    </w:pPr>
    <w:rPr>
      <w:rFonts w:asciiTheme="majorHAnsi" w:hAnsiTheme="majorHAnsi" w:cstheme="majorHAnsi"/>
      <w:color w:val="45637A" w:themeColor="background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5AE3"/>
    <w:pPr>
      <w:numPr>
        <w:ilvl w:val="1"/>
        <w:numId w:val="1"/>
      </w:numPr>
      <w:tabs>
        <w:tab w:val="left" w:pos="709"/>
        <w:tab w:val="left" w:pos="851"/>
      </w:tabs>
      <w:spacing w:before="400" w:after="60"/>
      <w:outlineLvl w:val="1"/>
    </w:pPr>
    <w:rPr>
      <w:rFonts w:ascii="Segoe UI Semibold" w:hAnsi="Segoe UI Semibold" w:cstheme="majorHAnsi"/>
      <w:color w:val="45637A" w:themeColor="background2"/>
      <w:sz w:val="2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5AE3"/>
    <w:pPr>
      <w:numPr>
        <w:ilvl w:val="2"/>
        <w:numId w:val="1"/>
      </w:numPr>
      <w:tabs>
        <w:tab w:val="left" w:pos="709"/>
        <w:tab w:val="left" w:pos="851"/>
      </w:tabs>
      <w:spacing w:before="240" w:after="60"/>
      <w:ind w:left="567" w:hanging="567"/>
      <w:outlineLvl w:val="2"/>
    </w:pPr>
    <w:rPr>
      <w:rFonts w:ascii="Segoe UI Semibold" w:hAnsi="Segoe UI Semibold" w:cstheme="majorHAnsi"/>
      <w:color w:val="45637A" w:themeColor="background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923A8"/>
    <w:pPr>
      <w:spacing w:before="180" w:after="60"/>
      <w:outlineLvl w:val="3"/>
    </w:pPr>
    <w:rPr>
      <w:bCs/>
      <w:color w:val="45637A" w:themeColor="background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E2C6D"/>
    <w:pPr>
      <w:tabs>
        <w:tab w:val="center" w:pos="4820"/>
        <w:tab w:val="right" w:pos="9639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E2C6D"/>
  </w:style>
  <w:style w:type="paragraph" w:styleId="Fuzeile">
    <w:name w:val="footer"/>
    <w:basedOn w:val="Standard"/>
    <w:link w:val="FuzeileZchn"/>
    <w:uiPriority w:val="99"/>
    <w:unhideWhenUsed/>
    <w:rsid w:val="000E2C6D"/>
    <w:pPr>
      <w:tabs>
        <w:tab w:val="center" w:pos="4536"/>
        <w:tab w:val="right" w:pos="9072"/>
      </w:tabs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0E2C6D"/>
    <w:rPr>
      <w:rFonts w:asciiTheme="minorHAnsi" w:hAnsiTheme="minorHAnsi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2C6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2C6D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E2D2F"/>
    <w:pPr>
      <w:spacing w:before="840" w:after="1200"/>
      <w:contextualSpacing/>
    </w:pPr>
    <w:rPr>
      <w:rFonts w:asciiTheme="majorHAnsi" w:hAnsiTheme="majorHAnsi" w:cstheme="majorHAnsi"/>
      <w:color w:val="45637A" w:themeColor="background2"/>
      <w:sz w:val="64"/>
      <w:szCs w:val="64"/>
    </w:rPr>
  </w:style>
  <w:style w:type="character" w:customStyle="1" w:styleId="TitelZchn">
    <w:name w:val="Titel Zchn"/>
    <w:basedOn w:val="Absatz-Standardschriftart"/>
    <w:link w:val="Titel"/>
    <w:uiPriority w:val="10"/>
    <w:rsid w:val="007E2D2F"/>
    <w:rPr>
      <w:rFonts w:asciiTheme="majorHAnsi" w:hAnsiTheme="majorHAnsi" w:cstheme="majorHAnsi"/>
      <w:color w:val="45637A" w:themeColor="background2"/>
      <w:sz w:val="64"/>
      <w:szCs w:val="64"/>
    </w:rPr>
  </w:style>
  <w:style w:type="paragraph" w:customStyle="1" w:styleId="berschriftInhalt">
    <w:name w:val="Überschrift Inhalt"/>
    <w:basedOn w:val="Standard"/>
    <w:next w:val="Standard"/>
    <w:qFormat/>
    <w:rsid w:val="00447C3D"/>
    <w:pPr>
      <w:spacing w:after="400"/>
    </w:pPr>
    <w:rPr>
      <w:rFonts w:asciiTheme="majorHAnsi" w:hAnsiTheme="majorHAnsi" w:cstheme="majorHAnsi"/>
      <w:color w:val="45637A" w:themeColor="background2"/>
      <w:sz w:val="40"/>
      <w:szCs w:val="40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7E2D2F"/>
    <w:rPr>
      <w:rFonts w:asciiTheme="majorHAnsi" w:eastAsia="Times New Roman" w:hAnsiTheme="majorHAnsi" w:cstheme="majorHAnsi"/>
      <w:color w:val="45637A" w:themeColor="background2"/>
      <w:sz w:val="40"/>
      <w:szCs w:val="32"/>
      <w:lang w:eastAsia="da-DK"/>
    </w:rPr>
  </w:style>
  <w:style w:type="table" w:styleId="Tabellenraster">
    <w:name w:val="Table Grid"/>
    <w:basedOn w:val="NormaleTabelle"/>
    <w:uiPriority w:val="39"/>
    <w:rsid w:val="000E2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berschrift">
    <w:name w:val="Tabellenüberschrift"/>
    <w:basedOn w:val="Standard"/>
    <w:qFormat/>
    <w:rsid w:val="000E2C6D"/>
    <w:pPr>
      <w:spacing w:before="80" w:after="240"/>
    </w:pPr>
    <w:rPr>
      <w:color w:val="45637A" w:themeColor="background2"/>
    </w:rPr>
  </w:style>
  <w:style w:type="paragraph" w:customStyle="1" w:styleId="Tabellentext">
    <w:name w:val="Tabellentext"/>
    <w:basedOn w:val="Standard"/>
    <w:qFormat/>
    <w:rsid w:val="00806110"/>
    <w:pPr>
      <w:spacing w:before="80" w:after="80" w:line="252" w:lineRule="auto"/>
    </w:pPr>
  </w:style>
  <w:style w:type="paragraph" w:customStyle="1" w:styleId="Erluterung">
    <w:name w:val="Erläuterung"/>
    <w:basedOn w:val="Standard"/>
    <w:link w:val="ErluterungZchn"/>
    <w:uiPriority w:val="99"/>
    <w:qFormat/>
    <w:rsid w:val="00FD086F"/>
    <w:rPr>
      <w:color w:val="45637A" w:themeColor="background2"/>
    </w:rPr>
  </w:style>
  <w:style w:type="paragraph" w:customStyle="1" w:styleId="Listing">
    <w:name w:val="Listing"/>
    <w:basedOn w:val="Standard"/>
    <w:qFormat/>
    <w:rsid w:val="00FD086F"/>
    <w:rPr>
      <w:rFonts w:ascii="Courier New" w:hAnsi="Courier New"/>
    </w:rPr>
  </w:style>
  <w:style w:type="paragraph" w:customStyle="1" w:styleId="Bullet1">
    <w:name w:val="Bullet 1"/>
    <w:basedOn w:val="Standard"/>
    <w:qFormat/>
    <w:rsid w:val="00035F7E"/>
    <w:pPr>
      <w:numPr>
        <w:numId w:val="4"/>
      </w:numPr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D086F"/>
    <w:pPr>
      <w:spacing w:after="200"/>
    </w:pPr>
    <w:rPr>
      <w:b/>
      <w:bCs/>
      <w:color w:val="8FA1AF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5AE3"/>
    <w:rPr>
      <w:rFonts w:ascii="Segoe UI Semibold" w:eastAsia="Times New Roman" w:hAnsi="Segoe UI Semibold" w:cstheme="majorHAnsi"/>
      <w:color w:val="45637A" w:themeColor="background2"/>
      <w:sz w:val="24"/>
      <w:szCs w:val="28"/>
      <w:lang w:eastAsia="da-DK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5AE3"/>
    <w:rPr>
      <w:rFonts w:ascii="Segoe UI Semibold" w:eastAsia="Times New Roman" w:hAnsi="Segoe UI Semibold" w:cstheme="majorHAnsi"/>
      <w:color w:val="45637A" w:themeColor="background2"/>
      <w:sz w:val="22"/>
      <w:szCs w:val="24"/>
      <w:lang w:eastAsia="da-DK"/>
    </w:rPr>
  </w:style>
  <w:style w:type="paragraph" w:styleId="Verzeichnis1">
    <w:name w:val="toc 1"/>
    <w:basedOn w:val="Standard"/>
    <w:next w:val="Standard"/>
    <w:autoRedefine/>
    <w:uiPriority w:val="39"/>
    <w:unhideWhenUsed/>
    <w:rsid w:val="00075AE3"/>
    <w:pPr>
      <w:tabs>
        <w:tab w:val="right" w:leader="dot" w:pos="9781"/>
      </w:tabs>
      <w:spacing w:before="240"/>
      <w:ind w:left="425" w:right="567" w:hanging="425"/>
    </w:pPr>
    <w:rPr>
      <w:rFonts w:ascii="Segoe UI Semibold" w:hAnsi="Segoe UI Semibold"/>
      <w:noProof/>
      <w:color w:val="45637A" w:themeColor="background2"/>
    </w:rPr>
  </w:style>
  <w:style w:type="paragraph" w:customStyle="1" w:styleId="Nummerierung">
    <w:name w:val="Nummerierung"/>
    <w:basedOn w:val="Standard"/>
    <w:qFormat/>
    <w:rsid w:val="009E58D5"/>
    <w:pPr>
      <w:numPr>
        <w:numId w:val="2"/>
      </w:numPr>
      <w:ind w:left="284" w:hanging="284"/>
      <w:contextualSpacing/>
    </w:pPr>
  </w:style>
  <w:style w:type="paragraph" w:customStyle="1" w:styleId="Dokumentvermerk">
    <w:name w:val="Dokumentvermerk"/>
    <w:basedOn w:val="Standard"/>
    <w:qFormat/>
    <w:rsid w:val="00A8736A"/>
    <w:pPr>
      <w:spacing w:line="280" w:lineRule="atLeast"/>
      <w:jc w:val="center"/>
    </w:pPr>
    <w:rPr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923A8"/>
    <w:rPr>
      <w:rFonts w:asciiTheme="minorHAnsi" w:hAnsiTheme="minorHAnsi" w:cstheme="minorHAnsi"/>
      <w:bCs/>
      <w:color w:val="45637A" w:themeColor="background2"/>
    </w:rPr>
  </w:style>
  <w:style w:type="paragraph" w:styleId="Verzeichnis2">
    <w:name w:val="toc 2"/>
    <w:basedOn w:val="Standard"/>
    <w:next w:val="Standard"/>
    <w:autoRedefine/>
    <w:uiPriority w:val="39"/>
    <w:unhideWhenUsed/>
    <w:rsid w:val="00BE6F71"/>
    <w:pPr>
      <w:tabs>
        <w:tab w:val="left" w:pos="993"/>
        <w:tab w:val="right" w:leader="dot" w:pos="9781"/>
      </w:tabs>
      <w:spacing w:before="40"/>
      <w:ind w:left="851" w:right="567" w:hanging="426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9766C1"/>
    <w:pPr>
      <w:tabs>
        <w:tab w:val="left" w:pos="1560"/>
        <w:tab w:val="right" w:leader="dot" w:pos="9781"/>
      </w:tabs>
      <w:spacing w:after="100"/>
      <w:ind w:left="1418" w:right="566" w:hanging="567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4B5370"/>
    <w:rPr>
      <w:color w:val="54DBB4" w:themeColor="hyperlink"/>
      <w:u w:val="single"/>
    </w:rPr>
  </w:style>
  <w:style w:type="table" w:customStyle="1" w:styleId="KPSTabelle">
    <w:name w:val="KPS Tabelle"/>
    <w:basedOn w:val="NormaleTabelle"/>
    <w:uiPriority w:val="99"/>
    <w:rsid w:val="00363282"/>
    <w:rPr>
      <w:rFonts w:asciiTheme="minorHAnsi" w:hAnsiTheme="minorHAnsi"/>
    </w:rPr>
    <w:tblPr>
      <w:tblBorders>
        <w:top w:val="single" w:sz="6" w:space="0" w:color="999999" w:themeColor="accent5"/>
        <w:left w:val="single" w:sz="6" w:space="0" w:color="999999" w:themeColor="accent5"/>
        <w:bottom w:val="single" w:sz="6" w:space="0" w:color="999999" w:themeColor="accent5"/>
        <w:right w:val="single" w:sz="6" w:space="0" w:color="999999" w:themeColor="accent5"/>
        <w:insideH w:val="single" w:sz="6" w:space="0" w:color="999999" w:themeColor="accent5"/>
        <w:insideV w:val="single" w:sz="6" w:space="0" w:color="999999" w:themeColor="accent5"/>
      </w:tblBorders>
    </w:tblPr>
  </w:style>
  <w:style w:type="numbering" w:customStyle="1" w:styleId="KPSTabellenbullet">
    <w:name w:val="KPS_Tabellenbullet"/>
    <w:uiPriority w:val="99"/>
    <w:rsid w:val="00F46349"/>
    <w:pPr>
      <w:numPr>
        <w:numId w:val="3"/>
      </w:numPr>
    </w:pPr>
  </w:style>
  <w:style w:type="paragraph" w:customStyle="1" w:styleId="Bullet2">
    <w:name w:val="Bullet 2"/>
    <w:basedOn w:val="Bullet1"/>
    <w:qFormat/>
    <w:rsid w:val="00AC6940"/>
    <w:pPr>
      <w:ind w:left="568"/>
    </w:pPr>
  </w:style>
  <w:style w:type="paragraph" w:styleId="Listenabsatz">
    <w:name w:val="List Paragraph"/>
    <w:basedOn w:val="Standard"/>
    <w:uiPriority w:val="99"/>
    <w:qFormat/>
    <w:rsid w:val="00035F7E"/>
    <w:pPr>
      <w:ind w:left="720"/>
      <w:contextualSpacing/>
    </w:pPr>
  </w:style>
  <w:style w:type="paragraph" w:customStyle="1" w:styleId="Buchstabierung">
    <w:name w:val="Buchstabierung"/>
    <w:basedOn w:val="Listenabsatz"/>
    <w:qFormat/>
    <w:rsid w:val="00035F7E"/>
    <w:pPr>
      <w:numPr>
        <w:numId w:val="5"/>
      </w:numPr>
      <w:ind w:left="284" w:hanging="284"/>
    </w:pPr>
  </w:style>
  <w:style w:type="paragraph" w:customStyle="1" w:styleId="StandardEinzug">
    <w:name w:val="Standard Einzug"/>
    <w:basedOn w:val="Standard"/>
    <w:qFormat/>
    <w:rsid w:val="00035F7E"/>
    <w:pPr>
      <w:ind w:left="284"/>
    </w:pPr>
  </w:style>
  <w:style w:type="character" w:styleId="Fett">
    <w:name w:val="Strong"/>
    <w:basedOn w:val="Absatz-Standardschriftart"/>
    <w:uiPriority w:val="22"/>
    <w:qFormat/>
    <w:rsid w:val="00B614D5"/>
    <w:rPr>
      <w:rFonts w:ascii="Segoe UI Semibold" w:hAnsi="Segoe UI Semibold"/>
      <w:bCs/>
    </w:rPr>
  </w:style>
  <w:style w:type="character" w:styleId="Hervorhebung">
    <w:name w:val="Emphasis"/>
    <w:basedOn w:val="Absatz-Standardschriftart"/>
    <w:uiPriority w:val="20"/>
    <w:qFormat/>
    <w:rsid w:val="00075AE3"/>
    <w:rPr>
      <w:rFonts w:ascii="Segoe UI Semibold" w:hAnsi="Segoe UI Semibold"/>
      <w:i w:val="0"/>
      <w:iCs/>
      <w:color w:val="45637A" w:themeColor="background2"/>
    </w:rPr>
  </w:style>
  <w:style w:type="paragraph" w:customStyle="1" w:styleId="KPSCopytext">
    <w:name w:val="KPS_Copytext"/>
    <w:uiPriority w:val="99"/>
    <w:rsid w:val="00B614D5"/>
    <w:pPr>
      <w:spacing w:after="120" w:line="280" w:lineRule="exact"/>
      <w:ind w:left="851"/>
    </w:pPr>
    <w:rPr>
      <w:rFonts w:ascii="Arial" w:eastAsia="Times New Roman" w:hAnsi="Arial"/>
      <w:sz w:val="22"/>
      <w:szCs w:val="2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3360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33601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33601"/>
    <w:rPr>
      <w:rFonts w:asciiTheme="minorHAnsi" w:hAnsiTheme="minorHAnsi" w:cstheme="minorHAnsi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3360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33601"/>
    <w:rPr>
      <w:rFonts w:asciiTheme="minorHAnsi" w:hAnsiTheme="minorHAnsi" w:cstheme="minorHAnsi"/>
      <w:b/>
      <w:bCs/>
    </w:rPr>
  </w:style>
  <w:style w:type="paragraph" w:customStyle="1" w:styleId="Personenbeschreibung">
    <w:name w:val="Personenbeschreibung"/>
    <w:basedOn w:val="Standard"/>
    <w:qFormat/>
    <w:rsid w:val="00C33601"/>
    <w:rPr>
      <w:sz w:val="16"/>
    </w:rPr>
  </w:style>
  <w:style w:type="table" w:customStyle="1" w:styleId="Formatvorlage1">
    <w:name w:val="Formatvorlage1"/>
    <w:basedOn w:val="NormaleTabelle"/>
    <w:uiPriority w:val="99"/>
    <w:rsid w:val="00B50815"/>
    <w:rPr>
      <w:rFonts w:ascii="Segoe UI" w:hAnsi="Segoe UI"/>
    </w:rPr>
    <w:tblPr>
      <w:tblInd w:w="57" w:type="dxa"/>
      <w:tblBorders>
        <w:top w:val="single" w:sz="2" w:space="0" w:color="8FA1AF" w:themeColor="text2"/>
        <w:left w:val="single" w:sz="2" w:space="0" w:color="8FA1AF" w:themeColor="text2"/>
        <w:bottom w:val="single" w:sz="2" w:space="0" w:color="8FA1AF" w:themeColor="text2"/>
        <w:right w:val="single" w:sz="2" w:space="0" w:color="8FA1AF" w:themeColor="text2"/>
        <w:insideH w:val="single" w:sz="2" w:space="0" w:color="8FA1AF" w:themeColor="text2"/>
        <w:insideV w:val="single" w:sz="2" w:space="0" w:color="8FA1AF" w:themeColor="text2"/>
      </w:tblBorders>
      <w:tblCellMar>
        <w:left w:w="57" w:type="dxa"/>
        <w:right w:w="57" w:type="dxa"/>
      </w:tblCellMar>
    </w:tblPr>
    <w:trPr>
      <w:cantSplit/>
    </w:trPr>
    <w:tblStylePr w:type="firstRow">
      <w:rPr>
        <w:rFonts w:ascii="Segoe UI Semibold" w:hAnsi="Segoe UI Semibold"/>
        <w:color w:val="FFFFFF" w:themeColor="background1"/>
      </w:rPr>
      <w:tblPr/>
      <w:trPr>
        <w:tblHeader/>
      </w:trPr>
      <w:tcPr>
        <w:tcBorders>
          <w:insideV w:val="single" w:sz="2" w:space="0" w:color="FFFFFF" w:themeColor="background1"/>
        </w:tcBorders>
        <w:shd w:val="clear" w:color="auto" w:fill="8FA1AF" w:themeFill="text2"/>
      </w:tcPr>
    </w:tblStylePr>
    <w:tblStylePr w:type="lastRow">
      <w:tblPr/>
      <w:tcPr>
        <w:tcBorders>
          <w:top w:val="single" w:sz="2" w:space="0" w:color="BCA282" w:themeColor="accent2"/>
          <w:left w:val="single" w:sz="2" w:space="0" w:color="BCA282" w:themeColor="accent2"/>
          <w:bottom w:val="single" w:sz="2" w:space="0" w:color="BCA282" w:themeColor="accent2"/>
          <w:right w:val="single" w:sz="2" w:space="0" w:color="BCA282" w:themeColor="accent2"/>
          <w:insideH w:val="single" w:sz="2" w:space="0" w:color="BCA282" w:themeColor="accent2"/>
          <w:insideV w:val="single" w:sz="2" w:space="0" w:color="BCA282" w:themeColor="accent2"/>
        </w:tcBorders>
        <w:shd w:val="clear" w:color="auto" w:fill="EDE0C5" w:themeFill="accent4"/>
      </w:tcPr>
    </w:tblStylePr>
    <w:tblStylePr w:type="firstCol">
      <w:tblPr/>
      <w:tcPr>
        <w:shd w:val="clear" w:color="auto" w:fill="DAE0E4" w:themeFill="accent1"/>
      </w:tcPr>
    </w:tblStylePr>
    <w:tblStylePr w:type="lastCol">
      <w:tblPr/>
      <w:tcPr>
        <w:shd w:val="clear" w:color="auto" w:fill="DAE0E4" w:themeFill="accent1"/>
      </w:tcPr>
    </w:tblStylePr>
  </w:style>
  <w:style w:type="character" w:customStyle="1" w:styleId="ErluterungZchn">
    <w:name w:val="Erläuterung Zchn"/>
    <w:basedOn w:val="Absatz-Standardschriftart"/>
    <w:link w:val="Erluterung"/>
    <w:uiPriority w:val="99"/>
    <w:rsid w:val="00A47059"/>
    <w:rPr>
      <w:rFonts w:asciiTheme="minorHAnsi" w:hAnsiTheme="minorHAnsi" w:cstheme="minorHAnsi"/>
      <w:color w:val="45637A" w:themeColor="background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47059"/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47059"/>
    <w:rPr>
      <w:rFonts w:ascii="Segoe UI" w:eastAsia="Times New Roman" w:hAnsi="Segoe UI" w:cs="Segoe UI"/>
      <w:lang w:eastAsia="da-DK"/>
    </w:rPr>
  </w:style>
  <w:style w:type="character" w:styleId="Funotenzeichen">
    <w:name w:val="footnote reference"/>
    <w:basedOn w:val="Absatz-Standardschriftart"/>
    <w:uiPriority w:val="99"/>
    <w:semiHidden/>
    <w:unhideWhenUsed/>
    <w:rsid w:val="00A47059"/>
    <w:rPr>
      <w:vertAlign w:val="superscript"/>
    </w:rPr>
  </w:style>
  <w:style w:type="paragraph" w:customStyle="1" w:styleId="Aufzhlung">
    <w:name w:val="Aufzählung"/>
    <w:basedOn w:val="Standard"/>
    <w:rsid w:val="00A47059"/>
    <w:pPr>
      <w:numPr>
        <w:numId w:val="6"/>
      </w:numPr>
      <w:spacing w:before="60" w:after="60"/>
    </w:pPr>
    <w:rPr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1458A"/>
    <w:pPr>
      <w:keepNext/>
      <w:keepLines/>
      <w:pageBreakBefore w:val="0"/>
      <w:numPr>
        <w:numId w:val="0"/>
      </w:numPr>
      <w:tabs>
        <w:tab w:val="clear" w:pos="709"/>
      </w:tabs>
      <w:spacing w:before="240" w:after="0" w:line="240" w:lineRule="auto"/>
      <w:outlineLvl w:val="9"/>
    </w:pPr>
    <w:rPr>
      <w:rFonts w:eastAsiaTheme="majorEastAsia" w:cstheme="majorBidi"/>
      <w:color w:val="99A9B4" w:themeColor="accent1" w:themeShade="BF"/>
      <w:sz w:val="32"/>
    </w:rPr>
  </w:style>
  <w:style w:type="paragraph" w:customStyle="1" w:styleId="KPSBullet">
    <w:name w:val="KPS_Bullet"/>
    <w:basedOn w:val="Verzeichnis6"/>
    <w:uiPriority w:val="99"/>
    <w:rsid w:val="0011458A"/>
    <w:pPr>
      <w:numPr>
        <w:numId w:val="7"/>
      </w:numPr>
      <w:tabs>
        <w:tab w:val="clear" w:pos="283"/>
        <w:tab w:val="num" w:pos="926"/>
      </w:tabs>
      <w:spacing w:after="120" w:line="280" w:lineRule="exact"/>
      <w:ind w:left="926" w:hanging="360"/>
    </w:pPr>
    <w:rPr>
      <w:rFonts w:ascii="Arial" w:eastAsia="MS Mincho" w:hAnsi="Arial" w:cs="Times New Roman"/>
      <w:szCs w:val="22"/>
      <w:lang w:eastAsia="ja-JP"/>
    </w:rPr>
  </w:style>
  <w:style w:type="paragraph" w:customStyle="1" w:styleId="ErluterungBullet">
    <w:name w:val="Erläuterung_Bullet"/>
    <w:basedOn w:val="Erluterung"/>
    <w:link w:val="ErluterungBulletZchn"/>
    <w:qFormat/>
    <w:rsid w:val="0011458A"/>
    <w:pPr>
      <w:numPr>
        <w:numId w:val="8"/>
      </w:numPr>
      <w:spacing w:after="120"/>
    </w:pPr>
    <w:rPr>
      <w:rFonts w:ascii="Arial" w:eastAsia="Calibri" w:hAnsi="Arial" w:cstheme="minorHAnsi"/>
      <w:color w:val="45637A"/>
      <w:szCs w:val="22"/>
      <w:lang w:eastAsia="en-US"/>
    </w:rPr>
  </w:style>
  <w:style w:type="character" w:customStyle="1" w:styleId="ErluterungBulletZchn">
    <w:name w:val="Erläuterung_Bullet Zchn"/>
    <w:basedOn w:val="ErluterungZchn"/>
    <w:link w:val="ErluterungBullet"/>
    <w:rsid w:val="0011458A"/>
    <w:rPr>
      <w:rFonts w:ascii="Arial" w:eastAsia="Calibri" w:hAnsi="Arial" w:cstheme="minorHAnsi"/>
      <w:color w:val="45637A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1458A"/>
    <w:pPr>
      <w:spacing w:after="100"/>
      <w:ind w:left="1100"/>
    </w:pPr>
  </w:style>
  <w:style w:type="paragraph" w:customStyle="1" w:styleId="Dokumentinfos">
    <w:name w:val="Dokumentinfos"/>
    <w:basedOn w:val="Standard"/>
    <w:rsid w:val="00327989"/>
    <w:pPr>
      <w:spacing w:before="120" w:after="120"/>
    </w:pPr>
    <w:rPr>
      <w:rFonts w:ascii="Arial" w:hAnsi="Arial" w:cs="Arial"/>
      <w:noProof/>
      <w:sz w:val="20"/>
      <w:lang w:val="en-GB" w:eastAsia="de-DE"/>
    </w:rPr>
  </w:style>
  <w:style w:type="character" w:styleId="Platzhaltertext">
    <w:name w:val="Placeholder Text"/>
    <w:basedOn w:val="Absatz-Standardschriftart"/>
    <w:uiPriority w:val="99"/>
    <w:semiHidden/>
    <w:rsid w:val="004821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904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9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80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9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516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2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1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8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09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5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59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4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5621">
          <w:marLeft w:val="173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.krueger\AppData\Roaming\Microsoft\Templates\KPS%20Vorlage_2014.dotx" TargetMode="External"/></Relationships>
</file>

<file path=word/theme/theme1.xml><?xml version="1.0" encoding="utf-8"?>
<a:theme xmlns:a="http://schemas.openxmlformats.org/drawingml/2006/main" name="KPS 2014">
  <a:themeElements>
    <a:clrScheme name="KPS 2014">
      <a:dk1>
        <a:srgbClr val="000000"/>
      </a:dk1>
      <a:lt1>
        <a:srgbClr val="FFFFFF"/>
      </a:lt1>
      <a:dk2>
        <a:srgbClr val="8FA1AF"/>
      </a:dk2>
      <a:lt2>
        <a:srgbClr val="45637A"/>
      </a:lt2>
      <a:accent1>
        <a:srgbClr val="DAE0E4"/>
      </a:accent1>
      <a:accent2>
        <a:srgbClr val="BCA282"/>
      </a:accent2>
      <a:accent3>
        <a:srgbClr val="D0BEA0"/>
      </a:accent3>
      <a:accent4>
        <a:srgbClr val="EDE0C5"/>
      </a:accent4>
      <a:accent5>
        <a:srgbClr val="999999"/>
      </a:accent5>
      <a:accent6>
        <a:srgbClr val="CCCCCC"/>
      </a:accent6>
      <a:hlink>
        <a:srgbClr val="54DBB4"/>
      </a:hlink>
      <a:folHlink>
        <a:srgbClr val="C6FEDD"/>
      </a:folHlink>
    </a:clrScheme>
    <a:fontScheme name="KPS 2014">
      <a:majorFont>
        <a:latin typeface="Times New Roman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bg1"/>
        </a:solidFill>
        <a:ln w="9525">
          <a:solidFill>
            <a:schemeClr val="bg2"/>
          </a:solidFill>
        </a:ln>
      </a:spPr>
      <a:bodyPr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3175">
          <a:solidFill>
            <a:schemeClr val="tx1"/>
          </a:solidFill>
          <a:headEnd type="oval" w="sm" len="sm"/>
          <a:tailEnd type="oval" w="sm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0" tIns="0" rIns="0" bIns="0" rtlCol="0">
        <a:spAutoFit/>
      </a:bodyPr>
      <a:lstStyle>
        <a:defPPr marL="180000" indent="-180000">
          <a:buFont typeface="Segoe UI" panose="020B0502040204020203" pitchFamily="34" charset="0"/>
          <a:buChar char="•"/>
          <a:defRPr sz="1400" dirty="0" smtClean="0"/>
        </a:defPPr>
      </a:lstStyle>
    </a:txDef>
  </a:objectDefaults>
  <a:extraClrSchemeLst/>
  <a:custClrLst>
    <a:custClr name="Medium Green">
      <a:srgbClr val="00B394"/>
    </a:custClr>
    <a:custClr name="Green">
      <a:srgbClr val="54DBB4"/>
    </a:custClr>
    <a:custClr name="Light Green">
      <a:srgbClr val="C6FEDD"/>
    </a:custClr>
    <a:custClr name="Rot">
      <a:srgbClr val="C80000"/>
    </a:custClr>
    <a:custClr name="Dunkelgrau">
      <a:srgbClr val="333333"/>
    </a:custClr>
    <a:custClr name="Dark Brown">
      <a:srgbClr val="964B00"/>
    </a:custClr>
    <a:custClr name="Medium Brown">
      <a:srgbClr val="D28000"/>
    </a:custClr>
    <a:custClr name="Senf Dunkel">
      <a:srgbClr val="C08E00"/>
    </a:custClr>
    <a:custClr name="Senf">
      <a:srgbClr val="D8AF00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49479DABBC5A4FBF866852E277336A" ma:contentTypeVersion="0" ma:contentTypeDescription="Ein neues Dokument erstellen." ma:contentTypeScope="" ma:versionID="b6f44524e5a2ad752491e06e9637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1892B-CB42-4060-B195-6614C82EAC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EB91B6-2B92-44ED-B14E-CCC8CE091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EFC821-AC33-460A-BB3E-AF8621E1A8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39BDA0-BC6C-4111-B6B0-F12211AAA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KPS Vorlage_2014.dotx</Template>
  <TotalTime>0</TotalTime>
  <Pages>2</Pages>
  <Words>427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K16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patrick.krueger</dc:creator>
  <cp:lastModifiedBy>Meier, Matthias</cp:lastModifiedBy>
  <cp:revision>12</cp:revision>
  <cp:lastPrinted>2014-08-12T09:45:00Z</cp:lastPrinted>
  <dcterms:created xsi:type="dcterms:W3CDTF">2019-02-15T20:29:00Z</dcterms:created>
  <dcterms:modified xsi:type="dcterms:W3CDTF">2019-03-06T10:35:00Z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0x0101005649479DABBC5A4FBF866852E277336A</vt:lpwstr>
  </property>
</Properties>
</file>